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EAC60" w14:textId="713F7231" w:rsidR="00681B35" w:rsidRDefault="00C66E8D" w:rsidP="00403717">
      <w:pPr>
        <w:pStyle w:val="IntenseQuote"/>
        <w:rPr>
          <w:color w:val="auto"/>
          <w:sz w:val="40"/>
          <w:szCs w:val="40"/>
        </w:rPr>
      </w:pPr>
      <w:r w:rsidRPr="00403717">
        <w:rPr>
          <w:color w:val="auto"/>
          <w:sz w:val="40"/>
          <w:szCs w:val="40"/>
        </w:rPr>
        <w:t xml:space="preserve">Operational Research Assessment Tool for Organic Resources </w:t>
      </w:r>
      <w:r w:rsidR="00681B35">
        <w:rPr>
          <w:color w:val="auto"/>
          <w:sz w:val="40"/>
          <w:szCs w:val="40"/>
        </w:rPr>
        <w:t>- ORATOR</w:t>
      </w:r>
    </w:p>
    <w:p w14:paraId="2F1A3F63" w14:textId="30CA7150" w:rsidR="000B76C7" w:rsidRPr="00403717" w:rsidRDefault="000B76C7" w:rsidP="00403717">
      <w:pPr>
        <w:pStyle w:val="IntenseQuote"/>
        <w:rPr>
          <w:color w:val="auto"/>
          <w:sz w:val="40"/>
          <w:szCs w:val="40"/>
        </w:rPr>
      </w:pPr>
      <w:r w:rsidRPr="00403717">
        <w:rPr>
          <w:color w:val="auto"/>
          <w:sz w:val="40"/>
          <w:szCs w:val="40"/>
        </w:rPr>
        <w:t>Description of model development</w:t>
      </w:r>
    </w:p>
    <w:p w14:paraId="1CFE7DE7" w14:textId="77777777" w:rsidR="000B76C7" w:rsidRDefault="000B76C7" w:rsidP="00862696">
      <w:pPr>
        <w:spacing w:after="0" w:line="240" w:lineRule="auto"/>
        <w:jc w:val="both"/>
        <w:rPr>
          <w:sz w:val="32"/>
          <w:szCs w:val="32"/>
          <w:u w:val="single"/>
        </w:rPr>
      </w:pPr>
    </w:p>
    <w:p w14:paraId="6A30BE96" w14:textId="541E1319" w:rsidR="00844EEE" w:rsidRDefault="000B76C7" w:rsidP="00862696">
      <w:pPr>
        <w:spacing w:after="0" w:line="240" w:lineRule="auto"/>
        <w:jc w:val="both"/>
        <w:rPr>
          <w:sz w:val="28"/>
          <w:szCs w:val="28"/>
        </w:rPr>
      </w:pPr>
      <w:r w:rsidRPr="000B76C7">
        <w:rPr>
          <w:sz w:val="28"/>
          <w:szCs w:val="28"/>
        </w:rPr>
        <w:t xml:space="preserve">Jo Smith, Dali Nayak, Euan Phimister, </w:t>
      </w:r>
      <w:r w:rsidR="00681B35">
        <w:rPr>
          <w:sz w:val="28"/>
          <w:szCs w:val="28"/>
        </w:rPr>
        <w:t xml:space="preserve">Mike Martin, Dave McBey, </w:t>
      </w:r>
      <w:r w:rsidRPr="000B76C7">
        <w:rPr>
          <w:sz w:val="28"/>
          <w:szCs w:val="28"/>
        </w:rPr>
        <w:t xml:space="preserve">Alison Brand, Fabrizio </w:t>
      </w:r>
      <w:proofErr w:type="spellStart"/>
      <w:r w:rsidRPr="000B76C7">
        <w:rPr>
          <w:sz w:val="28"/>
          <w:szCs w:val="28"/>
        </w:rPr>
        <w:t>Albanito</w:t>
      </w:r>
      <w:proofErr w:type="spellEnd"/>
      <w:r w:rsidRPr="000B76C7">
        <w:rPr>
          <w:sz w:val="28"/>
          <w:szCs w:val="28"/>
        </w:rPr>
        <w:t xml:space="preserve">, Anja Byg, Paula Novo, Tewodros Tefera, </w:t>
      </w:r>
      <w:proofErr w:type="spellStart"/>
      <w:r w:rsidRPr="000B76C7">
        <w:rPr>
          <w:sz w:val="28"/>
          <w:szCs w:val="28"/>
        </w:rPr>
        <w:t>Getahun</w:t>
      </w:r>
      <w:proofErr w:type="spellEnd"/>
      <w:r w:rsidRPr="000B76C7">
        <w:rPr>
          <w:sz w:val="28"/>
          <w:szCs w:val="28"/>
        </w:rPr>
        <w:t xml:space="preserve"> </w:t>
      </w:r>
      <w:proofErr w:type="spellStart"/>
      <w:r w:rsidRPr="000B76C7">
        <w:rPr>
          <w:sz w:val="28"/>
          <w:szCs w:val="28"/>
        </w:rPr>
        <w:t>Yakob</w:t>
      </w:r>
      <w:proofErr w:type="spellEnd"/>
    </w:p>
    <w:p w14:paraId="6B0C7F1E" w14:textId="77777777" w:rsidR="000B76C7" w:rsidRDefault="000B76C7" w:rsidP="00862696">
      <w:pPr>
        <w:spacing w:after="0" w:line="240" w:lineRule="auto"/>
        <w:jc w:val="both"/>
        <w:rPr>
          <w:sz w:val="28"/>
          <w:szCs w:val="28"/>
        </w:rPr>
      </w:pPr>
    </w:p>
    <w:sdt>
      <w:sdtPr>
        <w:id w:val="-151072527"/>
        <w:docPartObj>
          <w:docPartGallery w:val="Table of Contents"/>
          <w:docPartUnique/>
        </w:docPartObj>
      </w:sdtPr>
      <w:sdtEndPr>
        <w:rPr>
          <w:b/>
          <w:bCs/>
          <w:noProof/>
        </w:rPr>
      </w:sdtEndPr>
      <w:sdtContent>
        <w:p w14:paraId="5975A10D" w14:textId="77777777" w:rsidR="00985F23" w:rsidRDefault="00985F23" w:rsidP="00862696">
          <w:pPr>
            <w:spacing w:after="0" w:line="240" w:lineRule="auto"/>
            <w:jc w:val="both"/>
            <w:rPr>
              <w:b/>
              <w:sz w:val="28"/>
              <w:szCs w:val="28"/>
            </w:rPr>
          </w:pPr>
          <w:r w:rsidRPr="00985F23">
            <w:rPr>
              <w:b/>
              <w:sz w:val="28"/>
              <w:szCs w:val="28"/>
            </w:rPr>
            <w:t>Contents</w:t>
          </w:r>
        </w:p>
        <w:p w14:paraId="10B05301" w14:textId="77777777" w:rsidR="00985F23" w:rsidRDefault="00985F23" w:rsidP="00862696">
          <w:pPr>
            <w:spacing w:after="0" w:line="240" w:lineRule="auto"/>
            <w:jc w:val="both"/>
          </w:pPr>
        </w:p>
        <w:p w14:paraId="60995233" w14:textId="3335DD70" w:rsidR="00125BAC" w:rsidRDefault="00985F2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3700839" w:history="1">
            <w:r w:rsidR="00125BAC" w:rsidRPr="00144EE1">
              <w:rPr>
                <w:rStyle w:val="Hyperlink"/>
                <w:rFonts w:cs="Arial"/>
                <w:noProof/>
              </w:rPr>
              <w:t>1. Introduction</w:t>
            </w:r>
            <w:r w:rsidR="00125BAC">
              <w:rPr>
                <w:noProof/>
                <w:webHidden/>
              </w:rPr>
              <w:tab/>
            </w:r>
            <w:r w:rsidR="00125BAC">
              <w:rPr>
                <w:noProof/>
                <w:webHidden/>
              </w:rPr>
              <w:fldChar w:fldCharType="begin"/>
            </w:r>
            <w:r w:rsidR="00125BAC">
              <w:rPr>
                <w:noProof/>
                <w:webHidden/>
              </w:rPr>
              <w:instrText xml:space="preserve"> PAGEREF _Toc73700839 \h </w:instrText>
            </w:r>
            <w:r w:rsidR="00125BAC">
              <w:rPr>
                <w:noProof/>
                <w:webHidden/>
              </w:rPr>
            </w:r>
            <w:r w:rsidR="00125BAC">
              <w:rPr>
                <w:noProof/>
                <w:webHidden/>
              </w:rPr>
              <w:fldChar w:fldCharType="separate"/>
            </w:r>
            <w:r w:rsidR="00125BAC">
              <w:rPr>
                <w:noProof/>
                <w:webHidden/>
              </w:rPr>
              <w:t>3</w:t>
            </w:r>
            <w:r w:rsidR="00125BAC">
              <w:rPr>
                <w:noProof/>
                <w:webHidden/>
              </w:rPr>
              <w:fldChar w:fldCharType="end"/>
            </w:r>
          </w:hyperlink>
        </w:p>
        <w:p w14:paraId="74F3588C" w14:textId="36E8E12F" w:rsidR="00125BAC" w:rsidRDefault="00125BAC">
          <w:pPr>
            <w:pStyle w:val="TOC1"/>
            <w:tabs>
              <w:tab w:val="right" w:leader="dot" w:pos="9016"/>
            </w:tabs>
            <w:rPr>
              <w:rFonts w:eastAsiaTheme="minorEastAsia"/>
              <w:noProof/>
              <w:lang w:eastAsia="en-GB"/>
            </w:rPr>
          </w:pPr>
          <w:hyperlink w:anchor="_Toc73700840" w:history="1">
            <w:r w:rsidRPr="00144EE1">
              <w:rPr>
                <w:rStyle w:val="Hyperlink"/>
                <w:rFonts w:cs="Arial"/>
                <w:noProof/>
              </w:rPr>
              <w:t>2. Soil</w:t>
            </w:r>
            <w:r>
              <w:rPr>
                <w:noProof/>
                <w:webHidden/>
              </w:rPr>
              <w:tab/>
            </w:r>
            <w:r>
              <w:rPr>
                <w:noProof/>
                <w:webHidden/>
              </w:rPr>
              <w:fldChar w:fldCharType="begin"/>
            </w:r>
            <w:r>
              <w:rPr>
                <w:noProof/>
                <w:webHidden/>
              </w:rPr>
              <w:instrText xml:space="preserve"> PAGEREF _Toc73700840 \h </w:instrText>
            </w:r>
            <w:r>
              <w:rPr>
                <w:noProof/>
                <w:webHidden/>
              </w:rPr>
            </w:r>
            <w:r>
              <w:rPr>
                <w:noProof/>
                <w:webHidden/>
              </w:rPr>
              <w:fldChar w:fldCharType="separate"/>
            </w:r>
            <w:r>
              <w:rPr>
                <w:noProof/>
                <w:webHidden/>
              </w:rPr>
              <w:t>4</w:t>
            </w:r>
            <w:r>
              <w:rPr>
                <w:noProof/>
                <w:webHidden/>
              </w:rPr>
              <w:fldChar w:fldCharType="end"/>
            </w:r>
          </w:hyperlink>
        </w:p>
        <w:p w14:paraId="3698F3E3" w14:textId="73BA299B" w:rsidR="00125BAC" w:rsidRDefault="00125BAC">
          <w:pPr>
            <w:pStyle w:val="TOC2"/>
            <w:tabs>
              <w:tab w:val="right" w:leader="dot" w:pos="9016"/>
            </w:tabs>
            <w:rPr>
              <w:rFonts w:eastAsiaTheme="minorEastAsia"/>
              <w:noProof/>
              <w:lang w:eastAsia="en-GB"/>
            </w:rPr>
          </w:pPr>
          <w:hyperlink w:anchor="_Toc73700841" w:history="1">
            <w:r w:rsidRPr="00144EE1">
              <w:rPr>
                <w:rStyle w:val="Hyperlink"/>
                <w:rFonts w:cs="Arial"/>
                <w:noProof/>
              </w:rPr>
              <w:t>2.1. Carbon pools and plant inputs at steady state</w:t>
            </w:r>
            <w:r>
              <w:rPr>
                <w:noProof/>
                <w:webHidden/>
              </w:rPr>
              <w:tab/>
            </w:r>
            <w:r>
              <w:rPr>
                <w:noProof/>
                <w:webHidden/>
              </w:rPr>
              <w:fldChar w:fldCharType="begin"/>
            </w:r>
            <w:r>
              <w:rPr>
                <w:noProof/>
                <w:webHidden/>
              </w:rPr>
              <w:instrText xml:space="preserve"> PAGEREF _Toc73700841 \h </w:instrText>
            </w:r>
            <w:r>
              <w:rPr>
                <w:noProof/>
                <w:webHidden/>
              </w:rPr>
            </w:r>
            <w:r>
              <w:rPr>
                <w:noProof/>
                <w:webHidden/>
              </w:rPr>
              <w:fldChar w:fldCharType="separate"/>
            </w:r>
            <w:r>
              <w:rPr>
                <w:noProof/>
                <w:webHidden/>
              </w:rPr>
              <w:t>4</w:t>
            </w:r>
            <w:r>
              <w:rPr>
                <w:noProof/>
                <w:webHidden/>
              </w:rPr>
              <w:fldChar w:fldCharType="end"/>
            </w:r>
          </w:hyperlink>
        </w:p>
        <w:p w14:paraId="24D11D37" w14:textId="541CC003" w:rsidR="00125BAC" w:rsidRDefault="00125BAC">
          <w:pPr>
            <w:pStyle w:val="TOC2"/>
            <w:tabs>
              <w:tab w:val="right" w:leader="dot" w:pos="9016"/>
            </w:tabs>
            <w:rPr>
              <w:rFonts w:eastAsiaTheme="minorEastAsia"/>
              <w:noProof/>
              <w:lang w:eastAsia="en-GB"/>
            </w:rPr>
          </w:pPr>
          <w:hyperlink w:anchor="_Toc73700842" w:history="1">
            <w:r w:rsidRPr="00144EE1">
              <w:rPr>
                <w:rStyle w:val="Hyperlink"/>
                <w:noProof/>
              </w:rPr>
              <w:t>2.2. Soil water</w:t>
            </w:r>
            <w:r>
              <w:rPr>
                <w:noProof/>
                <w:webHidden/>
              </w:rPr>
              <w:tab/>
            </w:r>
            <w:r>
              <w:rPr>
                <w:noProof/>
                <w:webHidden/>
              </w:rPr>
              <w:fldChar w:fldCharType="begin"/>
            </w:r>
            <w:r>
              <w:rPr>
                <w:noProof/>
                <w:webHidden/>
              </w:rPr>
              <w:instrText xml:space="preserve"> PAGEREF _Toc73700842 \h </w:instrText>
            </w:r>
            <w:r>
              <w:rPr>
                <w:noProof/>
                <w:webHidden/>
              </w:rPr>
            </w:r>
            <w:r>
              <w:rPr>
                <w:noProof/>
                <w:webHidden/>
              </w:rPr>
              <w:fldChar w:fldCharType="separate"/>
            </w:r>
            <w:r>
              <w:rPr>
                <w:noProof/>
                <w:webHidden/>
              </w:rPr>
              <w:t>7</w:t>
            </w:r>
            <w:r>
              <w:rPr>
                <w:noProof/>
                <w:webHidden/>
              </w:rPr>
              <w:fldChar w:fldCharType="end"/>
            </w:r>
          </w:hyperlink>
        </w:p>
        <w:p w14:paraId="055A80FB" w14:textId="204AA7A9" w:rsidR="00125BAC" w:rsidRDefault="00125BAC">
          <w:pPr>
            <w:pStyle w:val="TOC2"/>
            <w:tabs>
              <w:tab w:val="right" w:leader="dot" w:pos="9016"/>
            </w:tabs>
            <w:rPr>
              <w:rFonts w:eastAsiaTheme="minorEastAsia"/>
              <w:noProof/>
              <w:lang w:eastAsia="en-GB"/>
            </w:rPr>
          </w:pPr>
          <w:hyperlink w:anchor="_Toc73700843" w:history="1">
            <w:r w:rsidRPr="00144EE1">
              <w:rPr>
                <w:rStyle w:val="Hyperlink"/>
                <w:noProof/>
              </w:rPr>
              <w:t>2.3. Changes in soil carbon</w:t>
            </w:r>
            <w:r>
              <w:rPr>
                <w:noProof/>
                <w:webHidden/>
              </w:rPr>
              <w:tab/>
            </w:r>
            <w:r>
              <w:rPr>
                <w:noProof/>
                <w:webHidden/>
              </w:rPr>
              <w:fldChar w:fldCharType="begin"/>
            </w:r>
            <w:r>
              <w:rPr>
                <w:noProof/>
                <w:webHidden/>
              </w:rPr>
              <w:instrText xml:space="preserve"> PAGEREF _Toc73700843 \h </w:instrText>
            </w:r>
            <w:r>
              <w:rPr>
                <w:noProof/>
                <w:webHidden/>
              </w:rPr>
            </w:r>
            <w:r>
              <w:rPr>
                <w:noProof/>
                <w:webHidden/>
              </w:rPr>
              <w:fldChar w:fldCharType="separate"/>
            </w:r>
            <w:r>
              <w:rPr>
                <w:noProof/>
                <w:webHidden/>
              </w:rPr>
              <w:t>10</w:t>
            </w:r>
            <w:r>
              <w:rPr>
                <w:noProof/>
                <w:webHidden/>
              </w:rPr>
              <w:fldChar w:fldCharType="end"/>
            </w:r>
          </w:hyperlink>
        </w:p>
        <w:p w14:paraId="7C12C0EC" w14:textId="48F2799F" w:rsidR="00125BAC" w:rsidRDefault="00125BAC">
          <w:pPr>
            <w:pStyle w:val="TOC2"/>
            <w:tabs>
              <w:tab w:val="right" w:leader="dot" w:pos="9016"/>
            </w:tabs>
            <w:rPr>
              <w:rFonts w:eastAsiaTheme="minorEastAsia"/>
              <w:noProof/>
              <w:lang w:eastAsia="en-GB"/>
            </w:rPr>
          </w:pPr>
          <w:hyperlink w:anchor="_Toc73700844" w:history="1">
            <w:r w:rsidRPr="00144EE1">
              <w:rPr>
                <w:rStyle w:val="Hyperlink"/>
                <w:noProof/>
              </w:rPr>
              <w:t>2.4. Soil nitrogen</w:t>
            </w:r>
            <w:r>
              <w:rPr>
                <w:noProof/>
                <w:webHidden/>
              </w:rPr>
              <w:tab/>
            </w:r>
            <w:r>
              <w:rPr>
                <w:noProof/>
                <w:webHidden/>
              </w:rPr>
              <w:fldChar w:fldCharType="begin"/>
            </w:r>
            <w:r>
              <w:rPr>
                <w:noProof/>
                <w:webHidden/>
              </w:rPr>
              <w:instrText xml:space="preserve"> PAGEREF _Toc73700844 \h </w:instrText>
            </w:r>
            <w:r>
              <w:rPr>
                <w:noProof/>
                <w:webHidden/>
              </w:rPr>
            </w:r>
            <w:r>
              <w:rPr>
                <w:noProof/>
                <w:webHidden/>
              </w:rPr>
              <w:fldChar w:fldCharType="separate"/>
            </w:r>
            <w:r>
              <w:rPr>
                <w:noProof/>
                <w:webHidden/>
              </w:rPr>
              <w:t>11</w:t>
            </w:r>
            <w:r>
              <w:rPr>
                <w:noProof/>
                <w:webHidden/>
              </w:rPr>
              <w:fldChar w:fldCharType="end"/>
            </w:r>
          </w:hyperlink>
        </w:p>
        <w:p w14:paraId="76801039" w14:textId="370339C4" w:rsidR="00125BAC" w:rsidRDefault="00125BAC">
          <w:pPr>
            <w:pStyle w:val="TOC1"/>
            <w:tabs>
              <w:tab w:val="right" w:leader="dot" w:pos="9016"/>
            </w:tabs>
            <w:rPr>
              <w:rFonts w:eastAsiaTheme="minorEastAsia"/>
              <w:noProof/>
              <w:lang w:eastAsia="en-GB"/>
            </w:rPr>
          </w:pPr>
          <w:hyperlink w:anchor="_Toc73700845" w:history="1">
            <w:r w:rsidRPr="00144EE1">
              <w:rPr>
                <w:rStyle w:val="Hyperlink"/>
                <w:noProof/>
              </w:rPr>
              <w:t>3. Crop production</w:t>
            </w:r>
            <w:r>
              <w:rPr>
                <w:noProof/>
                <w:webHidden/>
              </w:rPr>
              <w:tab/>
            </w:r>
            <w:r>
              <w:rPr>
                <w:noProof/>
                <w:webHidden/>
              </w:rPr>
              <w:fldChar w:fldCharType="begin"/>
            </w:r>
            <w:r>
              <w:rPr>
                <w:noProof/>
                <w:webHidden/>
              </w:rPr>
              <w:instrText xml:space="preserve"> PAGEREF _Toc73700845 \h </w:instrText>
            </w:r>
            <w:r>
              <w:rPr>
                <w:noProof/>
                <w:webHidden/>
              </w:rPr>
            </w:r>
            <w:r>
              <w:rPr>
                <w:noProof/>
                <w:webHidden/>
              </w:rPr>
              <w:fldChar w:fldCharType="separate"/>
            </w:r>
            <w:r>
              <w:rPr>
                <w:noProof/>
                <w:webHidden/>
              </w:rPr>
              <w:t>16</w:t>
            </w:r>
            <w:r>
              <w:rPr>
                <w:noProof/>
                <w:webHidden/>
              </w:rPr>
              <w:fldChar w:fldCharType="end"/>
            </w:r>
          </w:hyperlink>
        </w:p>
        <w:p w14:paraId="29FB4987" w14:textId="6F00CC26" w:rsidR="00125BAC" w:rsidRDefault="00125BAC">
          <w:pPr>
            <w:pStyle w:val="TOC2"/>
            <w:tabs>
              <w:tab w:val="right" w:leader="dot" w:pos="9016"/>
            </w:tabs>
            <w:rPr>
              <w:rFonts w:eastAsiaTheme="minorEastAsia"/>
              <w:noProof/>
              <w:lang w:eastAsia="en-GB"/>
            </w:rPr>
          </w:pPr>
          <w:hyperlink w:anchor="_Toc73700846" w:history="1">
            <w:r w:rsidRPr="00144EE1">
              <w:rPr>
                <w:rStyle w:val="Hyperlink"/>
                <w:noProof/>
              </w:rPr>
              <w:t>3.1. Net primary production from temperature and rainfall during the growing season</w:t>
            </w:r>
            <w:r>
              <w:rPr>
                <w:noProof/>
                <w:webHidden/>
              </w:rPr>
              <w:tab/>
            </w:r>
            <w:r>
              <w:rPr>
                <w:noProof/>
                <w:webHidden/>
              </w:rPr>
              <w:fldChar w:fldCharType="begin"/>
            </w:r>
            <w:r>
              <w:rPr>
                <w:noProof/>
                <w:webHidden/>
              </w:rPr>
              <w:instrText xml:space="preserve"> PAGEREF _Toc73700846 \h </w:instrText>
            </w:r>
            <w:r>
              <w:rPr>
                <w:noProof/>
                <w:webHidden/>
              </w:rPr>
            </w:r>
            <w:r>
              <w:rPr>
                <w:noProof/>
                <w:webHidden/>
              </w:rPr>
              <w:fldChar w:fldCharType="separate"/>
            </w:r>
            <w:r>
              <w:rPr>
                <w:noProof/>
                <w:webHidden/>
              </w:rPr>
              <w:t>17</w:t>
            </w:r>
            <w:r>
              <w:rPr>
                <w:noProof/>
                <w:webHidden/>
              </w:rPr>
              <w:fldChar w:fldCharType="end"/>
            </w:r>
          </w:hyperlink>
        </w:p>
        <w:p w14:paraId="28408C66" w14:textId="6000B7CA" w:rsidR="00125BAC" w:rsidRDefault="00125BAC">
          <w:pPr>
            <w:pStyle w:val="TOC2"/>
            <w:tabs>
              <w:tab w:val="right" w:leader="dot" w:pos="9016"/>
            </w:tabs>
            <w:rPr>
              <w:rFonts w:eastAsiaTheme="minorEastAsia"/>
              <w:noProof/>
              <w:lang w:eastAsia="en-GB"/>
            </w:rPr>
          </w:pPr>
          <w:hyperlink w:anchor="_Toc73700847" w:history="1">
            <w:r w:rsidRPr="00144EE1">
              <w:rPr>
                <w:rStyle w:val="Hyperlink"/>
                <w:noProof/>
              </w:rPr>
              <w:t>3.2. Net primary production according to growing degree days and water stress during the growing season</w:t>
            </w:r>
            <w:r>
              <w:rPr>
                <w:noProof/>
                <w:webHidden/>
              </w:rPr>
              <w:tab/>
            </w:r>
            <w:r>
              <w:rPr>
                <w:noProof/>
                <w:webHidden/>
              </w:rPr>
              <w:fldChar w:fldCharType="begin"/>
            </w:r>
            <w:r>
              <w:rPr>
                <w:noProof/>
                <w:webHidden/>
              </w:rPr>
              <w:instrText xml:space="preserve"> PAGEREF _Toc73700847 \h </w:instrText>
            </w:r>
            <w:r>
              <w:rPr>
                <w:noProof/>
                <w:webHidden/>
              </w:rPr>
            </w:r>
            <w:r>
              <w:rPr>
                <w:noProof/>
                <w:webHidden/>
              </w:rPr>
              <w:fldChar w:fldCharType="separate"/>
            </w:r>
            <w:r>
              <w:rPr>
                <w:noProof/>
                <w:webHidden/>
              </w:rPr>
              <w:t>18</w:t>
            </w:r>
            <w:r>
              <w:rPr>
                <w:noProof/>
                <w:webHidden/>
              </w:rPr>
              <w:fldChar w:fldCharType="end"/>
            </w:r>
          </w:hyperlink>
        </w:p>
        <w:p w14:paraId="4F56DC0D" w14:textId="3D4E4186" w:rsidR="00125BAC" w:rsidRDefault="00125BAC">
          <w:pPr>
            <w:pStyle w:val="TOC2"/>
            <w:tabs>
              <w:tab w:val="right" w:leader="dot" w:pos="9016"/>
            </w:tabs>
            <w:rPr>
              <w:rFonts w:eastAsiaTheme="minorEastAsia"/>
              <w:noProof/>
              <w:lang w:eastAsia="en-GB"/>
            </w:rPr>
          </w:pPr>
          <w:hyperlink w:anchor="_Toc73700848" w:history="1">
            <w:r w:rsidRPr="00144EE1">
              <w:rPr>
                <w:rStyle w:val="Hyperlink"/>
                <w:noProof/>
              </w:rPr>
              <w:t>3.3. Nutrient limitation of net primary production</w:t>
            </w:r>
            <w:r>
              <w:rPr>
                <w:noProof/>
                <w:webHidden/>
              </w:rPr>
              <w:tab/>
            </w:r>
            <w:r>
              <w:rPr>
                <w:noProof/>
                <w:webHidden/>
              </w:rPr>
              <w:fldChar w:fldCharType="begin"/>
            </w:r>
            <w:r>
              <w:rPr>
                <w:noProof/>
                <w:webHidden/>
              </w:rPr>
              <w:instrText xml:space="preserve"> PAGEREF _Toc73700848 \h </w:instrText>
            </w:r>
            <w:r>
              <w:rPr>
                <w:noProof/>
                <w:webHidden/>
              </w:rPr>
            </w:r>
            <w:r>
              <w:rPr>
                <w:noProof/>
                <w:webHidden/>
              </w:rPr>
              <w:fldChar w:fldCharType="separate"/>
            </w:r>
            <w:r>
              <w:rPr>
                <w:noProof/>
                <w:webHidden/>
              </w:rPr>
              <w:t>19</w:t>
            </w:r>
            <w:r>
              <w:rPr>
                <w:noProof/>
                <w:webHidden/>
              </w:rPr>
              <w:fldChar w:fldCharType="end"/>
            </w:r>
          </w:hyperlink>
        </w:p>
        <w:p w14:paraId="5244C500" w14:textId="7685A14C" w:rsidR="00125BAC" w:rsidRDefault="00125BAC">
          <w:pPr>
            <w:pStyle w:val="TOC1"/>
            <w:tabs>
              <w:tab w:val="right" w:leader="dot" w:pos="9016"/>
            </w:tabs>
            <w:rPr>
              <w:rFonts w:eastAsiaTheme="minorEastAsia"/>
              <w:noProof/>
              <w:lang w:eastAsia="en-GB"/>
            </w:rPr>
          </w:pPr>
          <w:hyperlink w:anchor="_Toc73700849" w:history="1">
            <w:r w:rsidRPr="00144EE1">
              <w:rPr>
                <w:rStyle w:val="Hyperlink"/>
                <w:noProof/>
              </w:rPr>
              <w:t>4. Animal production</w:t>
            </w:r>
            <w:r>
              <w:rPr>
                <w:noProof/>
                <w:webHidden/>
              </w:rPr>
              <w:tab/>
            </w:r>
            <w:r>
              <w:rPr>
                <w:noProof/>
                <w:webHidden/>
              </w:rPr>
              <w:fldChar w:fldCharType="begin"/>
            </w:r>
            <w:r>
              <w:rPr>
                <w:noProof/>
                <w:webHidden/>
              </w:rPr>
              <w:instrText xml:space="preserve"> PAGEREF _Toc73700849 \h </w:instrText>
            </w:r>
            <w:r>
              <w:rPr>
                <w:noProof/>
                <w:webHidden/>
              </w:rPr>
            </w:r>
            <w:r>
              <w:rPr>
                <w:noProof/>
                <w:webHidden/>
              </w:rPr>
              <w:fldChar w:fldCharType="separate"/>
            </w:r>
            <w:r>
              <w:rPr>
                <w:noProof/>
                <w:webHidden/>
              </w:rPr>
              <w:t>28</w:t>
            </w:r>
            <w:r>
              <w:rPr>
                <w:noProof/>
                <w:webHidden/>
              </w:rPr>
              <w:fldChar w:fldCharType="end"/>
            </w:r>
          </w:hyperlink>
        </w:p>
        <w:p w14:paraId="33466884" w14:textId="379E42EC" w:rsidR="00125BAC" w:rsidRDefault="00125BAC">
          <w:pPr>
            <w:pStyle w:val="TOC1"/>
            <w:tabs>
              <w:tab w:val="right" w:leader="dot" w:pos="9016"/>
            </w:tabs>
            <w:rPr>
              <w:rFonts w:eastAsiaTheme="minorEastAsia"/>
              <w:noProof/>
              <w:lang w:eastAsia="en-GB"/>
            </w:rPr>
          </w:pPr>
          <w:hyperlink w:anchor="_Toc73700850" w:history="1">
            <w:r w:rsidRPr="00144EE1">
              <w:rPr>
                <w:rStyle w:val="Hyperlink"/>
                <w:noProof/>
              </w:rPr>
              <w:t>5. Water use</w:t>
            </w:r>
            <w:r>
              <w:rPr>
                <w:noProof/>
                <w:webHidden/>
              </w:rPr>
              <w:tab/>
            </w:r>
            <w:r>
              <w:rPr>
                <w:noProof/>
                <w:webHidden/>
              </w:rPr>
              <w:fldChar w:fldCharType="begin"/>
            </w:r>
            <w:r>
              <w:rPr>
                <w:noProof/>
                <w:webHidden/>
              </w:rPr>
              <w:instrText xml:space="preserve"> PAGEREF _Toc73700850 \h </w:instrText>
            </w:r>
            <w:r>
              <w:rPr>
                <w:noProof/>
                <w:webHidden/>
              </w:rPr>
            </w:r>
            <w:r>
              <w:rPr>
                <w:noProof/>
                <w:webHidden/>
              </w:rPr>
              <w:fldChar w:fldCharType="separate"/>
            </w:r>
            <w:r>
              <w:rPr>
                <w:noProof/>
                <w:webHidden/>
              </w:rPr>
              <w:t>29</w:t>
            </w:r>
            <w:r>
              <w:rPr>
                <w:noProof/>
                <w:webHidden/>
              </w:rPr>
              <w:fldChar w:fldCharType="end"/>
            </w:r>
          </w:hyperlink>
        </w:p>
        <w:p w14:paraId="2F246FCA" w14:textId="70EEB85B" w:rsidR="00125BAC" w:rsidRDefault="00125BAC">
          <w:pPr>
            <w:pStyle w:val="TOC1"/>
            <w:tabs>
              <w:tab w:val="right" w:leader="dot" w:pos="9016"/>
            </w:tabs>
            <w:rPr>
              <w:rFonts w:eastAsiaTheme="minorEastAsia"/>
              <w:noProof/>
              <w:lang w:eastAsia="en-GB"/>
            </w:rPr>
          </w:pPr>
          <w:hyperlink w:anchor="_Toc73700851" w:history="1">
            <w:r w:rsidRPr="00144EE1">
              <w:rPr>
                <w:rStyle w:val="Hyperlink"/>
                <w:noProof/>
              </w:rPr>
              <w:t>6. Energy use</w:t>
            </w:r>
            <w:r>
              <w:rPr>
                <w:noProof/>
                <w:webHidden/>
              </w:rPr>
              <w:tab/>
            </w:r>
            <w:r>
              <w:rPr>
                <w:noProof/>
                <w:webHidden/>
              </w:rPr>
              <w:fldChar w:fldCharType="begin"/>
            </w:r>
            <w:r>
              <w:rPr>
                <w:noProof/>
                <w:webHidden/>
              </w:rPr>
              <w:instrText xml:space="preserve"> PAGEREF _Toc73700851 \h </w:instrText>
            </w:r>
            <w:r>
              <w:rPr>
                <w:noProof/>
                <w:webHidden/>
              </w:rPr>
            </w:r>
            <w:r>
              <w:rPr>
                <w:noProof/>
                <w:webHidden/>
              </w:rPr>
              <w:fldChar w:fldCharType="separate"/>
            </w:r>
            <w:r>
              <w:rPr>
                <w:noProof/>
                <w:webHidden/>
              </w:rPr>
              <w:t>29</w:t>
            </w:r>
            <w:r>
              <w:rPr>
                <w:noProof/>
                <w:webHidden/>
              </w:rPr>
              <w:fldChar w:fldCharType="end"/>
            </w:r>
          </w:hyperlink>
        </w:p>
        <w:p w14:paraId="23E15813" w14:textId="10F8C72F" w:rsidR="00125BAC" w:rsidRDefault="00125BAC">
          <w:pPr>
            <w:pStyle w:val="TOC2"/>
            <w:tabs>
              <w:tab w:val="right" w:leader="dot" w:pos="9016"/>
            </w:tabs>
            <w:rPr>
              <w:rFonts w:eastAsiaTheme="minorEastAsia"/>
              <w:noProof/>
              <w:lang w:eastAsia="en-GB"/>
            </w:rPr>
          </w:pPr>
          <w:hyperlink w:anchor="_Toc73700852" w:history="1">
            <w:r w:rsidRPr="00144EE1">
              <w:rPr>
                <w:rStyle w:val="Hyperlink"/>
                <w:noProof/>
              </w:rPr>
              <w:t>6.1. The proportion of fuel available in atypical compared to typical years</w:t>
            </w:r>
            <w:r>
              <w:rPr>
                <w:noProof/>
                <w:webHidden/>
              </w:rPr>
              <w:tab/>
            </w:r>
            <w:r>
              <w:rPr>
                <w:noProof/>
                <w:webHidden/>
              </w:rPr>
              <w:fldChar w:fldCharType="begin"/>
            </w:r>
            <w:r>
              <w:rPr>
                <w:noProof/>
                <w:webHidden/>
              </w:rPr>
              <w:instrText xml:space="preserve"> PAGEREF _Toc73700852 \h </w:instrText>
            </w:r>
            <w:r>
              <w:rPr>
                <w:noProof/>
                <w:webHidden/>
              </w:rPr>
            </w:r>
            <w:r>
              <w:rPr>
                <w:noProof/>
                <w:webHidden/>
              </w:rPr>
              <w:fldChar w:fldCharType="separate"/>
            </w:r>
            <w:r>
              <w:rPr>
                <w:noProof/>
                <w:webHidden/>
              </w:rPr>
              <w:t>30</w:t>
            </w:r>
            <w:r>
              <w:rPr>
                <w:noProof/>
                <w:webHidden/>
              </w:rPr>
              <w:fldChar w:fldCharType="end"/>
            </w:r>
          </w:hyperlink>
        </w:p>
        <w:p w14:paraId="16FC9384" w14:textId="28936C9E" w:rsidR="00125BAC" w:rsidRDefault="00125BAC">
          <w:pPr>
            <w:pStyle w:val="TOC2"/>
            <w:tabs>
              <w:tab w:val="right" w:leader="dot" w:pos="9016"/>
            </w:tabs>
            <w:rPr>
              <w:rFonts w:eastAsiaTheme="minorEastAsia"/>
              <w:noProof/>
              <w:lang w:eastAsia="en-GB"/>
            </w:rPr>
          </w:pPr>
          <w:hyperlink w:anchor="_Toc73700853" w:history="1">
            <w:r w:rsidRPr="00144EE1">
              <w:rPr>
                <w:rStyle w:val="Hyperlink"/>
                <w:noProof/>
              </w:rPr>
              <w:t>6.2. Energy use in a typical year</w:t>
            </w:r>
            <w:r>
              <w:rPr>
                <w:noProof/>
                <w:webHidden/>
              </w:rPr>
              <w:tab/>
            </w:r>
            <w:r>
              <w:rPr>
                <w:noProof/>
                <w:webHidden/>
              </w:rPr>
              <w:fldChar w:fldCharType="begin"/>
            </w:r>
            <w:r>
              <w:rPr>
                <w:noProof/>
                <w:webHidden/>
              </w:rPr>
              <w:instrText xml:space="preserve"> PAGEREF _Toc73700853 \h </w:instrText>
            </w:r>
            <w:r>
              <w:rPr>
                <w:noProof/>
                <w:webHidden/>
              </w:rPr>
            </w:r>
            <w:r>
              <w:rPr>
                <w:noProof/>
                <w:webHidden/>
              </w:rPr>
              <w:fldChar w:fldCharType="separate"/>
            </w:r>
            <w:r>
              <w:rPr>
                <w:noProof/>
                <w:webHidden/>
              </w:rPr>
              <w:t>30</w:t>
            </w:r>
            <w:r>
              <w:rPr>
                <w:noProof/>
                <w:webHidden/>
              </w:rPr>
              <w:fldChar w:fldCharType="end"/>
            </w:r>
          </w:hyperlink>
        </w:p>
        <w:p w14:paraId="72B3F4C9" w14:textId="213C5DAC" w:rsidR="00125BAC" w:rsidRDefault="00125BAC">
          <w:pPr>
            <w:pStyle w:val="TOC1"/>
            <w:tabs>
              <w:tab w:val="right" w:leader="dot" w:pos="9016"/>
            </w:tabs>
            <w:rPr>
              <w:rFonts w:eastAsiaTheme="minorEastAsia"/>
              <w:noProof/>
              <w:lang w:eastAsia="en-GB"/>
            </w:rPr>
          </w:pPr>
          <w:hyperlink w:anchor="_Toc73700854" w:history="1">
            <w:r w:rsidRPr="00144EE1">
              <w:rPr>
                <w:rStyle w:val="Hyperlink"/>
                <w:noProof/>
              </w:rPr>
              <w:t>7. Labour</w:t>
            </w:r>
            <w:r>
              <w:rPr>
                <w:noProof/>
                <w:webHidden/>
              </w:rPr>
              <w:tab/>
            </w:r>
            <w:r>
              <w:rPr>
                <w:noProof/>
                <w:webHidden/>
              </w:rPr>
              <w:fldChar w:fldCharType="begin"/>
            </w:r>
            <w:r>
              <w:rPr>
                <w:noProof/>
                <w:webHidden/>
              </w:rPr>
              <w:instrText xml:space="preserve"> PAGEREF _Toc73700854 \h </w:instrText>
            </w:r>
            <w:r>
              <w:rPr>
                <w:noProof/>
                <w:webHidden/>
              </w:rPr>
            </w:r>
            <w:r>
              <w:rPr>
                <w:noProof/>
                <w:webHidden/>
              </w:rPr>
              <w:fldChar w:fldCharType="separate"/>
            </w:r>
            <w:r>
              <w:rPr>
                <w:noProof/>
                <w:webHidden/>
              </w:rPr>
              <w:t>31</w:t>
            </w:r>
            <w:r>
              <w:rPr>
                <w:noProof/>
                <w:webHidden/>
              </w:rPr>
              <w:fldChar w:fldCharType="end"/>
            </w:r>
          </w:hyperlink>
        </w:p>
        <w:p w14:paraId="7CC2A7F2" w14:textId="61D38358" w:rsidR="00125BAC" w:rsidRDefault="00125BAC">
          <w:pPr>
            <w:pStyle w:val="TOC2"/>
            <w:tabs>
              <w:tab w:val="right" w:leader="dot" w:pos="9016"/>
            </w:tabs>
            <w:rPr>
              <w:rFonts w:eastAsiaTheme="minorEastAsia"/>
              <w:noProof/>
              <w:lang w:eastAsia="en-GB"/>
            </w:rPr>
          </w:pPr>
          <w:hyperlink w:anchor="_Toc73700855" w:history="1">
            <w:r w:rsidRPr="00144EE1">
              <w:rPr>
                <w:rStyle w:val="Hyperlink"/>
                <w:noProof/>
              </w:rPr>
              <w:t>7.1. Time spent collecting woodfuel</w:t>
            </w:r>
            <w:r>
              <w:rPr>
                <w:noProof/>
                <w:webHidden/>
              </w:rPr>
              <w:tab/>
            </w:r>
            <w:r>
              <w:rPr>
                <w:noProof/>
                <w:webHidden/>
              </w:rPr>
              <w:fldChar w:fldCharType="begin"/>
            </w:r>
            <w:r>
              <w:rPr>
                <w:noProof/>
                <w:webHidden/>
              </w:rPr>
              <w:instrText xml:space="preserve"> PAGEREF _Toc73700855 \h </w:instrText>
            </w:r>
            <w:r>
              <w:rPr>
                <w:noProof/>
                <w:webHidden/>
              </w:rPr>
            </w:r>
            <w:r>
              <w:rPr>
                <w:noProof/>
                <w:webHidden/>
              </w:rPr>
              <w:fldChar w:fldCharType="separate"/>
            </w:r>
            <w:r>
              <w:rPr>
                <w:noProof/>
                <w:webHidden/>
              </w:rPr>
              <w:t>31</w:t>
            </w:r>
            <w:r>
              <w:rPr>
                <w:noProof/>
                <w:webHidden/>
              </w:rPr>
              <w:fldChar w:fldCharType="end"/>
            </w:r>
          </w:hyperlink>
        </w:p>
        <w:p w14:paraId="52B1E287" w14:textId="49035FCF" w:rsidR="00125BAC" w:rsidRDefault="00125BAC">
          <w:pPr>
            <w:pStyle w:val="TOC2"/>
            <w:tabs>
              <w:tab w:val="right" w:leader="dot" w:pos="9016"/>
            </w:tabs>
            <w:rPr>
              <w:rFonts w:eastAsiaTheme="minorEastAsia"/>
              <w:noProof/>
              <w:lang w:eastAsia="en-GB"/>
            </w:rPr>
          </w:pPr>
          <w:hyperlink w:anchor="_Toc73700856" w:history="1">
            <w:r w:rsidRPr="00144EE1">
              <w:rPr>
                <w:rStyle w:val="Hyperlink"/>
                <w:noProof/>
              </w:rPr>
              <w:t>7.2. Time spent collecting water</w:t>
            </w:r>
            <w:r>
              <w:rPr>
                <w:noProof/>
                <w:webHidden/>
              </w:rPr>
              <w:tab/>
            </w:r>
            <w:r>
              <w:rPr>
                <w:noProof/>
                <w:webHidden/>
              </w:rPr>
              <w:fldChar w:fldCharType="begin"/>
            </w:r>
            <w:r>
              <w:rPr>
                <w:noProof/>
                <w:webHidden/>
              </w:rPr>
              <w:instrText xml:space="preserve"> PAGEREF _Toc73700856 \h </w:instrText>
            </w:r>
            <w:r>
              <w:rPr>
                <w:noProof/>
                <w:webHidden/>
              </w:rPr>
            </w:r>
            <w:r>
              <w:rPr>
                <w:noProof/>
                <w:webHidden/>
              </w:rPr>
              <w:fldChar w:fldCharType="separate"/>
            </w:r>
            <w:r>
              <w:rPr>
                <w:noProof/>
                <w:webHidden/>
              </w:rPr>
              <w:t>31</w:t>
            </w:r>
            <w:r>
              <w:rPr>
                <w:noProof/>
                <w:webHidden/>
              </w:rPr>
              <w:fldChar w:fldCharType="end"/>
            </w:r>
          </w:hyperlink>
        </w:p>
        <w:p w14:paraId="0D4C3960" w14:textId="7577C90B" w:rsidR="00125BAC" w:rsidRDefault="00125BAC">
          <w:pPr>
            <w:pStyle w:val="TOC2"/>
            <w:tabs>
              <w:tab w:val="right" w:leader="dot" w:pos="9016"/>
            </w:tabs>
            <w:rPr>
              <w:rFonts w:eastAsiaTheme="minorEastAsia"/>
              <w:noProof/>
              <w:lang w:eastAsia="en-GB"/>
            </w:rPr>
          </w:pPr>
          <w:hyperlink w:anchor="_Toc73700857" w:history="1">
            <w:r w:rsidRPr="00144EE1">
              <w:rPr>
                <w:rStyle w:val="Hyperlink"/>
                <w:noProof/>
              </w:rPr>
              <w:t>7.3. Time spent managing livestock</w:t>
            </w:r>
            <w:r>
              <w:rPr>
                <w:noProof/>
                <w:webHidden/>
              </w:rPr>
              <w:tab/>
            </w:r>
            <w:r>
              <w:rPr>
                <w:noProof/>
                <w:webHidden/>
              </w:rPr>
              <w:fldChar w:fldCharType="begin"/>
            </w:r>
            <w:r>
              <w:rPr>
                <w:noProof/>
                <w:webHidden/>
              </w:rPr>
              <w:instrText xml:space="preserve"> PAGEREF _Toc73700857 \h </w:instrText>
            </w:r>
            <w:r>
              <w:rPr>
                <w:noProof/>
                <w:webHidden/>
              </w:rPr>
            </w:r>
            <w:r>
              <w:rPr>
                <w:noProof/>
                <w:webHidden/>
              </w:rPr>
              <w:fldChar w:fldCharType="separate"/>
            </w:r>
            <w:r>
              <w:rPr>
                <w:noProof/>
                <w:webHidden/>
              </w:rPr>
              <w:t>32</w:t>
            </w:r>
            <w:r>
              <w:rPr>
                <w:noProof/>
                <w:webHidden/>
              </w:rPr>
              <w:fldChar w:fldCharType="end"/>
            </w:r>
          </w:hyperlink>
        </w:p>
        <w:p w14:paraId="4041D3AB" w14:textId="36D2649F" w:rsidR="00125BAC" w:rsidRDefault="00125BAC">
          <w:pPr>
            <w:pStyle w:val="TOC2"/>
            <w:tabs>
              <w:tab w:val="right" w:leader="dot" w:pos="9016"/>
            </w:tabs>
            <w:rPr>
              <w:rFonts w:eastAsiaTheme="minorEastAsia"/>
              <w:noProof/>
              <w:lang w:eastAsia="en-GB"/>
            </w:rPr>
          </w:pPr>
          <w:hyperlink w:anchor="_Toc73700858" w:history="1">
            <w:r w:rsidRPr="00144EE1">
              <w:rPr>
                <w:rStyle w:val="Hyperlink"/>
                <w:noProof/>
              </w:rPr>
              <w:t>7.4. Time spent managing crops</w:t>
            </w:r>
            <w:r>
              <w:rPr>
                <w:noProof/>
                <w:webHidden/>
              </w:rPr>
              <w:tab/>
            </w:r>
            <w:r>
              <w:rPr>
                <w:noProof/>
                <w:webHidden/>
              </w:rPr>
              <w:fldChar w:fldCharType="begin"/>
            </w:r>
            <w:r>
              <w:rPr>
                <w:noProof/>
                <w:webHidden/>
              </w:rPr>
              <w:instrText xml:space="preserve"> PAGEREF _Toc73700858 \h </w:instrText>
            </w:r>
            <w:r>
              <w:rPr>
                <w:noProof/>
                <w:webHidden/>
              </w:rPr>
            </w:r>
            <w:r>
              <w:rPr>
                <w:noProof/>
                <w:webHidden/>
              </w:rPr>
              <w:fldChar w:fldCharType="separate"/>
            </w:r>
            <w:r>
              <w:rPr>
                <w:noProof/>
                <w:webHidden/>
              </w:rPr>
              <w:t>32</w:t>
            </w:r>
            <w:r>
              <w:rPr>
                <w:noProof/>
                <w:webHidden/>
              </w:rPr>
              <w:fldChar w:fldCharType="end"/>
            </w:r>
          </w:hyperlink>
        </w:p>
        <w:p w14:paraId="38621F03" w14:textId="609910D0" w:rsidR="00125BAC" w:rsidRDefault="00125BAC">
          <w:pPr>
            <w:pStyle w:val="TOC2"/>
            <w:tabs>
              <w:tab w:val="right" w:leader="dot" w:pos="9016"/>
            </w:tabs>
            <w:rPr>
              <w:rFonts w:eastAsiaTheme="minorEastAsia"/>
              <w:noProof/>
              <w:lang w:eastAsia="en-GB"/>
            </w:rPr>
          </w:pPr>
          <w:hyperlink w:anchor="_Toc73700859" w:history="1">
            <w:r w:rsidRPr="00144EE1">
              <w:rPr>
                <w:rStyle w:val="Hyperlink"/>
                <w:noProof/>
              </w:rPr>
              <w:t>7.5. Time spent on other activities</w:t>
            </w:r>
            <w:r>
              <w:rPr>
                <w:noProof/>
                <w:webHidden/>
              </w:rPr>
              <w:tab/>
            </w:r>
            <w:r>
              <w:rPr>
                <w:noProof/>
                <w:webHidden/>
              </w:rPr>
              <w:fldChar w:fldCharType="begin"/>
            </w:r>
            <w:r>
              <w:rPr>
                <w:noProof/>
                <w:webHidden/>
              </w:rPr>
              <w:instrText xml:space="preserve"> PAGEREF _Toc73700859 \h </w:instrText>
            </w:r>
            <w:r>
              <w:rPr>
                <w:noProof/>
                <w:webHidden/>
              </w:rPr>
            </w:r>
            <w:r>
              <w:rPr>
                <w:noProof/>
                <w:webHidden/>
              </w:rPr>
              <w:fldChar w:fldCharType="separate"/>
            </w:r>
            <w:r>
              <w:rPr>
                <w:noProof/>
                <w:webHidden/>
              </w:rPr>
              <w:t>33</w:t>
            </w:r>
            <w:r>
              <w:rPr>
                <w:noProof/>
                <w:webHidden/>
              </w:rPr>
              <w:fldChar w:fldCharType="end"/>
            </w:r>
          </w:hyperlink>
        </w:p>
        <w:p w14:paraId="274C9267" w14:textId="6DA3C066" w:rsidR="00125BAC" w:rsidRDefault="00125BAC">
          <w:pPr>
            <w:pStyle w:val="TOC1"/>
            <w:tabs>
              <w:tab w:val="right" w:leader="dot" w:pos="9016"/>
            </w:tabs>
            <w:rPr>
              <w:rFonts w:eastAsiaTheme="minorEastAsia"/>
              <w:noProof/>
              <w:lang w:eastAsia="en-GB"/>
            </w:rPr>
          </w:pPr>
          <w:hyperlink w:anchor="_Toc73700860" w:history="1">
            <w:r w:rsidRPr="00144EE1">
              <w:rPr>
                <w:rStyle w:val="Hyperlink"/>
                <w:noProof/>
              </w:rPr>
              <w:t>8. Purchases and Sales</w:t>
            </w:r>
            <w:r>
              <w:rPr>
                <w:noProof/>
                <w:webHidden/>
              </w:rPr>
              <w:tab/>
            </w:r>
            <w:r>
              <w:rPr>
                <w:noProof/>
                <w:webHidden/>
              </w:rPr>
              <w:fldChar w:fldCharType="begin"/>
            </w:r>
            <w:r>
              <w:rPr>
                <w:noProof/>
                <w:webHidden/>
              </w:rPr>
              <w:instrText xml:space="preserve"> PAGEREF _Toc73700860 \h </w:instrText>
            </w:r>
            <w:r>
              <w:rPr>
                <w:noProof/>
                <w:webHidden/>
              </w:rPr>
            </w:r>
            <w:r>
              <w:rPr>
                <w:noProof/>
                <w:webHidden/>
              </w:rPr>
              <w:fldChar w:fldCharType="separate"/>
            </w:r>
            <w:r>
              <w:rPr>
                <w:noProof/>
                <w:webHidden/>
              </w:rPr>
              <w:t>33</w:t>
            </w:r>
            <w:r>
              <w:rPr>
                <w:noProof/>
                <w:webHidden/>
              </w:rPr>
              <w:fldChar w:fldCharType="end"/>
            </w:r>
          </w:hyperlink>
        </w:p>
        <w:p w14:paraId="3F994ADE" w14:textId="6AA58126" w:rsidR="00125BAC" w:rsidRDefault="00125BAC">
          <w:pPr>
            <w:pStyle w:val="TOC2"/>
            <w:tabs>
              <w:tab w:val="right" w:leader="dot" w:pos="9016"/>
            </w:tabs>
            <w:rPr>
              <w:rFonts w:eastAsiaTheme="minorEastAsia"/>
              <w:noProof/>
              <w:lang w:eastAsia="en-GB"/>
            </w:rPr>
          </w:pPr>
          <w:hyperlink w:anchor="_Toc73700861" w:history="1">
            <w:r w:rsidRPr="00144EE1">
              <w:rPr>
                <w:rStyle w:val="Hyperlink"/>
                <w:noProof/>
              </w:rPr>
              <w:t>8.1. Check of products available for sale</w:t>
            </w:r>
            <w:r>
              <w:rPr>
                <w:noProof/>
                <w:webHidden/>
              </w:rPr>
              <w:tab/>
            </w:r>
            <w:r>
              <w:rPr>
                <w:noProof/>
                <w:webHidden/>
              </w:rPr>
              <w:fldChar w:fldCharType="begin"/>
            </w:r>
            <w:r>
              <w:rPr>
                <w:noProof/>
                <w:webHidden/>
              </w:rPr>
              <w:instrText xml:space="preserve"> PAGEREF _Toc73700861 \h </w:instrText>
            </w:r>
            <w:r>
              <w:rPr>
                <w:noProof/>
                <w:webHidden/>
              </w:rPr>
            </w:r>
            <w:r>
              <w:rPr>
                <w:noProof/>
                <w:webHidden/>
              </w:rPr>
              <w:fldChar w:fldCharType="separate"/>
            </w:r>
            <w:r>
              <w:rPr>
                <w:noProof/>
                <w:webHidden/>
              </w:rPr>
              <w:t>33</w:t>
            </w:r>
            <w:r>
              <w:rPr>
                <w:noProof/>
                <w:webHidden/>
              </w:rPr>
              <w:fldChar w:fldCharType="end"/>
            </w:r>
          </w:hyperlink>
        </w:p>
        <w:p w14:paraId="76D9EB21" w14:textId="5C5DA740" w:rsidR="00125BAC" w:rsidRDefault="00125BAC">
          <w:pPr>
            <w:pStyle w:val="TOC2"/>
            <w:tabs>
              <w:tab w:val="right" w:leader="dot" w:pos="9016"/>
            </w:tabs>
            <w:rPr>
              <w:rFonts w:eastAsiaTheme="minorEastAsia"/>
              <w:noProof/>
              <w:lang w:eastAsia="en-GB"/>
            </w:rPr>
          </w:pPr>
          <w:hyperlink w:anchor="_Toc73700862" w:history="1">
            <w:r w:rsidRPr="00144EE1">
              <w:rPr>
                <w:rStyle w:val="Hyperlink"/>
                <w:noProof/>
              </w:rPr>
              <w:t>8.2. Determination of wet and dry seasons</w:t>
            </w:r>
            <w:r>
              <w:rPr>
                <w:noProof/>
                <w:webHidden/>
              </w:rPr>
              <w:tab/>
            </w:r>
            <w:r>
              <w:rPr>
                <w:noProof/>
                <w:webHidden/>
              </w:rPr>
              <w:fldChar w:fldCharType="begin"/>
            </w:r>
            <w:r>
              <w:rPr>
                <w:noProof/>
                <w:webHidden/>
              </w:rPr>
              <w:instrText xml:space="preserve"> PAGEREF _Toc73700862 \h </w:instrText>
            </w:r>
            <w:r>
              <w:rPr>
                <w:noProof/>
                <w:webHidden/>
              </w:rPr>
            </w:r>
            <w:r>
              <w:rPr>
                <w:noProof/>
                <w:webHidden/>
              </w:rPr>
              <w:fldChar w:fldCharType="separate"/>
            </w:r>
            <w:r>
              <w:rPr>
                <w:noProof/>
                <w:webHidden/>
              </w:rPr>
              <w:t>33</w:t>
            </w:r>
            <w:r>
              <w:rPr>
                <w:noProof/>
                <w:webHidden/>
              </w:rPr>
              <w:fldChar w:fldCharType="end"/>
            </w:r>
          </w:hyperlink>
        </w:p>
        <w:p w14:paraId="211E51F1" w14:textId="3CBC97E4" w:rsidR="00125BAC" w:rsidRDefault="00125BAC">
          <w:pPr>
            <w:pStyle w:val="TOC2"/>
            <w:tabs>
              <w:tab w:val="right" w:leader="dot" w:pos="9016"/>
            </w:tabs>
            <w:rPr>
              <w:rFonts w:eastAsiaTheme="minorEastAsia"/>
              <w:noProof/>
              <w:lang w:eastAsia="en-GB"/>
            </w:rPr>
          </w:pPr>
          <w:hyperlink w:anchor="_Toc73700863" w:history="1">
            <w:r w:rsidRPr="00144EE1">
              <w:rPr>
                <w:rStyle w:val="Hyperlink"/>
                <w:noProof/>
              </w:rPr>
              <w:t>8.3. Purchases</w:t>
            </w:r>
            <w:r>
              <w:rPr>
                <w:noProof/>
                <w:webHidden/>
              </w:rPr>
              <w:tab/>
            </w:r>
            <w:r>
              <w:rPr>
                <w:noProof/>
                <w:webHidden/>
              </w:rPr>
              <w:fldChar w:fldCharType="begin"/>
            </w:r>
            <w:r>
              <w:rPr>
                <w:noProof/>
                <w:webHidden/>
              </w:rPr>
              <w:instrText xml:space="preserve"> PAGEREF _Toc73700863 \h </w:instrText>
            </w:r>
            <w:r>
              <w:rPr>
                <w:noProof/>
                <w:webHidden/>
              </w:rPr>
            </w:r>
            <w:r>
              <w:rPr>
                <w:noProof/>
                <w:webHidden/>
              </w:rPr>
              <w:fldChar w:fldCharType="separate"/>
            </w:r>
            <w:r>
              <w:rPr>
                <w:noProof/>
                <w:webHidden/>
              </w:rPr>
              <w:t>34</w:t>
            </w:r>
            <w:r>
              <w:rPr>
                <w:noProof/>
                <w:webHidden/>
              </w:rPr>
              <w:fldChar w:fldCharType="end"/>
            </w:r>
          </w:hyperlink>
        </w:p>
        <w:p w14:paraId="233A5542" w14:textId="720F9169" w:rsidR="00125BAC" w:rsidRDefault="00125BAC">
          <w:pPr>
            <w:pStyle w:val="TOC1"/>
            <w:tabs>
              <w:tab w:val="right" w:leader="dot" w:pos="9016"/>
            </w:tabs>
            <w:rPr>
              <w:rFonts w:eastAsiaTheme="minorEastAsia"/>
              <w:noProof/>
              <w:lang w:eastAsia="en-GB"/>
            </w:rPr>
          </w:pPr>
          <w:hyperlink w:anchor="_Toc73700864" w:history="1">
            <w:r w:rsidRPr="00144EE1">
              <w:rPr>
                <w:rStyle w:val="Hyperlink"/>
                <w:noProof/>
              </w:rPr>
              <w:t>References</w:t>
            </w:r>
            <w:r>
              <w:rPr>
                <w:noProof/>
                <w:webHidden/>
              </w:rPr>
              <w:tab/>
            </w:r>
            <w:r>
              <w:rPr>
                <w:noProof/>
                <w:webHidden/>
              </w:rPr>
              <w:fldChar w:fldCharType="begin"/>
            </w:r>
            <w:r>
              <w:rPr>
                <w:noProof/>
                <w:webHidden/>
              </w:rPr>
              <w:instrText xml:space="preserve"> PAGEREF _Toc73700864 \h </w:instrText>
            </w:r>
            <w:r>
              <w:rPr>
                <w:noProof/>
                <w:webHidden/>
              </w:rPr>
            </w:r>
            <w:r>
              <w:rPr>
                <w:noProof/>
                <w:webHidden/>
              </w:rPr>
              <w:fldChar w:fldCharType="separate"/>
            </w:r>
            <w:r>
              <w:rPr>
                <w:noProof/>
                <w:webHidden/>
              </w:rPr>
              <w:t>34</w:t>
            </w:r>
            <w:r>
              <w:rPr>
                <w:noProof/>
                <w:webHidden/>
              </w:rPr>
              <w:fldChar w:fldCharType="end"/>
            </w:r>
          </w:hyperlink>
        </w:p>
        <w:p w14:paraId="0FE57C21" w14:textId="64E1B0DD" w:rsidR="00125BAC" w:rsidRDefault="00125BAC">
          <w:pPr>
            <w:pStyle w:val="TOC1"/>
            <w:tabs>
              <w:tab w:val="right" w:leader="dot" w:pos="9016"/>
            </w:tabs>
            <w:rPr>
              <w:rFonts w:eastAsiaTheme="minorEastAsia"/>
              <w:noProof/>
              <w:lang w:eastAsia="en-GB"/>
            </w:rPr>
          </w:pPr>
          <w:hyperlink w:anchor="_Toc73700865" w:history="1">
            <w:r w:rsidRPr="00144EE1">
              <w:rPr>
                <w:rStyle w:val="Hyperlink"/>
                <w:noProof/>
              </w:rPr>
              <w:t>Appendix A – Symbols used in equations</w:t>
            </w:r>
            <w:r>
              <w:rPr>
                <w:noProof/>
                <w:webHidden/>
              </w:rPr>
              <w:tab/>
            </w:r>
            <w:r>
              <w:rPr>
                <w:noProof/>
                <w:webHidden/>
              </w:rPr>
              <w:fldChar w:fldCharType="begin"/>
            </w:r>
            <w:r>
              <w:rPr>
                <w:noProof/>
                <w:webHidden/>
              </w:rPr>
              <w:instrText xml:space="preserve"> PAGEREF _Toc73700865 \h </w:instrText>
            </w:r>
            <w:r>
              <w:rPr>
                <w:noProof/>
                <w:webHidden/>
              </w:rPr>
            </w:r>
            <w:r>
              <w:rPr>
                <w:noProof/>
                <w:webHidden/>
              </w:rPr>
              <w:fldChar w:fldCharType="separate"/>
            </w:r>
            <w:r>
              <w:rPr>
                <w:noProof/>
                <w:webHidden/>
              </w:rPr>
              <w:t>38</w:t>
            </w:r>
            <w:r>
              <w:rPr>
                <w:noProof/>
                <w:webHidden/>
              </w:rPr>
              <w:fldChar w:fldCharType="end"/>
            </w:r>
          </w:hyperlink>
        </w:p>
        <w:p w14:paraId="420F08B6" w14:textId="71D7A579" w:rsidR="00985F23" w:rsidRDefault="00985F23" w:rsidP="00862696">
          <w:pPr>
            <w:spacing w:after="0" w:line="240" w:lineRule="auto"/>
          </w:pPr>
          <w:r>
            <w:rPr>
              <w:b/>
              <w:bCs/>
              <w:noProof/>
            </w:rPr>
            <w:fldChar w:fldCharType="end"/>
          </w:r>
        </w:p>
      </w:sdtContent>
    </w:sdt>
    <w:p w14:paraId="55CE0003" w14:textId="77777777" w:rsidR="00985F23" w:rsidRDefault="00985F23" w:rsidP="00862696">
      <w:pPr>
        <w:spacing w:after="0" w:line="240" w:lineRule="auto"/>
        <w:rPr>
          <w:b/>
          <w:sz w:val="28"/>
          <w:szCs w:val="28"/>
        </w:rPr>
      </w:pPr>
      <w:r>
        <w:rPr>
          <w:b/>
          <w:sz w:val="28"/>
          <w:szCs w:val="28"/>
        </w:rPr>
        <w:br w:type="page"/>
      </w:r>
    </w:p>
    <w:p w14:paraId="5AE36162" w14:textId="77777777" w:rsidR="00F5430A" w:rsidRPr="00985F23" w:rsidRDefault="00851384" w:rsidP="00862696">
      <w:pPr>
        <w:pStyle w:val="Heading1"/>
        <w:spacing w:before="0" w:line="240" w:lineRule="auto"/>
        <w:rPr>
          <w:rFonts w:asciiTheme="minorHAnsi" w:hAnsiTheme="minorHAnsi" w:cs="Arial"/>
          <w:b w:val="0"/>
        </w:rPr>
      </w:pPr>
      <w:bookmarkStart w:id="0" w:name="_Toc73700839"/>
      <w:r w:rsidRPr="00985F23">
        <w:rPr>
          <w:rFonts w:asciiTheme="minorHAnsi" w:hAnsiTheme="minorHAnsi" w:cs="Arial"/>
        </w:rPr>
        <w:lastRenderedPageBreak/>
        <w:t xml:space="preserve">1. </w:t>
      </w:r>
      <w:r w:rsidR="00F5430A" w:rsidRPr="00985F23">
        <w:rPr>
          <w:rFonts w:asciiTheme="minorHAnsi" w:hAnsiTheme="minorHAnsi" w:cs="Arial"/>
        </w:rPr>
        <w:t>Introduction</w:t>
      </w:r>
      <w:bookmarkEnd w:id="0"/>
    </w:p>
    <w:p w14:paraId="601BD4D3" w14:textId="77777777" w:rsidR="00F5430A" w:rsidRDefault="00F5430A" w:rsidP="00862696">
      <w:pPr>
        <w:spacing w:after="0" w:line="240" w:lineRule="auto"/>
        <w:jc w:val="both"/>
      </w:pPr>
    </w:p>
    <w:p w14:paraId="26C095E5" w14:textId="77777777" w:rsidR="00F5430A" w:rsidRDefault="00392EB9" w:rsidP="00862696">
      <w:pPr>
        <w:spacing w:after="0" w:line="240" w:lineRule="auto"/>
        <w:jc w:val="both"/>
      </w:pPr>
      <w:r w:rsidRPr="00F5430A">
        <w:rPr>
          <w:noProof/>
          <w:sz w:val="32"/>
          <w:szCs w:val="32"/>
          <w:u w:val="single"/>
          <w:lang w:eastAsia="en-GB"/>
        </w:rPr>
        <w:drawing>
          <wp:anchor distT="0" distB="0" distL="114300" distR="114300" simplePos="0" relativeHeight="251658240" behindDoc="0" locked="0" layoutInCell="1" allowOverlap="1" wp14:anchorId="748552D2" wp14:editId="39C738E7">
            <wp:simplePos x="0" y="0"/>
            <wp:positionH relativeFrom="margin">
              <wp:align>left</wp:align>
            </wp:positionH>
            <wp:positionV relativeFrom="margin">
              <wp:align>bottom</wp:align>
            </wp:positionV>
            <wp:extent cx="5587200" cy="466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87200" cy="4669200"/>
                    </a:xfrm>
                    <a:prstGeom prst="rect">
                      <a:avLst/>
                    </a:prstGeom>
                  </pic:spPr>
                </pic:pic>
              </a:graphicData>
            </a:graphic>
            <wp14:sizeRelH relativeFrom="page">
              <wp14:pctWidth>0</wp14:pctWidth>
            </wp14:sizeRelH>
            <wp14:sizeRelV relativeFrom="page">
              <wp14:pctHeight>0</wp14:pctHeight>
            </wp14:sizeRelV>
          </wp:anchor>
        </w:drawing>
      </w:r>
      <w:r w:rsidR="00F5430A" w:rsidRPr="00F5430A">
        <w:t xml:space="preserve">The </w:t>
      </w:r>
      <w:r>
        <w:t>“</w:t>
      </w:r>
      <w:r w:rsidR="00401ED1" w:rsidRPr="00401ED1">
        <w:rPr>
          <w:u w:val="single"/>
        </w:rPr>
        <w:t>O</w:t>
      </w:r>
      <w:r w:rsidR="00401ED1">
        <w:t xml:space="preserve">perational </w:t>
      </w:r>
      <w:r w:rsidR="00401ED1" w:rsidRPr="00401ED1">
        <w:rPr>
          <w:u w:val="single"/>
        </w:rPr>
        <w:t>R</w:t>
      </w:r>
      <w:r w:rsidR="00401ED1">
        <w:t xml:space="preserve">esearch </w:t>
      </w:r>
      <w:r w:rsidR="006B762D" w:rsidRPr="00392EB9">
        <w:rPr>
          <w:u w:val="single"/>
        </w:rPr>
        <w:t>A</w:t>
      </w:r>
      <w:r w:rsidR="006B762D">
        <w:t xml:space="preserve">ssessment </w:t>
      </w:r>
      <w:r w:rsidR="006B762D" w:rsidRPr="00392EB9">
        <w:rPr>
          <w:u w:val="single"/>
        </w:rPr>
        <w:t>T</w:t>
      </w:r>
      <w:r w:rsidR="006B762D">
        <w:t>ool</w:t>
      </w:r>
      <w:r>
        <w:t xml:space="preserve"> for </w:t>
      </w:r>
      <w:r w:rsidR="00401ED1" w:rsidRPr="00401ED1">
        <w:rPr>
          <w:u w:val="single"/>
        </w:rPr>
        <w:t>O</w:t>
      </w:r>
      <w:r w:rsidR="00401ED1">
        <w:t xml:space="preserve">rganic </w:t>
      </w:r>
      <w:r w:rsidR="00401ED1" w:rsidRPr="00401ED1">
        <w:rPr>
          <w:u w:val="single"/>
        </w:rPr>
        <w:t>R</w:t>
      </w:r>
      <w:r w:rsidR="00401ED1">
        <w:t>esource</w:t>
      </w:r>
      <w:r w:rsidR="00C66E8D">
        <w:t>s</w:t>
      </w:r>
      <w:r w:rsidR="00401ED1">
        <w:t xml:space="preserve"> in Africa</w:t>
      </w:r>
      <w:r w:rsidR="006B762D">
        <w:t>”</w:t>
      </w:r>
      <w:r>
        <w:t xml:space="preserve"> (ORATOR-Africa),</w:t>
      </w:r>
      <w:r w:rsidR="006B762D">
        <w:t xml:space="preserve"> developed for the BREAD </w:t>
      </w:r>
      <w:r w:rsidR="00247C93">
        <w:t xml:space="preserve">and IPORE </w:t>
      </w:r>
      <w:r w:rsidR="006B762D">
        <w:t>project</w:t>
      </w:r>
      <w:r w:rsidR="00247C93">
        <w:t>s,</w:t>
      </w:r>
      <w:r w:rsidR="006B762D">
        <w:t xml:space="preserve"> is designed to account for the impact of different uses of </w:t>
      </w:r>
      <w:r w:rsidR="00247C93">
        <w:t xml:space="preserve">farm </w:t>
      </w:r>
      <w:r w:rsidR="006B762D">
        <w:t xml:space="preserve">resources on soil organic matter, crop production, animal production, water use, fuel availability, on- and off-farm labour, and farm income and expenditure. From this, it aims to use simple approaches to simulate resilience to drought and floods, and the impact that changes in resource management will have on resilience. It particularly focusses on </w:t>
      </w:r>
      <w:r w:rsidR="00845F5F">
        <w:t xml:space="preserve">organic resources, but because the whole system is represented, the impact of changing use of other resources is also simulated (for instance increasing expenditure on fertilisers). </w:t>
      </w:r>
      <w:r w:rsidR="006B762D">
        <w:t xml:space="preserve">Different inputs of organic resources to the soil affect resource use in the whole system; increased inputs of carbon </w:t>
      </w:r>
      <w:r w:rsidR="00851384">
        <w:t xml:space="preserve">(C) </w:t>
      </w:r>
      <w:r w:rsidR="006B762D">
        <w:t xml:space="preserve">to the soil lead to increases in the soil organic matter, which impacts the water holding capacity and nutrients available in the soil. This affects crop production, which has an impact on animal production using on-farm feeds. The water holding capacity </w:t>
      </w:r>
      <w:r w:rsidR="00845F5F">
        <w:t xml:space="preserve">of the soil </w:t>
      </w:r>
      <w:r w:rsidR="006B762D">
        <w:t xml:space="preserve">and growth of crops and animals all affect the requirement for water. The growth of crops </w:t>
      </w:r>
      <w:r w:rsidR="00845F5F">
        <w:t xml:space="preserve">determines the amount of crop residues available to feed to animals and for use as a fuel, </w:t>
      </w:r>
      <w:r w:rsidR="00247C93">
        <w:t xml:space="preserve">and </w:t>
      </w:r>
      <w:r w:rsidR="00845F5F">
        <w:t xml:space="preserve">so determines fuel availability (both as crop residues and as dung) and the labour required to collect additional fuel (such as wood). Water use, crops grown and the animals maintained also impact the labour required on the farm. This then impacts the </w:t>
      </w:r>
      <w:r w:rsidR="00247C93">
        <w:t xml:space="preserve">remaining </w:t>
      </w:r>
      <w:r w:rsidR="00845F5F">
        <w:t xml:space="preserve">labour available for off-farm activities. The income and expenditure of the farm are </w:t>
      </w:r>
      <w:r w:rsidR="00247C93">
        <w:t>a function of the purchases made by the household (e.g. food, feed, fuel &amp; fertilisers) and the products and labour available within the household (e.g. grain, milk &amp; animals for sale).</w:t>
      </w:r>
    </w:p>
    <w:p w14:paraId="4543339B" w14:textId="77777777" w:rsidR="00985F23" w:rsidRDefault="00985F23" w:rsidP="00862696">
      <w:pPr>
        <w:spacing w:after="0" w:line="240" w:lineRule="auto"/>
      </w:pPr>
      <w:r>
        <w:br w:type="page"/>
      </w:r>
    </w:p>
    <w:p w14:paraId="3E1F8ABD" w14:textId="77777777" w:rsidR="006B762D" w:rsidRPr="00985F23" w:rsidRDefault="00851384" w:rsidP="00862696">
      <w:pPr>
        <w:pStyle w:val="Heading1"/>
        <w:spacing w:before="0" w:line="240" w:lineRule="auto"/>
        <w:rPr>
          <w:rFonts w:asciiTheme="minorHAnsi" w:hAnsiTheme="minorHAnsi" w:cs="Arial"/>
          <w:b w:val="0"/>
        </w:rPr>
      </w:pPr>
      <w:bookmarkStart w:id="1" w:name="_Toc73700840"/>
      <w:r w:rsidRPr="00985F23">
        <w:rPr>
          <w:rFonts w:asciiTheme="minorHAnsi" w:hAnsiTheme="minorHAnsi" w:cs="Arial"/>
        </w:rPr>
        <w:lastRenderedPageBreak/>
        <w:t xml:space="preserve">2. </w:t>
      </w:r>
      <w:r w:rsidR="00247C93" w:rsidRPr="00985F23">
        <w:rPr>
          <w:rFonts w:asciiTheme="minorHAnsi" w:hAnsiTheme="minorHAnsi" w:cs="Arial"/>
        </w:rPr>
        <w:t>Soil</w:t>
      </w:r>
      <w:bookmarkEnd w:id="1"/>
    </w:p>
    <w:p w14:paraId="5B1A4ECC" w14:textId="77777777" w:rsidR="00247C93" w:rsidRDefault="00247C93" w:rsidP="00862696">
      <w:pPr>
        <w:spacing w:after="0" w:line="240" w:lineRule="auto"/>
        <w:jc w:val="both"/>
      </w:pPr>
    </w:p>
    <w:p w14:paraId="1B4DD5A8" w14:textId="77777777" w:rsidR="00247C93" w:rsidRDefault="00247C93" w:rsidP="00862696">
      <w:pPr>
        <w:spacing w:after="0" w:line="240" w:lineRule="auto"/>
        <w:jc w:val="both"/>
      </w:pPr>
      <w:r>
        <w:t xml:space="preserve">The simulation of changes in soil organic matter are </w:t>
      </w:r>
      <w:r w:rsidR="00BE3CE9">
        <w:t xml:space="preserve">based on the </w:t>
      </w:r>
      <w:proofErr w:type="spellStart"/>
      <w:r w:rsidR="00BE3CE9">
        <w:t>RothC</w:t>
      </w:r>
      <w:proofErr w:type="spellEnd"/>
      <w:r w:rsidR="00BE3CE9">
        <w:t xml:space="preserve"> model (Coleman and Jenkinson, 1996)</w:t>
      </w:r>
      <w:r w:rsidR="00FA63A4">
        <w:t xml:space="preserve">. </w:t>
      </w:r>
      <w:proofErr w:type="spellStart"/>
      <w:r w:rsidR="00FA63A4" w:rsidRPr="00FA63A4">
        <w:t>RothC</w:t>
      </w:r>
      <w:proofErr w:type="spellEnd"/>
      <w:r w:rsidR="00FA63A4" w:rsidRPr="00FA63A4">
        <w:t xml:space="preserve"> is a simple five-pool model that describes soil organic matter turnover using information about soil physicochemical properties, weather conditions, land-use and land management. The model represents soil organic matter as decomposable plant material (DPM), resistant plant material (RPM), biomass (BIO), humus (HUM) and inert organic matter (IOM). Plant material enters the soil as DPM and RPM, in proportions dependent on the land-use type. The DPM and RPM then decompose to produce BIO, HUM and </w:t>
      </w:r>
      <w:r w:rsidR="00DF2E62">
        <w:t>carbon dioxide (</w:t>
      </w:r>
      <w:r w:rsidR="00FA63A4" w:rsidRPr="00FA63A4">
        <w:t>CO</w:t>
      </w:r>
      <w:r w:rsidR="00FA63A4" w:rsidRPr="00FA63A4">
        <w:rPr>
          <w:vertAlign w:val="subscript"/>
        </w:rPr>
        <w:t>2</w:t>
      </w:r>
      <w:r w:rsidR="00DF2E62" w:rsidRPr="00DF2E62">
        <w:t>)</w:t>
      </w:r>
      <w:r w:rsidR="00FA63A4" w:rsidRPr="00FA63A4">
        <w:t>, in proportions dependent on the clay content of the soil. The BIO and HUM pools then further decompose to BIO, HUM and CO</w:t>
      </w:r>
      <w:r w:rsidR="00FA63A4" w:rsidRPr="00FA63A4">
        <w:rPr>
          <w:vertAlign w:val="subscript"/>
        </w:rPr>
        <w:t>2</w:t>
      </w:r>
      <w:r w:rsidR="00FA63A4" w:rsidRPr="00FA63A4">
        <w:t xml:space="preserve"> using the same proportions</w:t>
      </w:r>
      <w:r w:rsidR="002D1BDB">
        <w:t xml:space="preserve"> as for DPM and RPM decomposition</w:t>
      </w:r>
      <w:r w:rsidR="00FA63A4" w:rsidRPr="00FA63A4">
        <w:t xml:space="preserve">. The rate of decomposition in each pool is modified by the temperature, moisture content, pH and salinity of the soil. Because the </w:t>
      </w:r>
      <w:r w:rsidR="00FA63A4">
        <w:t xml:space="preserve">soil organic </w:t>
      </w:r>
      <w:r w:rsidR="00851384">
        <w:t>C</w:t>
      </w:r>
      <w:r w:rsidR="00FA63A4">
        <w:t xml:space="preserve"> (</w:t>
      </w:r>
      <w:r w:rsidR="00FA63A4" w:rsidRPr="00FA63A4">
        <w:t>SOC</w:t>
      </w:r>
      <w:r w:rsidR="00FA63A4">
        <w:t>)</w:t>
      </w:r>
      <w:r w:rsidR="00FA63A4" w:rsidRPr="00FA63A4">
        <w:t xml:space="preserve"> pools have different decomposition rate constants, including different proportions of these pools provides a representation of SOC with different activities. In a soil that is at steady state, the relative proportions of SOC pools can be determined by running the model to </w:t>
      </w:r>
      <w:r w:rsidR="000A4B3A">
        <w:t>steady state</w:t>
      </w:r>
      <w:r w:rsidR="00FA63A4" w:rsidRPr="00FA63A4">
        <w:t xml:space="preserve"> (until no further changes in SOC content are observed), and then adjusting the plant inputs and re-running until the simulated SOC content matches the measured values (Smith et al., 2005). This initializes the model so that the impact of future land-use, weather and management conditions on SOC turnover can be simulated with greater accuracy (e.g. Smith et al., 1997). Interpolating the observations in the field in this way gives the model less work to do, and increases the accuracy with which it can simulate SOC turnover for a wide range of conditions around the world.</w:t>
      </w:r>
    </w:p>
    <w:p w14:paraId="140A56F1" w14:textId="77777777" w:rsidR="00862696" w:rsidRDefault="00862696" w:rsidP="00862696">
      <w:pPr>
        <w:spacing w:after="0" w:line="240" w:lineRule="auto"/>
        <w:jc w:val="both"/>
      </w:pPr>
    </w:p>
    <w:p w14:paraId="6BB604E9" w14:textId="77777777" w:rsidR="00FC4964" w:rsidRPr="00985F23" w:rsidRDefault="00851384" w:rsidP="00862696">
      <w:pPr>
        <w:pStyle w:val="Heading2"/>
        <w:spacing w:before="0" w:line="240" w:lineRule="auto"/>
        <w:rPr>
          <w:rFonts w:asciiTheme="minorHAnsi" w:hAnsiTheme="minorHAnsi" w:cs="Arial"/>
          <w:b w:val="0"/>
          <w:color w:val="auto"/>
          <w:sz w:val="24"/>
          <w:szCs w:val="24"/>
        </w:rPr>
      </w:pPr>
      <w:bookmarkStart w:id="2" w:name="_Toc73700841"/>
      <w:r w:rsidRPr="00985F23">
        <w:rPr>
          <w:rFonts w:asciiTheme="minorHAnsi" w:hAnsiTheme="minorHAnsi" w:cs="Arial"/>
          <w:color w:val="auto"/>
          <w:sz w:val="24"/>
          <w:szCs w:val="24"/>
        </w:rPr>
        <w:t xml:space="preserve">2.1. </w:t>
      </w:r>
      <w:r w:rsidR="00FC4964" w:rsidRPr="00985F23">
        <w:rPr>
          <w:rFonts w:asciiTheme="minorHAnsi" w:hAnsiTheme="minorHAnsi" w:cs="Arial"/>
          <w:color w:val="auto"/>
          <w:sz w:val="24"/>
          <w:szCs w:val="24"/>
        </w:rPr>
        <w:t>Carbon pools and plant inputs at steady state</w:t>
      </w:r>
      <w:bookmarkEnd w:id="2"/>
    </w:p>
    <w:p w14:paraId="40E742AD" w14:textId="77777777" w:rsidR="00FC4964" w:rsidRDefault="00FC4964" w:rsidP="00862696">
      <w:pPr>
        <w:spacing w:after="0" w:line="240" w:lineRule="auto"/>
        <w:jc w:val="both"/>
      </w:pPr>
    </w:p>
    <w:p w14:paraId="02F5AD36" w14:textId="77777777" w:rsidR="006C5DFF" w:rsidRPr="006C5DFF" w:rsidRDefault="006C5DFF" w:rsidP="00862696">
      <w:pPr>
        <w:spacing w:after="0" w:line="240" w:lineRule="auto"/>
        <w:jc w:val="both"/>
        <w:rPr>
          <w:b/>
          <w:i/>
        </w:rPr>
      </w:pPr>
      <w:r w:rsidRPr="006C5DFF">
        <w:rPr>
          <w:b/>
          <w:i/>
        </w:rPr>
        <w:t>Definition of steady state</w:t>
      </w:r>
    </w:p>
    <w:p w14:paraId="2602933C" w14:textId="77777777" w:rsidR="006C5DFF" w:rsidRPr="006C5DFF" w:rsidRDefault="006C5DFF" w:rsidP="00862696">
      <w:pPr>
        <w:spacing w:after="0" w:line="240" w:lineRule="auto"/>
        <w:jc w:val="both"/>
        <w:rPr>
          <w:i/>
        </w:rPr>
      </w:pPr>
    </w:p>
    <w:p w14:paraId="4BD73B7E" w14:textId="77777777" w:rsidR="00FC4964" w:rsidRDefault="00FC4964" w:rsidP="00862696">
      <w:pPr>
        <w:spacing w:after="0" w:line="240" w:lineRule="auto"/>
        <w:jc w:val="both"/>
      </w:pPr>
      <w:r>
        <w:t>For simulations of the impact of drought and subsequent floods</w:t>
      </w:r>
      <w:r w:rsidR="002D1BDB">
        <w:t xml:space="preserve"> or changes to organic inputs</w:t>
      </w:r>
      <w:r>
        <w:t xml:space="preserve">, it is assumed that the soil is in steady state before the </w:t>
      </w:r>
      <w:r w:rsidR="002D1BDB">
        <w:t xml:space="preserve">change </w:t>
      </w:r>
      <w:r>
        <w:t xml:space="preserve">occurs. This may not be the case if soils have undergone recent land use change, are eroding or have recently undergone a </w:t>
      </w:r>
      <w:r w:rsidR="002D1BDB">
        <w:t xml:space="preserve">recent </w:t>
      </w:r>
      <w:r>
        <w:t xml:space="preserve">change in management of organic inputs. However this assumption allows us to assess the impact </w:t>
      </w:r>
      <w:r w:rsidR="002D1BDB">
        <w:t xml:space="preserve">on the </w:t>
      </w:r>
      <w:r w:rsidR="002D1BDB">
        <w:rPr>
          <w:i/>
        </w:rPr>
        <w:t>change</w:t>
      </w:r>
      <w:r w:rsidR="002D1BDB">
        <w:t xml:space="preserve"> in SOC </w:t>
      </w:r>
      <w:r>
        <w:t xml:space="preserve">of the </w:t>
      </w:r>
      <w:r w:rsidR="002D1BDB">
        <w:t xml:space="preserve">altered conditions </w:t>
      </w:r>
      <w:r>
        <w:t>compared to a typical year.</w:t>
      </w:r>
    </w:p>
    <w:p w14:paraId="1B122153" w14:textId="77777777" w:rsidR="00851384" w:rsidRDefault="00851384" w:rsidP="00862696">
      <w:pPr>
        <w:spacing w:after="0" w:line="240" w:lineRule="auto"/>
        <w:jc w:val="both"/>
      </w:pPr>
    </w:p>
    <w:p w14:paraId="21952ABF" w14:textId="77777777" w:rsidR="006C5DFF" w:rsidRDefault="006C5DFF" w:rsidP="00862696">
      <w:pPr>
        <w:spacing w:after="0" w:line="240" w:lineRule="auto"/>
        <w:jc w:val="both"/>
        <w:rPr>
          <w:b/>
          <w:i/>
        </w:rPr>
      </w:pPr>
      <w:r>
        <w:rPr>
          <w:b/>
          <w:i/>
        </w:rPr>
        <w:t xml:space="preserve">Soil organic carbon pools </w:t>
      </w:r>
    </w:p>
    <w:p w14:paraId="7295A0B3" w14:textId="77777777" w:rsidR="006C5DFF" w:rsidRPr="006C5DFF" w:rsidRDefault="006C5DFF" w:rsidP="00862696">
      <w:pPr>
        <w:spacing w:after="0" w:line="240" w:lineRule="auto"/>
        <w:jc w:val="both"/>
        <w:rPr>
          <w:i/>
        </w:rPr>
      </w:pPr>
    </w:p>
    <w:p w14:paraId="7142DF85" w14:textId="77777777" w:rsidR="004E2369" w:rsidRDefault="00851384" w:rsidP="00862696">
      <w:pPr>
        <w:spacing w:after="0" w:line="240" w:lineRule="auto"/>
        <w:jc w:val="both"/>
      </w:pPr>
      <w:r>
        <w:t>The simulation starts using default SOC pools</w:t>
      </w:r>
      <w:r w:rsidR="004E2369">
        <w:t xml:space="preserve"> and plant inputs. The SOC pools</w:t>
      </w:r>
      <w:r>
        <w:t xml:space="preserve"> can </w:t>
      </w:r>
      <w:r w:rsidR="004E2369">
        <w:t>have</w:t>
      </w:r>
      <w:r>
        <w:t xml:space="preserve"> </w:t>
      </w:r>
      <w:r w:rsidR="006911B9">
        <w:t>any value as the steady state simulation will adjust the pool sizes</w:t>
      </w:r>
      <w:r w:rsidR="000A4B3A">
        <w:t xml:space="preserve"> according to the measured SOC</w:t>
      </w:r>
      <w:r>
        <w:t xml:space="preserve">. </w:t>
      </w:r>
      <w:r w:rsidR="004E2369">
        <w:t xml:space="preserve">The value of the total annual plant inputs will also be determined by the steady state simulation, but the </w:t>
      </w:r>
      <w:r w:rsidR="004E2369">
        <w:rPr>
          <w:i/>
        </w:rPr>
        <w:t xml:space="preserve">distribution </w:t>
      </w:r>
      <w:r w:rsidR="004E2369">
        <w:t xml:space="preserve">of the plant inputs should follow the cropping patterns observed in the field. </w:t>
      </w:r>
    </w:p>
    <w:p w14:paraId="2D85F21F" w14:textId="77777777" w:rsidR="004E2369" w:rsidRDefault="004E2369" w:rsidP="00862696">
      <w:pPr>
        <w:spacing w:after="0" w:line="240" w:lineRule="auto"/>
        <w:jc w:val="both"/>
      </w:pPr>
    </w:p>
    <w:p w14:paraId="06A64C08" w14:textId="77777777" w:rsidR="004E2369" w:rsidRDefault="004E2369" w:rsidP="00862696">
      <w:pPr>
        <w:spacing w:after="0" w:line="240" w:lineRule="auto"/>
        <w:jc w:val="both"/>
      </w:pPr>
      <w:r>
        <w:t xml:space="preserve">The simulation is continued for 100 years, after which time, the C in the DPM, RPM, BIO, HUM and IOM pools are summed and compared to the measured soil C, </w:t>
      </w:r>
      <m:oMath>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oMath>
      <w:r>
        <w:rPr>
          <w:rFonts w:eastAsiaTheme="minorEastAsia"/>
        </w:rPr>
        <w:t xml:space="preserve"> (t ha</w:t>
      </w:r>
      <w:r>
        <w:rPr>
          <w:rFonts w:eastAsiaTheme="minorEastAsia"/>
          <w:vertAlign w:val="superscript"/>
        </w:rPr>
        <w:t>-1</w:t>
      </w:r>
      <w:r>
        <w:rPr>
          <w:rFonts w:eastAsiaTheme="minorEastAsia"/>
        </w:rPr>
        <w:t>)</w:t>
      </w:r>
      <w:r>
        <w:t xml:space="preserve">. The soil C pools are </w:t>
      </w:r>
      <w:r w:rsidR="002D1BDB">
        <w:t xml:space="preserve">then </w:t>
      </w:r>
      <w:r>
        <w:t xml:space="preserve">re-initialised with the values calculated after 100 years and the plant inputs, </w:t>
      </w:r>
      <w:r>
        <w:rPr>
          <w:i/>
        </w:rPr>
        <w:t>C</w:t>
      </w:r>
      <w:r>
        <w:rPr>
          <w:vertAlign w:val="subscript"/>
        </w:rPr>
        <w:t>PI</w:t>
      </w:r>
      <w:r>
        <w:t>, are adjusted according to the ratio of measured and simulated total soil C;</w:t>
      </w:r>
    </w:p>
    <w:p w14:paraId="34BF8E4C" w14:textId="77777777" w:rsidR="004E2369" w:rsidRDefault="004E2369" w:rsidP="00862696">
      <w:pPr>
        <w:spacing w:after="0" w:line="240" w:lineRule="auto"/>
        <w:jc w:val="both"/>
      </w:pPr>
    </w:p>
    <w:p w14:paraId="33C2C6B6" w14:textId="6F2AB3A7" w:rsidR="004E2369" w:rsidRPr="006564E8" w:rsidRDefault="008D1106" w:rsidP="00862696">
      <w:pPr>
        <w:spacing w:after="0" w:line="240" w:lineRule="auto"/>
        <w:jc w:val="both"/>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m:rPr>
                    <m:sty m:val="p"/>
                  </m:rPr>
                  <w:rPr>
                    <w:rFonts w:ascii="Cambria Math" w:hAnsi="Cambria Math"/>
                  </w:rPr>
                  <m:t>PI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num>
          <m:den>
            <m:sSub>
              <m:sSubPr>
                <m:ctrlPr>
                  <w:rPr>
                    <w:rFonts w:ascii="Cambria Math" w:hAnsi="Cambria Math"/>
                    <w:i/>
                  </w:rPr>
                </m:ctrlPr>
              </m:sSubPr>
              <m:e>
                <m:r>
                  <w:rPr>
                    <w:rFonts w:ascii="Cambria Math" w:hAnsi="Cambria Math"/>
                  </w:rPr>
                  <m:t>C</m:t>
                </m:r>
              </m:e>
              <m:sub>
                <m:r>
                  <m:rPr>
                    <m:sty m:val="p"/>
                  </m:rPr>
                  <w:rPr>
                    <w:rFonts w:ascii="Cambria Math" w:hAnsi="Cambria Math"/>
                  </w:rPr>
                  <m:t>sim</m:t>
                </m:r>
              </m:sub>
            </m:sSub>
          </m:den>
        </m:f>
      </m:oMath>
      <w:r w:rsidR="009A6906">
        <w:rPr>
          <w:rFonts w:eastAsiaTheme="minorEastAsia"/>
        </w:rPr>
        <w:tab/>
        <w:t>(eq.2.1.1)</w:t>
      </w:r>
    </w:p>
    <w:p w14:paraId="524E0A6F" w14:textId="77777777" w:rsidR="004E2369" w:rsidRDefault="004E2369" w:rsidP="00862696">
      <w:pPr>
        <w:spacing w:after="0" w:line="240" w:lineRule="auto"/>
        <w:jc w:val="both"/>
        <w:rPr>
          <w:rFonts w:eastAsiaTheme="minorEastAsia"/>
        </w:rPr>
      </w:pPr>
    </w:p>
    <w:p w14:paraId="16F327C2" w14:textId="77777777" w:rsidR="00311948" w:rsidRDefault="004E2369" w:rsidP="00862696">
      <w:pPr>
        <w:spacing w:after="0" w:line="240" w:lineRule="auto"/>
        <w:jc w:val="both"/>
        <w:rPr>
          <w:rFonts w:eastAsiaTheme="minorEastAsia"/>
        </w:rPr>
      </w:pPr>
      <w:r>
        <w:rPr>
          <w:rFonts w:eastAsiaTheme="minorEastAsia"/>
        </w:rP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m:rPr>
                    <m:sty m:val="p"/>
                  </m:rPr>
                  <w:rPr>
                    <w:rFonts w:ascii="Cambria Math" w:hAnsi="Cambria Math"/>
                  </w:rPr>
                  <m:t>PI</m:t>
                </m:r>
              </m:sub>
            </m:sSub>
          </m:e>
          <m:sup>
            <m:r>
              <w:rPr>
                <w:rFonts w:ascii="Cambria Math" w:hAnsi="Cambria Math"/>
              </w:rPr>
              <m:t>*</m:t>
            </m:r>
          </m:sup>
        </m:sSup>
      </m:oMath>
      <w:r>
        <w:rPr>
          <w:rFonts w:eastAsiaTheme="minorEastAsia"/>
        </w:rPr>
        <w:t xml:space="preserve"> is the adjusted plant inputs </w:t>
      </w:r>
      <w:r w:rsidR="00AD207B">
        <w:rPr>
          <w:rFonts w:eastAsiaTheme="minorEastAsia"/>
        </w:rPr>
        <w:t xml:space="preserve">of carbon </w:t>
      </w:r>
      <w:r>
        <w:rPr>
          <w:rFonts w:eastAsiaTheme="minorEastAsia"/>
        </w:rPr>
        <w:t>to the soil (t ha</w:t>
      </w:r>
      <w:r>
        <w:rPr>
          <w:rFonts w:eastAsiaTheme="minorEastAsia"/>
          <w:vertAlign w:val="superscript"/>
        </w:rPr>
        <w:t>-1</w:t>
      </w:r>
      <w:r w:rsidR="00AD207B">
        <w:rPr>
          <w:rFonts w:eastAsiaTheme="minorEastAsia"/>
        </w:rPr>
        <w:t xml:space="preserve"> y</w:t>
      </w:r>
      <w:r w:rsidR="00AD207B">
        <w:rPr>
          <w:rFonts w:eastAsiaTheme="minorEastAsia"/>
          <w:vertAlign w:val="superscript"/>
        </w:rPr>
        <w:t>-1</w:t>
      </w:r>
      <w:r>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sim</m:t>
            </m:r>
          </m:sub>
        </m:sSub>
      </m:oMath>
      <w:r>
        <w:rPr>
          <w:rFonts w:eastAsiaTheme="minorEastAsia"/>
        </w:rPr>
        <w:t xml:space="preserve"> is the simulated total soil C (t ha</w:t>
      </w:r>
      <w:r>
        <w:rPr>
          <w:rFonts w:eastAsiaTheme="minorEastAsia"/>
          <w:vertAlign w:val="superscript"/>
        </w:rPr>
        <w:t>-1</w:t>
      </w:r>
      <w:r w:rsidR="00311948">
        <w:rPr>
          <w:rFonts w:eastAsiaTheme="minorEastAsia"/>
        </w:rPr>
        <w:t>).</w:t>
      </w:r>
    </w:p>
    <w:p w14:paraId="0948F261" w14:textId="77777777" w:rsidR="00311948" w:rsidRDefault="00311948" w:rsidP="00862696">
      <w:pPr>
        <w:spacing w:after="0" w:line="240" w:lineRule="auto"/>
        <w:jc w:val="both"/>
        <w:rPr>
          <w:rFonts w:eastAsiaTheme="minorEastAsia"/>
        </w:rPr>
      </w:pPr>
    </w:p>
    <w:p w14:paraId="4E872FDB" w14:textId="77777777" w:rsidR="00311948" w:rsidRDefault="004E2369" w:rsidP="00862696">
      <w:pPr>
        <w:spacing w:after="0" w:line="240" w:lineRule="auto"/>
        <w:jc w:val="both"/>
        <w:rPr>
          <w:rFonts w:eastAsiaTheme="minorEastAsia"/>
        </w:rPr>
      </w:pPr>
      <w:r>
        <w:rPr>
          <w:rFonts w:eastAsiaTheme="minorEastAsia"/>
        </w:rPr>
        <w:lastRenderedPageBreak/>
        <w:t xml:space="preserve">This process is continued until </w:t>
      </w:r>
      <m:oMath>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oMath>
      <w:r>
        <w:rPr>
          <w:rFonts w:eastAsiaTheme="minorEastAsia"/>
        </w:rPr>
        <w:t xml:space="preserve"> = </w:t>
      </w:r>
      <m:oMath>
        <m:sSub>
          <m:sSubPr>
            <m:ctrlPr>
              <w:rPr>
                <w:rFonts w:ascii="Cambria Math" w:hAnsi="Cambria Math"/>
                <w:i/>
              </w:rPr>
            </m:ctrlPr>
          </m:sSubPr>
          <m:e>
            <m:r>
              <w:rPr>
                <w:rFonts w:ascii="Cambria Math" w:hAnsi="Cambria Math"/>
              </w:rPr>
              <m:t>C</m:t>
            </m:r>
          </m:e>
          <m:sub>
            <m:r>
              <m:rPr>
                <m:sty m:val="p"/>
              </m:rPr>
              <w:rPr>
                <w:rFonts w:ascii="Cambria Math" w:hAnsi="Cambria Math"/>
              </w:rPr>
              <m:t>sim</m:t>
            </m:r>
          </m:sub>
        </m:sSub>
      </m:oMath>
      <w:r w:rsidR="00311948">
        <w:rPr>
          <w:rFonts w:eastAsiaTheme="minorEastAsia"/>
        </w:rPr>
        <w:t xml:space="preserve"> after 10</w:t>
      </w:r>
      <w:r w:rsidR="002D1BDB">
        <w:rPr>
          <w:rFonts w:eastAsiaTheme="minorEastAsia"/>
        </w:rPr>
        <w:t xml:space="preserve"> years</w:t>
      </w:r>
      <w:r>
        <w:rPr>
          <w:rFonts w:eastAsiaTheme="minorEastAsia"/>
        </w:rPr>
        <w:t>, at which point the soil is considered to be in steady state, with plant inputs and pool sizes defined as given in the final iteration.</w:t>
      </w:r>
      <w:r w:rsidR="00311948">
        <w:rPr>
          <w:rFonts w:eastAsiaTheme="minorEastAsia"/>
        </w:rPr>
        <w:t xml:space="preserve"> </w:t>
      </w:r>
    </w:p>
    <w:p w14:paraId="3343BC60" w14:textId="77777777" w:rsidR="00311948" w:rsidRDefault="00311948" w:rsidP="00862696">
      <w:pPr>
        <w:spacing w:after="0" w:line="240" w:lineRule="auto"/>
        <w:jc w:val="both"/>
        <w:rPr>
          <w:rFonts w:eastAsiaTheme="minorEastAsia"/>
        </w:rPr>
      </w:pPr>
    </w:p>
    <w:p w14:paraId="489E8438" w14:textId="77777777" w:rsidR="004E2369" w:rsidRPr="006564E8" w:rsidRDefault="00311948" w:rsidP="00862696">
      <w:pPr>
        <w:spacing w:after="0" w:line="240" w:lineRule="auto"/>
        <w:jc w:val="both"/>
      </w:pPr>
      <w:r>
        <w:rPr>
          <w:rFonts w:eastAsiaTheme="minorEastAsia"/>
        </w:rPr>
        <w:t xml:space="preserve">For a 10 year rotation, the average plant inputs over the 10 years are used (as plant inputs differ between crops). To achieve the correct pattern of inputs, it is therefore important to use appropriate relative sizes of plant inputs of each crop with respect to other crops in the rotation. </w:t>
      </w:r>
    </w:p>
    <w:p w14:paraId="04432DEA" w14:textId="77777777" w:rsidR="006C5DFF" w:rsidRDefault="006C5DFF" w:rsidP="00862696">
      <w:pPr>
        <w:spacing w:after="0" w:line="240" w:lineRule="auto"/>
        <w:jc w:val="both"/>
      </w:pPr>
    </w:p>
    <w:p w14:paraId="20452E1F" w14:textId="77777777" w:rsidR="006C5DFF" w:rsidRPr="006C5DFF" w:rsidRDefault="006C5DFF" w:rsidP="00862696">
      <w:pPr>
        <w:spacing w:after="0" w:line="240" w:lineRule="auto"/>
        <w:jc w:val="both"/>
        <w:rPr>
          <w:b/>
          <w:i/>
        </w:rPr>
      </w:pPr>
      <w:r>
        <w:rPr>
          <w:b/>
          <w:i/>
        </w:rPr>
        <w:t>R</w:t>
      </w:r>
      <w:r w:rsidRPr="006C5DFF">
        <w:rPr>
          <w:b/>
          <w:i/>
        </w:rPr>
        <w:t>ate of decomposition</w:t>
      </w:r>
    </w:p>
    <w:p w14:paraId="19071303" w14:textId="77777777" w:rsidR="006C5DFF" w:rsidRDefault="006C5DFF" w:rsidP="00862696">
      <w:pPr>
        <w:spacing w:after="0" w:line="240" w:lineRule="auto"/>
        <w:jc w:val="both"/>
      </w:pPr>
    </w:p>
    <w:p w14:paraId="3F7112F6" w14:textId="77777777" w:rsidR="006911B9" w:rsidRDefault="006911B9" w:rsidP="00862696">
      <w:pPr>
        <w:spacing w:after="0" w:line="240" w:lineRule="auto"/>
        <w:jc w:val="both"/>
      </w:pPr>
      <w:r>
        <w:t>The amount of C lost</w:t>
      </w:r>
      <w:r w:rsidR="009D3B8B" w:rsidRPr="009D3B8B">
        <w:t xml:space="preserve"> </w:t>
      </w:r>
      <w:r w:rsidR="009D3B8B">
        <w:t>from each pool in each time-step</w:t>
      </w:r>
      <w:r w:rsidR="00A37A6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loss</m:t>
            </m:r>
          </m:sub>
        </m:sSub>
      </m:oMath>
      <w:r w:rsidR="00A37A68">
        <w:t xml:space="preserve"> (</w:t>
      </w:r>
      <w:r w:rsidR="00BE00AE">
        <w:t>t</w:t>
      </w:r>
      <w:r w:rsidR="00543385">
        <w:t xml:space="preserve"> </w:t>
      </w:r>
      <w:r w:rsidR="00BE00AE">
        <w:t>ha</w:t>
      </w:r>
      <w:r w:rsidR="00BE00AE">
        <w:rPr>
          <w:vertAlign w:val="superscript"/>
        </w:rPr>
        <w:t>-1</w:t>
      </w:r>
      <w:r w:rsidR="00A37A68">
        <w:t>)</w:t>
      </w:r>
      <w:r w:rsidR="009D3B8B">
        <w:t>,</w:t>
      </w:r>
      <w:r>
        <w:t xml:space="preserve"> is calculated as</w:t>
      </w:r>
    </w:p>
    <w:p w14:paraId="6FF13C09" w14:textId="77777777" w:rsidR="00DC179C" w:rsidRDefault="00DC179C" w:rsidP="00862696">
      <w:pPr>
        <w:spacing w:after="0" w:line="240" w:lineRule="auto"/>
        <w:jc w:val="both"/>
      </w:pPr>
    </w:p>
    <w:p w14:paraId="149908DA" w14:textId="5E174BA7" w:rsidR="006911B9" w:rsidRDefault="008D1106"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pool</m:t>
            </m:r>
          </m:sub>
        </m:sSub>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mod</m:t>
                    </m:r>
                  </m:sub>
                </m:sSub>
                <m:r>
                  <w:rPr>
                    <w:rFonts w:ascii="Cambria Math" w:hAnsi="Cambria Math"/>
                  </w:rPr>
                  <m:t xml:space="preserve"> </m:t>
                </m:r>
              </m:e>
            </m:d>
          </m:e>
        </m:d>
      </m:oMath>
      <w:r w:rsidR="009A6906">
        <w:rPr>
          <w:rFonts w:eastAsiaTheme="minorEastAsia"/>
        </w:rPr>
        <w:tab/>
        <w:t>(eq.2.1.2)</w:t>
      </w:r>
    </w:p>
    <w:p w14:paraId="4DF5561B" w14:textId="77777777" w:rsidR="006911B9" w:rsidRDefault="006911B9" w:rsidP="00862696">
      <w:pPr>
        <w:spacing w:after="0" w:line="240" w:lineRule="auto"/>
        <w:jc w:val="both"/>
      </w:pPr>
    </w:p>
    <w:p w14:paraId="57F52B84" w14:textId="77777777" w:rsidR="00A37A68" w:rsidRDefault="00A37A68"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pool</m:t>
            </m:r>
          </m:sub>
        </m:sSub>
      </m:oMath>
      <w:r>
        <w:t xml:space="preserve"> is the amount of C in the pool (</w:t>
      </w:r>
      <w:r w:rsidR="00BE00AE">
        <w:t>t</w:t>
      </w:r>
      <w:r w:rsidR="00543385">
        <w:t xml:space="preserve"> </w:t>
      </w:r>
      <w:r w:rsidR="00BE00AE">
        <w:t>ha</w:t>
      </w:r>
      <w:r w:rsidR="00543385">
        <w:rPr>
          <w:vertAlign w:val="superscript"/>
        </w:rPr>
        <w:t>-</w:t>
      </w:r>
      <w:r w:rsidR="00BE00AE">
        <w:rPr>
          <w:vertAlign w:val="superscript"/>
        </w:rPr>
        <w:t>1</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is the rate constant for decomposition of the pool (for DPM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 10/12 = 0.8333 month</w:t>
      </w:r>
      <w:r>
        <w:rPr>
          <w:vertAlign w:val="superscript"/>
        </w:rPr>
        <w:t>-1</w:t>
      </w:r>
      <w:r>
        <w:t xml:space="preserve">, for RPM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 0.3/12 = 0.025 month</w:t>
      </w:r>
      <w:r>
        <w:rPr>
          <w:vertAlign w:val="superscript"/>
        </w:rPr>
        <w:t>-1</w:t>
      </w:r>
      <w:r>
        <w:t xml:space="preserve">, for BIO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 0.66/12 = 0.055 month</w:t>
      </w:r>
      <w:r>
        <w:rPr>
          <w:vertAlign w:val="superscript"/>
        </w:rPr>
        <w:t>-1</w:t>
      </w:r>
      <w:r>
        <w:t xml:space="preserve"> and for HUM </w:t>
      </w:r>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w:r>
        <w:t xml:space="preserve"> = 0.02/12 = 0.0017 month</w:t>
      </w:r>
      <w:r>
        <w:rPr>
          <w:vertAlign w:val="superscript"/>
        </w:rPr>
        <w:t>-1</w:t>
      </w:r>
      <w:r>
        <w:t xml:space="preserve">), and </w:t>
      </w:r>
      <m:oMath>
        <m:sSub>
          <m:sSubPr>
            <m:ctrlPr>
              <w:rPr>
                <w:rFonts w:ascii="Cambria Math" w:hAnsi="Cambria Math"/>
                <w:i/>
              </w:rPr>
            </m:ctrlPr>
          </m:sSubPr>
          <m:e>
            <m:r>
              <w:rPr>
                <w:rFonts w:ascii="Cambria Math" w:hAnsi="Cambria Math"/>
              </w:rPr>
              <m:t>r</m:t>
            </m:r>
          </m:e>
          <m:sub>
            <m:r>
              <m:rPr>
                <m:sty m:val="p"/>
              </m:rPr>
              <w:rPr>
                <w:rFonts w:ascii="Cambria Math" w:hAnsi="Cambria Math"/>
              </w:rPr>
              <m:t>mod</m:t>
            </m:r>
          </m:sub>
        </m:sSub>
      </m:oMath>
      <w:r>
        <w:t xml:space="preserve"> is the </w:t>
      </w:r>
      <w:r w:rsidR="00DC179C">
        <w:t xml:space="preserve">product of </w:t>
      </w:r>
      <w:r>
        <w:t>rate modifier</w:t>
      </w:r>
      <w:r w:rsidR="00DC179C">
        <w:t>s that account</w:t>
      </w:r>
      <w:r>
        <w:t xml:space="preserve"> for changes in temperature</w:t>
      </w:r>
      <w:r w:rsidR="00DC179C">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temp</m:t>
            </m:r>
          </m:sub>
        </m:sSub>
      </m:oMath>
      <w:r w:rsidR="00DC179C">
        <w:t>, Coleman and Jenkinson, 1996), soil moisture (</w:t>
      </w:r>
      <m:oMath>
        <m:sSub>
          <m:sSubPr>
            <m:ctrlPr>
              <w:rPr>
                <w:rFonts w:ascii="Cambria Math" w:hAnsi="Cambria Math"/>
                <w:i/>
              </w:rPr>
            </m:ctrlPr>
          </m:sSubPr>
          <m:e>
            <m:r>
              <w:rPr>
                <w:rFonts w:ascii="Cambria Math" w:hAnsi="Cambria Math"/>
              </w:rPr>
              <m:t>r</m:t>
            </m:r>
          </m:e>
          <m:sub>
            <m:r>
              <m:rPr>
                <m:sty m:val="p"/>
              </m:rPr>
              <w:rPr>
                <w:rFonts w:ascii="Cambria Math" w:hAnsi="Cambria Math"/>
              </w:rPr>
              <m:t>wat</m:t>
            </m:r>
          </m:sub>
        </m:sSub>
      </m:oMath>
      <w:r w:rsidR="00DC179C">
        <w:t>, Bradbury et al., 1993), acidity (</w:t>
      </w:r>
      <m:oMath>
        <m:sSub>
          <m:sSubPr>
            <m:ctrlPr>
              <w:rPr>
                <w:rFonts w:ascii="Cambria Math" w:hAnsi="Cambria Math"/>
                <w:i/>
              </w:rPr>
            </m:ctrlPr>
          </m:sSubPr>
          <m:e>
            <m:r>
              <w:rPr>
                <w:rFonts w:ascii="Cambria Math" w:hAnsi="Cambria Math"/>
              </w:rPr>
              <m:t>r</m:t>
            </m:r>
          </m:e>
          <m:sub>
            <m:r>
              <m:rPr>
                <m:sty m:val="p"/>
              </m:rPr>
              <w:rPr>
                <w:rFonts w:ascii="Cambria Math" w:hAnsi="Cambria Math"/>
              </w:rPr>
              <m:t>pH</m:t>
            </m:r>
          </m:sub>
        </m:sSub>
      </m:oMath>
      <w:r w:rsidR="00DC179C">
        <w:t xml:space="preserve">, </w:t>
      </w:r>
      <w:r w:rsidR="00A21E1B">
        <w:rPr>
          <w:rFonts w:eastAsiaTheme="minorEastAsia"/>
        </w:rPr>
        <w:t>Parton et al., 1996</w:t>
      </w:r>
      <w:r w:rsidR="00DC179C">
        <w:t>) and salinity</w:t>
      </w:r>
      <w:r>
        <w:t xml:space="preserve"> </w:t>
      </w:r>
      <w:r w:rsidR="00DC179C">
        <w:t>(</w:t>
      </w:r>
      <m:oMath>
        <m:sSub>
          <m:sSubPr>
            <m:ctrlPr>
              <w:rPr>
                <w:rFonts w:ascii="Cambria Math" w:hAnsi="Cambria Math"/>
                <w:i/>
              </w:rPr>
            </m:ctrlPr>
          </m:sSubPr>
          <m:e>
            <m:r>
              <w:rPr>
                <w:rFonts w:ascii="Cambria Math" w:hAnsi="Cambria Math"/>
              </w:rPr>
              <m:t>r</m:t>
            </m:r>
          </m:e>
          <m:sub>
            <m:r>
              <m:rPr>
                <m:sty m:val="p"/>
              </m:rPr>
              <w:rPr>
                <w:rFonts w:ascii="Cambria Math" w:hAnsi="Cambria Math"/>
              </w:rPr>
              <m:t>sal</m:t>
            </m:r>
          </m:sub>
        </m:sSub>
      </m:oMath>
      <w:r w:rsidR="00DC179C">
        <w:t>, Setia et al., 2012):</w:t>
      </w:r>
    </w:p>
    <w:p w14:paraId="73933B65" w14:textId="77777777" w:rsidR="00DC179C" w:rsidRDefault="00DC179C" w:rsidP="00862696">
      <w:pPr>
        <w:spacing w:after="0" w:line="240" w:lineRule="auto"/>
        <w:jc w:val="both"/>
      </w:pPr>
    </w:p>
    <w:p w14:paraId="725A86BA" w14:textId="1936B7CB" w:rsidR="00DC179C" w:rsidRDefault="008D1106" w:rsidP="00862696">
      <w:pPr>
        <w:spacing w:after="0" w:line="240" w:lineRule="auto"/>
        <w:jc w:val="both"/>
      </w:pPr>
      <m:oMath>
        <m:sSub>
          <m:sSubPr>
            <m:ctrlPr>
              <w:rPr>
                <w:rFonts w:ascii="Cambria Math" w:hAnsi="Cambria Math"/>
                <w:i/>
              </w:rPr>
            </m:ctrlPr>
          </m:sSubPr>
          <m:e>
            <m:r>
              <w:rPr>
                <w:rFonts w:ascii="Cambria Math" w:hAnsi="Cambria Math"/>
              </w:rPr>
              <m:t>r</m:t>
            </m:r>
          </m:e>
          <m:sub>
            <m:r>
              <m:rPr>
                <m:sty m:val="p"/>
              </m:rPr>
              <w:rPr>
                <w:rFonts w:ascii="Cambria Math" w:hAnsi="Cambria Math"/>
              </w:rPr>
              <m:t>temp</m:t>
            </m:r>
          </m:sub>
        </m:sSub>
        <m:r>
          <w:rPr>
            <w:rFonts w:ascii="Cambria Math" w:hAnsi="Cambria Math"/>
          </w:rPr>
          <m:t>=</m:t>
        </m:r>
        <m:f>
          <m:fPr>
            <m:ctrlPr>
              <w:rPr>
                <w:rFonts w:ascii="Cambria Math" w:hAnsi="Cambria Math"/>
                <w:i/>
              </w:rPr>
            </m:ctrlPr>
          </m:fPr>
          <m:num>
            <m:r>
              <w:rPr>
                <w:rFonts w:ascii="Cambria Math" w:hAnsi="Cambria Math"/>
              </w:rPr>
              <m:t>47.91</m:t>
            </m:r>
          </m:num>
          <m:den>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f>
                      <m:fPr>
                        <m:type m:val="skw"/>
                        <m:ctrlPr>
                          <w:rPr>
                            <w:rFonts w:ascii="Cambria Math" w:hAnsi="Cambria Math"/>
                            <w:i/>
                          </w:rPr>
                        </m:ctrlPr>
                      </m:fPr>
                      <m:num>
                        <m:r>
                          <w:rPr>
                            <w:rFonts w:ascii="Cambria Math" w:hAnsi="Cambria Math"/>
                          </w:rPr>
                          <m:t>106.06</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m:t>
                                </m:r>
                              </m:sub>
                            </m:sSub>
                            <m:r>
                              <w:rPr>
                                <w:rFonts w:ascii="Cambria Math" w:hAnsi="Cambria Math"/>
                              </w:rPr>
                              <m:t>+18.27</m:t>
                            </m:r>
                          </m:e>
                        </m:d>
                      </m:den>
                    </m:f>
                  </m:e>
                </m:d>
              </m:e>
            </m:d>
          </m:den>
        </m:f>
      </m:oMath>
      <w:r w:rsidR="009A6906">
        <w:rPr>
          <w:rFonts w:eastAsiaTheme="minorEastAsia"/>
        </w:rPr>
        <w:tab/>
        <w:t>(eq.2.1.3)</w:t>
      </w:r>
    </w:p>
    <w:p w14:paraId="15EF8349" w14:textId="77777777" w:rsidR="00DC179C" w:rsidRDefault="00DC179C" w:rsidP="00862696">
      <w:pPr>
        <w:spacing w:after="0" w:line="240" w:lineRule="auto"/>
        <w:jc w:val="both"/>
      </w:pPr>
    </w:p>
    <w:p w14:paraId="208C48C9" w14:textId="77777777" w:rsidR="00DC179C" w:rsidRDefault="00DC179C"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T</m:t>
            </m:r>
          </m:e>
          <m:sub>
            <m:r>
              <m:rPr>
                <m:sty m:val="p"/>
              </m:rPr>
              <w:rPr>
                <w:rFonts w:ascii="Cambria Math" w:hAnsi="Cambria Math"/>
              </w:rPr>
              <m:t>a</m:t>
            </m:r>
          </m:sub>
        </m:sSub>
      </m:oMath>
      <w:r>
        <w:t xml:space="preserve"> is the </w:t>
      </w:r>
      <w:r w:rsidR="00E910DF">
        <w:t xml:space="preserve">average monthly </w:t>
      </w:r>
      <w:r>
        <w:t>air temperature (°C);</w:t>
      </w:r>
    </w:p>
    <w:p w14:paraId="40D10283" w14:textId="77777777" w:rsidR="00DC179C" w:rsidRDefault="00DC179C" w:rsidP="00862696">
      <w:pPr>
        <w:spacing w:after="0" w:line="240" w:lineRule="auto"/>
        <w:jc w:val="both"/>
      </w:pPr>
    </w:p>
    <w:p w14:paraId="2D5A3DF9" w14:textId="4A0DDB89" w:rsidR="00DC179C" w:rsidRPr="00DC179C" w:rsidRDefault="008D1106" w:rsidP="00862696">
      <w:pPr>
        <w:spacing w:after="0" w:line="240" w:lineRule="auto"/>
        <w:jc w:val="both"/>
      </w:pPr>
      <m:oMath>
        <m:sSub>
          <m:sSubPr>
            <m:ctrlPr>
              <w:rPr>
                <w:rFonts w:ascii="Cambria Math" w:hAnsi="Cambria Math"/>
                <w:i/>
              </w:rPr>
            </m:ctrlPr>
          </m:sSubPr>
          <m:e>
            <m:r>
              <w:rPr>
                <w:rFonts w:ascii="Cambria Math" w:hAnsi="Cambria Math"/>
              </w:rPr>
              <m:t>r</m:t>
            </m:r>
          </m:e>
          <m:sub>
            <m:r>
              <m:rPr>
                <m:sty m:val="p"/>
              </m:rPr>
              <w:rPr>
                <w:rFonts w:ascii="Cambria Math" w:hAnsi="Cambria Math"/>
              </w:rPr>
              <m:t>wat</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m:rPr>
                        <m:sty m:val="p"/>
                      </m:rPr>
                      <w:rPr>
                        <w:rFonts w:ascii="Cambria Math" w:hAnsi="Cambria Math"/>
                      </w:rPr>
                      <m:t>wat</m:t>
                    </m:r>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m:rPr>
                            <m:sty m:val="p"/>
                          </m:rPr>
                          <w:rPr>
                            <w:rFonts w:ascii="Cambria Math" w:hAnsi="Cambria Math"/>
                          </w:rPr>
                          <m:t>wat</m:t>
                        </m:r>
                        <m:r>
                          <w:rPr>
                            <w:rFonts w:ascii="Cambria Math" w:hAnsi="Cambria Math"/>
                          </w:rPr>
                          <m:t>,0</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-100kPa</m:t>
                            </m:r>
                          </m:sub>
                        </m:sSub>
                      </m:den>
                    </m:f>
                  </m:e>
                </m:d>
              </m:e>
            </m:d>
          </m:e>
        </m:func>
      </m:oMath>
      <w:r w:rsidR="009A6906">
        <w:rPr>
          <w:rFonts w:eastAsiaTheme="minorEastAsia"/>
        </w:rPr>
        <w:tab/>
        <w:t>(eq.2.1.4)</w:t>
      </w:r>
    </w:p>
    <w:p w14:paraId="7A083FE3" w14:textId="77777777" w:rsidR="00A37A68" w:rsidRDefault="00A37A68" w:rsidP="00862696">
      <w:pPr>
        <w:spacing w:after="0" w:line="240" w:lineRule="auto"/>
        <w:jc w:val="both"/>
      </w:pPr>
    </w:p>
    <w:p w14:paraId="2987DDC7" w14:textId="4A7725DD" w:rsidR="00DC179C" w:rsidRDefault="00FA102C" w:rsidP="00862696">
      <w:pPr>
        <w:spacing w:after="0" w:line="240" w:lineRule="auto"/>
        <w:jc w:val="both"/>
      </w:pPr>
      <w:r>
        <w:t>w</w:t>
      </w:r>
      <w:r w:rsidR="00DC179C">
        <w:t>here</w:t>
      </w:r>
      <w:r w:rsidR="0019005C">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wat</m:t>
            </m:r>
            <m:r>
              <w:rPr>
                <w:rFonts w:ascii="Cambria Math" w:hAnsi="Cambria Math"/>
              </w:rPr>
              <m:t>,0</m:t>
            </m:r>
          </m:sub>
        </m:sSub>
      </m:oMath>
      <w:r w:rsidR="0019005C">
        <w:rPr>
          <w:rFonts w:eastAsiaTheme="minorEastAsia"/>
        </w:rPr>
        <w:t xml:space="preserve"> is the moisture rate modifier at permanent wilting point (= 0.2),</w:t>
      </w:r>
      <w:r w:rsidR="00DC179C">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oMath>
      <w:r w:rsidR="00A219E8">
        <w:t xml:space="preserve"> is the water content of the soil in the given time-step,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rsidR="00A219E8">
        <w:t xml:space="preserve"> is the water content at </w:t>
      </w:r>
      <w:r w:rsidR="00892EC5">
        <w:t xml:space="preserve">the permanent </w:t>
      </w:r>
      <w:r w:rsidR="00A219E8">
        <w:t>wilting point</w:t>
      </w:r>
      <w:r w:rsidR="0019005C">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sidR="0019005C">
        <w:t xml:space="preserve"> is the water content at field capacity, and </w:t>
      </w:r>
      <m:oMath>
        <m:sSub>
          <m:sSubPr>
            <m:ctrlPr>
              <w:rPr>
                <w:rFonts w:ascii="Cambria Math" w:hAnsi="Cambria Math"/>
                <w:i/>
              </w:rPr>
            </m:ctrlPr>
          </m:sSubPr>
          <m:e>
            <m:r>
              <w:rPr>
                <w:rFonts w:ascii="Cambria Math" w:hAnsi="Cambria Math"/>
              </w:rPr>
              <m:t>D</m:t>
            </m:r>
          </m:e>
          <m:sub>
            <m:r>
              <m:rPr>
                <m:sty m:val="p"/>
              </m:rPr>
              <w:rPr>
                <w:rFonts w:ascii="Cambria Math" w:hAnsi="Cambria Math"/>
              </w:rPr>
              <m:t>-100kPa</m:t>
            </m:r>
          </m:sub>
        </m:sSub>
      </m:oMath>
      <w:r w:rsidR="0019005C">
        <w:rPr>
          <w:rFonts w:eastAsiaTheme="minorEastAsia"/>
        </w:rPr>
        <w:t xml:space="preserve"> is the deficit </w:t>
      </w:r>
      <w:r>
        <w:rPr>
          <w:rFonts w:eastAsiaTheme="minorEastAsia"/>
        </w:rPr>
        <w:t xml:space="preserve">in soil water at -100 kPa, calculated as </w:t>
      </w:r>
      <m:oMath>
        <m:sSub>
          <m:sSubPr>
            <m:ctrlPr>
              <w:rPr>
                <w:rFonts w:ascii="Cambria Math" w:hAnsi="Cambria Math"/>
                <w:i/>
              </w:rPr>
            </m:ctrlPr>
          </m:sSubPr>
          <m:e>
            <m:r>
              <w:rPr>
                <w:rFonts w:ascii="Cambria Math" w:hAnsi="Cambria Math"/>
              </w:rPr>
              <m:t>D</m:t>
            </m:r>
          </m:e>
          <m:sub>
            <m:r>
              <m:rPr>
                <m:sty m:val="p"/>
              </m:rPr>
              <w:rPr>
                <w:rFonts w:ascii="Cambria Math" w:hAnsi="Cambria Math"/>
              </w:rPr>
              <m:t>-100kPa</m:t>
            </m:r>
          </m:sub>
        </m:sSub>
        <m:r>
          <w:rPr>
            <w:rFonts w:ascii="Cambria Math" w:eastAsiaTheme="minorEastAsia" w:hAnsi="Cambria Math"/>
          </w:rPr>
          <m:t>=0.444×</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oMath>
      <w:r w:rsidR="00A219E8">
        <w:t xml:space="preserve"> </w:t>
      </w:r>
      <w:r>
        <w:t xml:space="preserve">after Coleman and Jenkinson (1996) </w:t>
      </w:r>
      <w:r w:rsidR="00A219E8">
        <w:t>(all given in mm for the depth of soil simulated);</w:t>
      </w:r>
    </w:p>
    <w:p w14:paraId="5C53EDF0" w14:textId="77777777" w:rsidR="005D64F1" w:rsidRDefault="005D64F1" w:rsidP="00862696">
      <w:pPr>
        <w:spacing w:after="0" w:line="240" w:lineRule="auto"/>
        <w:jc w:val="both"/>
      </w:pPr>
    </w:p>
    <w:p w14:paraId="1ADBF771" w14:textId="340A2C50" w:rsidR="00DC179C" w:rsidRPr="008F1186"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r</m:t>
            </m:r>
          </m:e>
          <m:sub>
            <m:r>
              <m:rPr>
                <m:sty m:val="p"/>
              </m:rPr>
              <w:rPr>
                <w:rFonts w:ascii="Cambria Math" w:hAnsi="Cambria Math"/>
              </w:rPr>
              <m:t>pH</m:t>
            </m:r>
          </m:sub>
        </m:sSub>
        <m:r>
          <w:rPr>
            <w:rFonts w:ascii="Cambria Math" w:hAnsi="Cambria Math"/>
          </w:rPr>
          <m:t>=</m:t>
        </m:r>
        <m:r>
          <m:rPr>
            <m:sty m:val="p"/>
          </m:rPr>
          <w:rPr>
            <w:rFonts w:ascii="Cambria Math" w:hAnsi="Cambria Math"/>
          </w:rPr>
          <m:t>0.56+</m:t>
        </m:r>
        <m:f>
          <m:fPr>
            <m:ctrlPr>
              <w:rPr>
                <w:rFonts w:ascii="Cambria Math" w:hAnsi="Cambria Math"/>
              </w:rPr>
            </m:ctrlPr>
          </m:fPr>
          <m:num>
            <m:sSup>
              <m:sSupPr>
                <m:ctrlPr>
                  <w:rPr>
                    <w:rFonts w:ascii="Cambria Math" w:hAnsi="Cambria Math"/>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r>
                  <w:rPr>
                    <w:rFonts w:ascii="Cambria Math" w:hAnsi="Cambria Math"/>
                  </w:rPr>
                  <m:t>3.14×0.45×</m:t>
                </m:r>
                <m:d>
                  <m:dPr>
                    <m:ctrlPr>
                      <w:rPr>
                        <w:rFonts w:ascii="Cambria Math" w:hAnsi="Cambria Math"/>
                        <w:i/>
                      </w:rPr>
                    </m:ctrlPr>
                  </m:dPr>
                  <m:e>
                    <m:sSub>
                      <m:sSubPr>
                        <m:ctrlPr>
                          <w:rPr>
                            <w:rFonts w:ascii="Cambria Math" w:hAnsi="Cambria Math"/>
                            <w:i/>
                          </w:rPr>
                        </m:ctrlPr>
                      </m:sSubPr>
                      <m:e>
                        <m:r>
                          <w:rPr>
                            <w:rFonts w:ascii="Cambria Math" w:hAnsi="Cambria Math"/>
                          </w:rPr>
                          <m:t>S</m:t>
                        </m:r>
                      </m:e>
                      <m:sub>
                        <m:r>
                          <m:rPr>
                            <m:sty m:val="p"/>
                          </m:rPr>
                          <w:rPr>
                            <w:rFonts w:ascii="Cambria Math" w:hAnsi="Cambria Math"/>
                          </w:rPr>
                          <m:t>pH</m:t>
                        </m:r>
                      </m:sub>
                    </m:sSub>
                    <m:r>
                      <w:rPr>
                        <w:rFonts w:ascii="Cambria Math" w:hAnsi="Cambria Math"/>
                      </w:rPr>
                      <m:t>-5</m:t>
                    </m:r>
                  </m:e>
                </m:d>
              </m:e>
            </m:d>
          </m:num>
          <m:den>
            <m:r>
              <w:rPr>
                <w:rFonts w:ascii="Cambria Math" w:hAnsi="Cambria Math"/>
              </w:rPr>
              <m:t>3.14</m:t>
            </m:r>
          </m:den>
        </m:f>
      </m:oMath>
      <w:r w:rsidR="009A6906">
        <w:rPr>
          <w:rFonts w:eastAsiaTheme="minorEastAsia"/>
        </w:rPr>
        <w:tab/>
        <w:t>(eq.2.1.5)</w:t>
      </w:r>
    </w:p>
    <w:p w14:paraId="03B06912" w14:textId="77777777" w:rsidR="008F1186" w:rsidRDefault="008F1186" w:rsidP="00862696">
      <w:pPr>
        <w:spacing w:after="0" w:line="240" w:lineRule="auto"/>
        <w:jc w:val="both"/>
        <w:rPr>
          <w:rFonts w:eastAsiaTheme="minorEastAsia"/>
        </w:rPr>
      </w:pPr>
    </w:p>
    <w:p w14:paraId="21BB81CD" w14:textId="77777777" w:rsidR="008F1186" w:rsidRDefault="008F1186"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S</m:t>
            </m:r>
          </m:e>
          <m:sub>
            <m:r>
              <m:rPr>
                <m:sty m:val="p"/>
              </m:rPr>
              <w:rPr>
                <w:rFonts w:ascii="Cambria Math" w:hAnsi="Cambria Math"/>
              </w:rPr>
              <m:t>pH</m:t>
            </m:r>
          </m:sub>
        </m:sSub>
      </m:oMath>
      <w:r>
        <w:rPr>
          <w:rFonts w:eastAsiaTheme="minorEastAsia"/>
        </w:rPr>
        <w:t xml:space="preserve"> is the soil pH measured in 0.01M CaCl</w:t>
      </w:r>
      <w:r>
        <w:rPr>
          <w:rFonts w:eastAsiaTheme="minorEastAsia"/>
          <w:vertAlign w:val="subscript"/>
        </w:rPr>
        <w:t>2</w:t>
      </w:r>
      <w:r>
        <w:rPr>
          <w:rFonts w:eastAsiaTheme="minorEastAsia"/>
        </w:rPr>
        <w:t xml:space="preserve"> ; and</w:t>
      </w:r>
    </w:p>
    <w:p w14:paraId="316F5A09" w14:textId="77777777" w:rsidR="008F1186" w:rsidRDefault="008F1186" w:rsidP="00862696">
      <w:pPr>
        <w:spacing w:after="0" w:line="240" w:lineRule="auto"/>
        <w:jc w:val="both"/>
        <w:rPr>
          <w:rFonts w:eastAsiaTheme="minorEastAsia"/>
        </w:rPr>
      </w:pPr>
    </w:p>
    <w:p w14:paraId="17DDC677" w14:textId="47DD2147" w:rsidR="008F1186" w:rsidRPr="008F1186"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r</m:t>
            </m:r>
          </m:e>
          <m:sub>
            <m:r>
              <m:rPr>
                <m:sty m:val="p"/>
              </m:rPr>
              <w:rPr>
                <w:rFonts w:ascii="Cambria Math" w:hAnsi="Cambria Math"/>
              </w:rPr>
              <m:t>sal</m:t>
            </m:r>
          </m:sub>
        </m:sSub>
        <m:r>
          <w:rPr>
            <w:rFonts w:ascii="Cambria Math" w:hAnsi="Cambria Math"/>
          </w:rPr>
          <m:t>=</m:t>
        </m:r>
        <m:r>
          <m:rPr>
            <m:sty m:val="p"/>
          </m:rPr>
          <w:rPr>
            <w:rFonts w:ascii="Cambria Math" w:hAnsi="Cambria Math"/>
          </w:rPr>
          <m:t>exp</m:t>
        </m:r>
        <m:d>
          <m:dPr>
            <m:ctrlPr>
              <w:rPr>
                <w:rFonts w:ascii="Cambria Math" w:hAnsi="Cambria Math"/>
              </w:rPr>
            </m:ctrlPr>
          </m:dPr>
          <m:e>
            <m:r>
              <w:rPr>
                <w:rFonts w:ascii="Cambria Math" w:hAnsi="Cambria Math"/>
              </w:rPr>
              <m:t>-0.09×</m:t>
            </m:r>
            <m:sSub>
              <m:sSubPr>
                <m:ctrlPr>
                  <w:rPr>
                    <w:rFonts w:ascii="Cambria Math" w:hAnsi="Cambria Math"/>
                    <w:i/>
                  </w:rPr>
                </m:ctrlPr>
              </m:sSubPr>
              <m:e>
                <m:r>
                  <w:rPr>
                    <w:rFonts w:ascii="Cambria Math" w:hAnsi="Cambria Math"/>
                  </w:rPr>
                  <m:t>S</m:t>
                </m:r>
              </m:e>
              <m:sub>
                <m:r>
                  <m:rPr>
                    <m:sty m:val="p"/>
                  </m:rPr>
                  <w:rPr>
                    <w:rFonts w:ascii="Cambria Math" w:hAnsi="Cambria Math"/>
                  </w:rPr>
                  <m:t>sal</m:t>
                </m:r>
              </m:sub>
            </m:sSub>
          </m:e>
        </m:d>
        <m:r>
          <m:rPr>
            <m:sty m:val="p"/>
          </m:rPr>
          <w:rPr>
            <w:rFonts w:ascii="Cambria Math" w:hAnsi="Cambria Math"/>
          </w:rPr>
          <m:t>⁡</m:t>
        </m:r>
      </m:oMath>
      <w:r w:rsidR="009A6906">
        <w:rPr>
          <w:rFonts w:eastAsiaTheme="minorEastAsia"/>
        </w:rPr>
        <w:tab/>
        <w:t>(eq.2.1.6)</w:t>
      </w:r>
      <w:r w:rsidR="00A21E1B">
        <w:rPr>
          <w:rFonts w:eastAsiaTheme="minorEastAsia"/>
        </w:rPr>
        <w:t xml:space="preserve"> </w:t>
      </w:r>
    </w:p>
    <w:p w14:paraId="321389BD" w14:textId="77777777" w:rsidR="008F1186" w:rsidRPr="008F1186" w:rsidRDefault="008F1186" w:rsidP="00862696">
      <w:pPr>
        <w:spacing w:after="0" w:line="240" w:lineRule="auto"/>
        <w:jc w:val="both"/>
        <w:rPr>
          <w:rFonts w:eastAsiaTheme="minorEastAsia"/>
        </w:rPr>
      </w:pPr>
    </w:p>
    <w:p w14:paraId="3297EE94" w14:textId="77777777" w:rsidR="008F1186" w:rsidRDefault="008F1186" w:rsidP="00862696">
      <w:pPr>
        <w:spacing w:after="0" w:line="240" w:lineRule="auto"/>
        <w:jc w:val="both"/>
        <w:rPr>
          <w:vertAlign w:val="subscript"/>
        </w:rPr>
      </w:pPr>
      <w:r>
        <w:t xml:space="preserve">where </w:t>
      </w:r>
      <m:oMath>
        <m:sSub>
          <m:sSubPr>
            <m:ctrlPr>
              <w:rPr>
                <w:rFonts w:ascii="Cambria Math" w:hAnsi="Cambria Math"/>
                <w:i/>
              </w:rPr>
            </m:ctrlPr>
          </m:sSubPr>
          <m:e>
            <m:r>
              <w:rPr>
                <w:rFonts w:ascii="Cambria Math" w:hAnsi="Cambria Math"/>
              </w:rPr>
              <m:t>S</m:t>
            </m:r>
          </m:e>
          <m:sub>
            <m:r>
              <m:rPr>
                <m:sty m:val="p"/>
              </m:rPr>
              <w:rPr>
                <w:rFonts w:ascii="Cambria Math" w:hAnsi="Cambria Math"/>
              </w:rPr>
              <m:t>sal</m:t>
            </m:r>
          </m:sub>
        </m:sSub>
      </m:oMath>
      <w:r>
        <w:rPr>
          <w:vertAlign w:val="subscript"/>
        </w:rPr>
        <w:t xml:space="preserve"> </w:t>
      </w:r>
      <w:r w:rsidRPr="008F1186">
        <w:t>is the soil salinity</w:t>
      </w:r>
      <w:r w:rsidR="005D64F1">
        <w:t>,</w:t>
      </w:r>
      <w:r>
        <w:t xml:space="preserve"> measured</w:t>
      </w:r>
      <w:r w:rsidR="005D64F1">
        <w:t xml:space="preserve"> as electrical conductivity in a 1:5 soil/water suspension (</w:t>
      </w:r>
      <w:proofErr w:type="spellStart"/>
      <w:r w:rsidR="005D64F1">
        <w:t>dS</w:t>
      </w:r>
      <w:proofErr w:type="spellEnd"/>
      <w:r w:rsidR="005D64F1">
        <w:t xml:space="preserve"> m</w:t>
      </w:r>
      <w:r w:rsidR="005D64F1">
        <w:rPr>
          <w:vertAlign w:val="superscript"/>
        </w:rPr>
        <w:t>-1</w:t>
      </w:r>
      <w:r w:rsidR="005D64F1">
        <w:t>).</w:t>
      </w:r>
      <w:r>
        <w:rPr>
          <w:vertAlign w:val="subscript"/>
        </w:rPr>
        <w:t xml:space="preserve"> </w:t>
      </w:r>
    </w:p>
    <w:p w14:paraId="09A87238" w14:textId="77777777" w:rsidR="00E31685" w:rsidRDefault="00E31685" w:rsidP="00862696">
      <w:pPr>
        <w:spacing w:after="0" w:line="240" w:lineRule="auto"/>
        <w:jc w:val="both"/>
      </w:pPr>
    </w:p>
    <w:p w14:paraId="1E3288A4" w14:textId="77777777" w:rsidR="006C5DFF" w:rsidRPr="006C5DFF" w:rsidRDefault="006C5DFF" w:rsidP="00862696">
      <w:pPr>
        <w:spacing w:after="0" w:line="240" w:lineRule="auto"/>
        <w:jc w:val="both"/>
        <w:rPr>
          <w:b/>
          <w:i/>
        </w:rPr>
      </w:pPr>
      <w:r w:rsidRPr="006C5DFF">
        <w:rPr>
          <w:b/>
          <w:i/>
        </w:rPr>
        <w:t>Fate of soil organic carbon after decomposition</w:t>
      </w:r>
    </w:p>
    <w:p w14:paraId="13B0BB32" w14:textId="77777777" w:rsidR="006C5DFF" w:rsidRDefault="006C5DFF" w:rsidP="00862696">
      <w:pPr>
        <w:spacing w:after="0" w:line="240" w:lineRule="auto"/>
        <w:jc w:val="both"/>
      </w:pPr>
    </w:p>
    <w:p w14:paraId="7E0A28CE" w14:textId="77777777" w:rsidR="0032650D" w:rsidRDefault="000A4B3A" w:rsidP="00862696">
      <w:pPr>
        <w:spacing w:after="0" w:line="240" w:lineRule="auto"/>
        <w:jc w:val="both"/>
      </w:pPr>
      <w:r>
        <w:t>After Coleman and Jenkinson (1996), t</w:t>
      </w:r>
      <w:r w:rsidR="0032650D" w:rsidRPr="0032650D">
        <w:t>h</w:t>
      </w:r>
      <w:r w:rsidR="0032650D">
        <w:t xml:space="preserve">e C lost from </w:t>
      </w:r>
      <w:r w:rsidR="00217A45">
        <w:t xml:space="preserve">each </w:t>
      </w:r>
      <w:r w:rsidR="0032650D">
        <w:t xml:space="preserve">pool </w:t>
      </w:r>
      <w:r w:rsidR="00217A45">
        <w:t xml:space="preserve">due to aerobic decomposition </w:t>
      </w:r>
      <w:r w:rsidR="0032650D">
        <w:t>is partitioned into HUM</w:t>
      </w:r>
      <w:r>
        <w:t>, BIO</w:t>
      </w:r>
      <w:r w:rsidR="0032650D">
        <w:t xml:space="preserve"> and CO</w:t>
      </w:r>
      <w:r w:rsidR="0032650D">
        <w:rPr>
          <w:vertAlign w:val="subscript"/>
        </w:rPr>
        <w:t>2</w:t>
      </w:r>
      <w:r w:rsidR="0032650D">
        <w:t xml:space="preserve"> accordin</w:t>
      </w:r>
      <w:r w:rsidR="00217A45">
        <w:t>g to the clay content of the soil</w:t>
      </w:r>
      <w:r>
        <w:t xml:space="preserve">, proportions </w:t>
      </w:r>
      <m:oMath>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BIO</m:t>
            </m:r>
          </m:sub>
        </m:sSub>
      </m:oMath>
      <w:r>
        <w:rPr>
          <w:rFonts w:eastAsiaTheme="minorEastAsia"/>
        </w:rPr>
        <w:t xml:space="preserve"> and</w:t>
      </w:r>
      <w: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CO2</m:t>
            </m:r>
          </m:sub>
        </m:sSub>
      </m:oMath>
      <w:r>
        <w:rPr>
          <w:rFonts w:eastAsiaTheme="minorEastAsia"/>
        </w:rPr>
        <w:t xml:space="preserve"> respectively</w:t>
      </w:r>
      <w:r w:rsidR="00D327D7">
        <w:rPr>
          <w:rFonts w:eastAsiaTheme="minorEastAsia"/>
        </w:rPr>
        <w:t>;</w:t>
      </w:r>
    </w:p>
    <w:p w14:paraId="66CC5727" w14:textId="77777777" w:rsidR="00217A45" w:rsidRDefault="00217A45" w:rsidP="00862696">
      <w:pPr>
        <w:spacing w:after="0" w:line="240" w:lineRule="auto"/>
        <w:jc w:val="both"/>
      </w:pPr>
    </w:p>
    <w:p w14:paraId="483857CC" w14:textId="351D8D2D" w:rsidR="00217A45" w:rsidRPr="0032650D" w:rsidRDefault="008D1106"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r>
          <w:rPr>
            <w:rFonts w:ascii="Cambria Math" w:hAnsi="Cambria Math"/>
          </w:rPr>
          <m:t>=</m:t>
        </m:r>
        <m:f>
          <m:fPr>
            <m:type m:val="skw"/>
            <m:ctrlPr>
              <w:rPr>
                <w:rFonts w:ascii="Cambria Math" w:hAnsi="Cambria Math"/>
              </w:rPr>
            </m:ctrlPr>
          </m:fPr>
          <m:num>
            <m:d>
              <m:dPr>
                <m:ctrlPr>
                  <w:rPr>
                    <w:rFonts w:ascii="Cambria Math" w:hAnsi="Cambria Math"/>
                  </w:rPr>
                </m:ctrlPr>
              </m:dPr>
              <m:e>
                <m:f>
                  <m:fPr>
                    <m:ctrlPr>
                      <w:rPr>
                        <w:rFonts w:ascii="Cambria Math" w:hAnsi="Cambria Math"/>
                      </w:rPr>
                    </m:ctrlPr>
                  </m:fPr>
                  <m:num>
                    <m:r>
                      <m:rPr>
                        <m:sty m:val="p"/>
                      </m:rPr>
                      <w:rPr>
                        <w:rFonts w:ascii="Cambria Math" w:hAnsi="Cambria Math"/>
                      </w:rPr>
                      <m:t>1</m:t>
                    </m:r>
                  </m:num>
                  <m:den>
                    <m:d>
                      <m:dPr>
                        <m:ctrlPr>
                          <w:rPr>
                            <w:rFonts w:ascii="Cambria Math" w:hAnsi="Cambria Math"/>
                            <w:i/>
                          </w:rPr>
                        </m:ctrlPr>
                      </m:dPr>
                      <m:e>
                        <m:r>
                          <w:rPr>
                            <w:rFonts w:ascii="Cambria Math" w:hAnsi="Cambria Math"/>
                          </w:rPr>
                          <m:t>1+1.67×</m:t>
                        </m:r>
                        <m:d>
                          <m:dPr>
                            <m:ctrlPr>
                              <w:rPr>
                                <w:rFonts w:ascii="Cambria Math" w:hAnsi="Cambria Math"/>
                                <w:i/>
                              </w:rPr>
                            </m:ctrlPr>
                          </m:dPr>
                          <m:e>
                            <m:r>
                              <w:rPr>
                                <w:rFonts w:ascii="Cambria Math" w:hAnsi="Cambria Math"/>
                              </w:rPr>
                              <m:t>1.85+1.6×</m:t>
                            </m:r>
                            <m:r>
                              <m:rPr>
                                <m:sty m:val="p"/>
                              </m:rPr>
                              <w:rPr>
                                <w:rFonts w:ascii="Cambria Math" w:hAnsi="Cambria Math"/>
                              </w:rPr>
                              <m:t>exp⁡</m:t>
                            </m:r>
                            <m:d>
                              <m:dPr>
                                <m:ctrlPr>
                                  <w:rPr>
                                    <w:rFonts w:ascii="Cambria Math" w:hAnsi="Cambria Math"/>
                                    <w:i/>
                                  </w:rPr>
                                </m:ctrlPr>
                              </m:dPr>
                              <m:e>
                                <m:r>
                                  <w:rPr>
                                    <w:rFonts w:ascii="Cambria Math" w:hAnsi="Cambria Math"/>
                                  </w:rPr>
                                  <m:t>-0.0786×</m:t>
                                </m:r>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e>
                        </m:d>
                      </m:e>
                    </m:d>
                  </m:den>
                </m:f>
              </m:e>
            </m:d>
          </m:num>
          <m:den>
            <m:d>
              <m:dPr>
                <m:ctrlPr>
                  <w:rPr>
                    <w:rFonts w:ascii="Cambria Math" w:hAnsi="Cambria Math"/>
                    <w:i/>
                  </w:rPr>
                </m:ctrlPr>
              </m:dPr>
              <m:e>
                <m:r>
                  <w:rPr>
                    <w:rFonts w:ascii="Cambria Math" w:hAnsi="Cambria Math"/>
                  </w:rPr>
                  <m:t>1+0.85</m:t>
                </m:r>
              </m:e>
            </m:d>
          </m:den>
        </m:f>
      </m:oMath>
      <w:r w:rsidR="009A6906">
        <w:rPr>
          <w:rFonts w:eastAsiaTheme="minorEastAsia"/>
        </w:rPr>
        <w:tab/>
        <w:t>(eq.2.1.7)</w:t>
      </w:r>
    </w:p>
    <w:p w14:paraId="348D04C7" w14:textId="77777777" w:rsidR="00217A45" w:rsidRDefault="00217A45" w:rsidP="00862696">
      <w:pPr>
        <w:spacing w:after="0" w:line="240" w:lineRule="auto"/>
        <w:jc w:val="both"/>
      </w:pPr>
    </w:p>
    <w:p w14:paraId="20FD0DB4" w14:textId="2AEB7810" w:rsidR="00217A45" w:rsidRPr="00217A45" w:rsidRDefault="008D1106"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BIO</m:t>
            </m:r>
          </m:sub>
        </m:sSub>
        <m: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d>
                  <m:dPr>
                    <m:ctrlPr>
                      <w:rPr>
                        <w:rFonts w:ascii="Cambria Math" w:hAnsi="Cambria Math"/>
                        <w:i/>
                      </w:rPr>
                    </m:ctrlPr>
                  </m:dPr>
                  <m:e>
                    <m:r>
                      <w:rPr>
                        <w:rFonts w:ascii="Cambria Math" w:hAnsi="Cambria Math"/>
                      </w:rPr>
                      <m:t>1+1.67×</m:t>
                    </m:r>
                    <m:d>
                      <m:dPr>
                        <m:ctrlPr>
                          <w:rPr>
                            <w:rFonts w:ascii="Cambria Math" w:hAnsi="Cambria Math"/>
                            <w:i/>
                          </w:rPr>
                        </m:ctrlPr>
                      </m:dPr>
                      <m:e>
                        <m:r>
                          <w:rPr>
                            <w:rFonts w:ascii="Cambria Math" w:hAnsi="Cambria Math"/>
                          </w:rPr>
                          <m:t>1.85+1.6×</m:t>
                        </m:r>
                        <m:r>
                          <m:rPr>
                            <m:sty m:val="p"/>
                          </m:rPr>
                          <w:rPr>
                            <w:rFonts w:ascii="Cambria Math" w:hAnsi="Cambria Math"/>
                          </w:rPr>
                          <m:t>exp⁡</m:t>
                        </m:r>
                        <m:d>
                          <m:dPr>
                            <m:ctrlPr>
                              <w:rPr>
                                <w:rFonts w:ascii="Cambria Math" w:hAnsi="Cambria Math"/>
                                <w:i/>
                              </w:rPr>
                            </m:ctrlPr>
                          </m:dPr>
                          <m:e>
                            <m:r>
                              <w:rPr>
                                <w:rFonts w:ascii="Cambria Math" w:hAnsi="Cambria Math"/>
                              </w:rPr>
                              <m:t>-0.0786×</m:t>
                            </m:r>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e>
                    </m:d>
                  </m:e>
                </m:d>
              </m:den>
            </m:f>
          </m:e>
        </m:d>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oMath>
      <w:r w:rsidR="009A6906">
        <w:rPr>
          <w:rFonts w:eastAsiaTheme="minorEastAsia"/>
        </w:rPr>
        <w:tab/>
      </w:r>
      <w:r w:rsidR="009A6906">
        <w:rPr>
          <w:rFonts w:eastAsiaTheme="minorEastAsia"/>
        </w:rPr>
        <w:tab/>
        <w:t>(eq.2.1.8)</w:t>
      </w:r>
    </w:p>
    <w:p w14:paraId="270369D7" w14:textId="77777777" w:rsidR="00CB704E" w:rsidRDefault="00CB704E" w:rsidP="00862696">
      <w:pPr>
        <w:spacing w:after="0" w:line="240" w:lineRule="auto"/>
        <w:jc w:val="both"/>
      </w:pPr>
    </w:p>
    <w:p w14:paraId="49002077" w14:textId="731E3B72" w:rsidR="00CB704E" w:rsidRDefault="008D1106"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CO2</m:t>
            </m:r>
          </m:sub>
        </m:sSub>
        <m:r>
          <w:rPr>
            <w:rFonts w:ascii="Cambria Math" w:hAnsi="Cambria Math"/>
          </w:rPr>
          <m:t>=</m:t>
        </m:r>
        <m:r>
          <m:rPr>
            <m:sty m:val="p"/>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BIO</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oMath>
      <w:r w:rsidR="009A6906">
        <w:rPr>
          <w:rFonts w:eastAsiaTheme="minorEastAsia"/>
        </w:rPr>
        <w:tab/>
        <w:t>(eq.2.1.9)</w:t>
      </w:r>
    </w:p>
    <w:p w14:paraId="24EA5A63" w14:textId="77777777" w:rsidR="00CB704E" w:rsidRDefault="00CB704E" w:rsidP="00862696">
      <w:pPr>
        <w:spacing w:after="0" w:line="240" w:lineRule="auto"/>
        <w:jc w:val="both"/>
      </w:pPr>
    </w:p>
    <w:p w14:paraId="4D9A43AF" w14:textId="77777777" w:rsidR="00CB704E" w:rsidRDefault="00CB704E"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oMath>
      <w:r w:rsidR="00D327D7">
        <w:rPr>
          <w:rFonts w:eastAsiaTheme="minorEastAsia"/>
        </w:rPr>
        <w:t xml:space="preserve"> is the percentage clay in the soil.</w:t>
      </w:r>
    </w:p>
    <w:p w14:paraId="3223617F" w14:textId="77777777" w:rsidR="00D327D7" w:rsidRDefault="00D327D7" w:rsidP="00862696">
      <w:pPr>
        <w:spacing w:after="0" w:line="240" w:lineRule="auto"/>
        <w:jc w:val="both"/>
      </w:pPr>
    </w:p>
    <w:p w14:paraId="12602593" w14:textId="77777777" w:rsidR="006C5DFF" w:rsidRPr="006C5DFF" w:rsidRDefault="006C5DFF" w:rsidP="00862696">
      <w:pPr>
        <w:spacing w:after="0" w:line="240" w:lineRule="auto"/>
        <w:jc w:val="both"/>
        <w:rPr>
          <w:b/>
          <w:i/>
        </w:rPr>
      </w:pPr>
      <w:r w:rsidRPr="006C5DFF">
        <w:rPr>
          <w:b/>
          <w:i/>
        </w:rPr>
        <w:t>Inputs of carbon to the soil</w:t>
      </w:r>
    </w:p>
    <w:p w14:paraId="0D8E231D" w14:textId="77777777" w:rsidR="006C5DFF" w:rsidRPr="006C5DFF" w:rsidRDefault="006C5DFF" w:rsidP="00862696">
      <w:pPr>
        <w:spacing w:after="0" w:line="240" w:lineRule="auto"/>
        <w:jc w:val="both"/>
        <w:rPr>
          <w:i/>
        </w:rPr>
      </w:pPr>
    </w:p>
    <w:p w14:paraId="20E5D78B" w14:textId="77777777" w:rsidR="00851384" w:rsidRDefault="00851384" w:rsidP="00862696">
      <w:pPr>
        <w:spacing w:after="0" w:line="240" w:lineRule="auto"/>
        <w:jc w:val="both"/>
      </w:pPr>
      <w:r>
        <w:t>The default plant inputs of C and any other C inputs specified in the input data are added to the soil in the appropriate month. These inputs are divided between the SOC pools according to the DPM:RPM ratio of plant inputs</w:t>
      </w:r>
      <w:r w:rsidR="00D327D7">
        <w:t xml:space="preserve">, and </w:t>
      </w:r>
      <w:r>
        <w:t xml:space="preserve">the DPM:HUM ratio and </w:t>
      </w:r>
      <w:r w:rsidR="00D327D7">
        <w:t>proportion of</w:t>
      </w:r>
      <w:r>
        <w:t xml:space="preserve"> IOM of organic wastes</w:t>
      </w:r>
      <w:r w:rsidR="00D327D7">
        <w:t xml:space="preserve">, </w:t>
      </w:r>
      <m:oMath>
        <m:r>
          <w:rPr>
            <w:rFonts w:ascii="Cambria Math" w:hAnsi="Cambria Math"/>
          </w:rPr>
          <m:t>(</m:t>
        </m:r>
      </m:oMath>
      <w:r>
        <w:t xml:space="preserve">after Smith </w:t>
      </w:r>
      <w:r w:rsidR="00D327D7">
        <w:t>et al.</w:t>
      </w:r>
      <w:r w:rsidR="00243347">
        <w:t xml:space="preserve">, </w:t>
      </w:r>
      <w:r w:rsidR="006911B9">
        <w:t>2014)</w:t>
      </w:r>
      <w:r w:rsidR="00556CD4">
        <w:t>:</w:t>
      </w:r>
    </w:p>
    <w:p w14:paraId="2C8AB854" w14:textId="77777777" w:rsidR="009D3B8B" w:rsidRDefault="009D3B8B" w:rsidP="00862696">
      <w:pPr>
        <w:spacing w:after="0" w:line="240" w:lineRule="auto"/>
        <w:jc w:val="both"/>
      </w:pPr>
    </w:p>
    <w:p w14:paraId="60CE3745" w14:textId="6C4D9F18" w:rsidR="009D3B8B" w:rsidRDefault="008D1106"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e>
            </m:d>
          </m:den>
        </m:f>
      </m:oMath>
      <w:r w:rsidR="009A6906">
        <w:rPr>
          <w:rFonts w:eastAsiaTheme="minorEastAsia"/>
        </w:rPr>
        <w:tab/>
        <w:t>(eq.2.1.10)</w:t>
      </w:r>
    </w:p>
    <w:p w14:paraId="622B3A37" w14:textId="77777777" w:rsidR="006911B9" w:rsidRDefault="006911B9" w:rsidP="00862696">
      <w:pPr>
        <w:spacing w:after="0" w:line="240" w:lineRule="auto"/>
        <w:jc w:val="both"/>
      </w:pPr>
    </w:p>
    <w:p w14:paraId="2F653C41" w14:textId="77777777" w:rsidR="003019CD" w:rsidRDefault="00556CD4"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oMath>
      <w:r>
        <w:t xml:space="preserve"> </w:t>
      </w:r>
      <w:r w:rsidRPr="00556CD4">
        <w:rPr>
          <w:rFonts w:eastAsiaTheme="minorEastAsia"/>
        </w:rPr>
        <w:t>is</w:t>
      </w:r>
      <w:r>
        <w:rPr>
          <w:rFonts w:eastAsiaTheme="minorEastAsia"/>
        </w:rPr>
        <w:t xml:space="preserve"> the amount of plant inputs passed to the DPM pool in the time-step (t ha</w:t>
      </w:r>
      <w:r>
        <w:rPr>
          <w:rFonts w:eastAsiaTheme="minorEastAsia"/>
          <w:vertAlign w:val="superscript"/>
        </w:rPr>
        <w:t>-1</w:t>
      </w:r>
      <w:r>
        <w:rPr>
          <w:rFonts w:eastAsiaTheme="minorEastAsia"/>
        </w:rPr>
        <w:t>),</w:t>
      </w:r>
      <w:r w:rsidR="00D327D7">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PI</m:t>
            </m:r>
          </m:sub>
        </m:sSub>
      </m:oMath>
      <w:r>
        <w:rPr>
          <w:rFonts w:eastAsiaTheme="minorEastAsia"/>
          <w:vertAlign w:val="superscript"/>
        </w:rPr>
        <w:t xml:space="preserve"> </w:t>
      </w:r>
      <w:r w:rsidRPr="00556CD4">
        <w:rPr>
          <w:rFonts w:eastAsiaTheme="minorEastAsia"/>
        </w:rPr>
        <w:t xml:space="preserve">is the total amount of </w:t>
      </w:r>
      <w:r w:rsidR="0032650D">
        <w:rPr>
          <w:rFonts w:eastAsiaTheme="minorEastAsia"/>
        </w:rPr>
        <w:t xml:space="preserve">C added in </w:t>
      </w:r>
      <w:r w:rsidRPr="00556CD4">
        <w:rPr>
          <w:rFonts w:eastAsiaTheme="minorEastAsia"/>
        </w:rPr>
        <w:t>plant</w:t>
      </w:r>
      <w:r>
        <w:rPr>
          <w:rFonts w:eastAsiaTheme="minorEastAsia"/>
        </w:rPr>
        <w:t xml:space="preserve"> inputs in the time-step (t ha</w:t>
      </w:r>
      <w:r>
        <w:rPr>
          <w:rFonts w:eastAsiaTheme="minorEastAsia"/>
          <w:vertAlign w:val="superscript"/>
        </w:rPr>
        <w:t>-1</w:t>
      </w:r>
      <w:r>
        <w:rPr>
          <w:rFonts w:eastAsiaTheme="minorEastAsia"/>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oMath>
      <w:r>
        <w:rPr>
          <w:rFonts w:eastAsiaTheme="minorEastAsia"/>
        </w:rPr>
        <w:t xml:space="preserve"> is the ratio of DPM:RPM in the plant inputs</w:t>
      </w:r>
      <w:r w:rsidR="006564E8">
        <w:rPr>
          <w:rFonts w:eastAsiaTheme="minorEastAsia"/>
        </w:rPr>
        <w:t xml:space="preserve"> (for arable assumed to be 1.44, for grassland, 0.67, and for forest and scrub, 0.25 after Coleman and Jenkinson, 1996)</w:t>
      </w:r>
      <w:r>
        <w:rPr>
          <w:rFonts w:eastAsiaTheme="minorEastAsia"/>
        </w:rPr>
        <w:t>;</w:t>
      </w:r>
    </w:p>
    <w:p w14:paraId="59C54F25" w14:textId="77777777" w:rsidR="00556CD4" w:rsidRDefault="00556CD4" w:rsidP="00862696">
      <w:pPr>
        <w:spacing w:after="0" w:line="240" w:lineRule="auto"/>
        <w:jc w:val="both"/>
        <w:rPr>
          <w:rFonts w:eastAsiaTheme="minorEastAsia"/>
        </w:rPr>
      </w:pPr>
      <w:r>
        <w:rPr>
          <w:rFonts w:eastAsiaTheme="minorEastAsia"/>
        </w:rPr>
        <w:t xml:space="preserve"> </w:t>
      </w:r>
    </w:p>
    <w:p w14:paraId="017A2DDD" w14:textId="3955D346" w:rsidR="00556CD4" w:rsidRPr="00556CD4"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m:t>
            </m:r>
          </m:sub>
        </m:sSub>
        <m:r>
          <m:rPr>
            <m:sty m:val="p"/>
          </m:rP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e>
            </m:d>
          </m:den>
        </m:f>
      </m:oMath>
      <w:r w:rsidR="009A6906">
        <w:rPr>
          <w:rFonts w:eastAsiaTheme="minorEastAsia"/>
        </w:rPr>
        <w:tab/>
        <w:t>(eq.2.1.11)</w:t>
      </w:r>
    </w:p>
    <w:p w14:paraId="473E2E95" w14:textId="77777777" w:rsidR="00556CD4" w:rsidRDefault="00556CD4" w:rsidP="00862696">
      <w:pPr>
        <w:spacing w:after="0" w:line="240" w:lineRule="auto"/>
        <w:jc w:val="both"/>
        <w:rPr>
          <w:rFonts w:eastAsiaTheme="minorEastAsia"/>
        </w:rPr>
      </w:pPr>
    </w:p>
    <w:p w14:paraId="378DE5EB" w14:textId="77777777" w:rsidR="00556CD4" w:rsidRDefault="00556CD4"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oMath>
      <w:r>
        <w:t xml:space="preserve"> </w:t>
      </w:r>
      <w:r w:rsidRPr="00556CD4">
        <w:rPr>
          <w:rFonts w:eastAsiaTheme="minorEastAsia"/>
        </w:rPr>
        <w:t>is</w:t>
      </w:r>
      <w:r>
        <w:rPr>
          <w:rFonts w:eastAsiaTheme="minorEastAsia"/>
        </w:rPr>
        <w:t xml:space="preserve"> the amount of plant inputs passed to the RPM pool in the time-step (t ha</w:t>
      </w:r>
      <w:r>
        <w:rPr>
          <w:rFonts w:eastAsiaTheme="minorEastAsia"/>
          <w:vertAlign w:val="superscript"/>
        </w:rPr>
        <w:t>-1</w:t>
      </w:r>
      <w:r>
        <w:rPr>
          <w:rFonts w:eastAsiaTheme="minorEastAsia"/>
        </w:rPr>
        <w:t>);</w:t>
      </w:r>
    </w:p>
    <w:p w14:paraId="59BA3ADE" w14:textId="77777777" w:rsidR="00556CD4" w:rsidRDefault="00556CD4" w:rsidP="00862696">
      <w:pPr>
        <w:spacing w:after="0" w:line="240" w:lineRule="auto"/>
        <w:jc w:val="both"/>
        <w:rPr>
          <w:rFonts w:eastAsiaTheme="minorEastAsia"/>
        </w:rPr>
      </w:pPr>
    </w:p>
    <w:p w14:paraId="58712FF6" w14:textId="6BFC88C1" w:rsidR="00556CD4" w:rsidRPr="00556CD4" w:rsidRDefault="008D1106"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e>
            </m:d>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e>
            </m:d>
          </m:den>
        </m:f>
      </m:oMath>
      <w:r w:rsidR="009A6906">
        <w:rPr>
          <w:rFonts w:eastAsiaTheme="minorEastAsia"/>
        </w:rPr>
        <w:tab/>
        <w:t>(eq.2.1.12)</w:t>
      </w:r>
    </w:p>
    <w:p w14:paraId="0949DDFE" w14:textId="77777777" w:rsidR="0032650D" w:rsidRDefault="0032650D" w:rsidP="00862696">
      <w:pPr>
        <w:spacing w:after="0" w:line="240" w:lineRule="auto"/>
        <w:jc w:val="both"/>
      </w:pPr>
    </w:p>
    <w:p w14:paraId="71D602C8" w14:textId="77777777" w:rsidR="00FC4964" w:rsidRDefault="0032650D"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oMath>
      <w:r>
        <w:t xml:space="preserve"> is the amount of organic waste passed to the DPM pool in the time-step (t ha</w:t>
      </w:r>
      <w:r>
        <w:rPr>
          <w:vertAlign w:val="superscript"/>
        </w:rPr>
        <w:t>-1</w:t>
      </w:r>
      <w: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OW</m:t>
            </m:r>
          </m:sub>
        </m:sSub>
      </m:oMath>
      <w:r>
        <w:t xml:space="preserve"> is the total amount of C added in organic waste inputs in the time-step (t ha</w:t>
      </w:r>
      <w:r>
        <w:rPr>
          <w:vertAlign w:val="superscript"/>
        </w:rPr>
        <w:t>-1</w:t>
      </w:r>
      <w: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oMath>
      <w:r>
        <w:t xml:space="preserve"> is the ratio of DPM:HUM in the active organic waste added</w:t>
      </w:r>
      <w:r w:rsidR="006564E8">
        <w:t xml:space="preserve"> (assumed to be 31.45 for fresh waste, 0.07 for compost, 0.14 for bioslurry and 0.05 for biochar after Smith et al., 2014)</w:t>
      </w:r>
      <w: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oMath>
      <w:r>
        <w:t xml:space="preserve"> is the proportion of inert organic matter in the added organic waste</w:t>
      </w:r>
      <w:r w:rsidR="00DA621C">
        <w:t xml:space="preserve"> (assumed to be 0% for fresh waste, compost and bioslurry, and 50% for biochar after Smith et al., 2014)</w:t>
      </w:r>
      <w:r>
        <w:t>; and</w:t>
      </w:r>
    </w:p>
    <w:p w14:paraId="3A35A49F" w14:textId="77777777" w:rsidR="0032650D" w:rsidRDefault="0032650D" w:rsidP="00862696">
      <w:pPr>
        <w:spacing w:after="0" w:line="240" w:lineRule="auto"/>
        <w:jc w:val="both"/>
      </w:pPr>
    </w:p>
    <w:p w14:paraId="36F94C3E" w14:textId="5217566A" w:rsidR="0032650D" w:rsidRPr="0032650D" w:rsidRDefault="008D1106"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m:t>
            </m:r>
          </m:sub>
        </m:sSub>
        <m:r>
          <m:rPr>
            <m:sty m:val="p"/>
          </m:rPr>
          <w:rPr>
            <w:rFonts w:ascii="Cambria Math" w:hAnsi="Cambria Math"/>
          </w:rPr>
          <m:t>×</m:t>
        </m:r>
        <m:f>
          <m:fPr>
            <m:ctrlPr>
              <w:rPr>
                <w:rFonts w:ascii="Cambria Math" w:hAnsi="Cambria Math"/>
                <w:i/>
              </w:rPr>
            </m:ctrlPr>
          </m:fPr>
          <m:num>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e>
            </m:d>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e>
            </m:d>
          </m:den>
        </m:f>
      </m:oMath>
      <w:r w:rsidR="009A6906">
        <w:rPr>
          <w:rFonts w:eastAsiaTheme="minorEastAsia"/>
        </w:rPr>
        <w:tab/>
      </w:r>
      <w:r w:rsidR="009A6906">
        <w:rPr>
          <w:rFonts w:eastAsiaTheme="minorEastAsia"/>
        </w:rPr>
        <w:tab/>
        <w:t>(eq.2.1.13)</w:t>
      </w:r>
    </w:p>
    <w:p w14:paraId="14EEB041" w14:textId="77777777" w:rsidR="0032650D" w:rsidRDefault="0032650D" w:rsidP="00862696">
      <w:pPr>
        <w:spacing w:after="0" w:line="240" w:lineRule="auto"/>
        <w:jc w:val="both"/>
      </w:pPr>
    </w:p>
    <w:p w14:paraId="23EC7D44" w14:textId="77777777" w:rsidR="0032650D" w:rsidRDefault="0032650D"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oMath>
      <w:r>
        <w:t xml:space="preserve"> is the amount of organic waste passed to the HUM pool in the time-step (t ha</w:t>
      </w:r>
      <w:r>
        <w:rPr>
          <w:vertAlign w:val="superscript"/>
        </w:rPr>
        <w:t>-1</w:t>
      </w:r>
      <w:r>
        <w:t>).</w:t>
      </w:r>
    </w:p>
    <w:p w14:paraId="428E5067" w14:textId="77777777" w:rsidR="00CB704E" w:rsidRDefault="00CB704E" w:rsidP="00862696">
      <w:pPr>
        <w:spacing w:after="0" w:line="240" w:lineRule="auto"/>
        <w:jc w:val="both"/>
      </w:pPr>
    </w:p>
    <w:p w14:paraId="68AF49D2" w14:textId="77777777" w:rsidR="004E2369" w:rsidRPr="004E2369" w:rsidRDefault="004E2369" w:rsidP="00862696">
      <w:pPr>
        <w:spacing w:after="0" w:line="240" w:lineRule="auto"/>
        <w:jc w:val="both"/>
        <w:rPr>
          <w:b/>
          <w:i/>
        </w:rPr>
      </w:pPr>
      <w:r>
        <w:rPr>
          <w:b/>
          <w:i/>
        </w:rPr>
        <w:t>Distribution of plant inputs</w:t>
      </w:r>
    </w:p>
    <w:p w14:paraId="27AFE54B" w14:textId="77777777" w:rsidR="004E2369" w:rsidRDefault="004E2369" w:rsidP="00862696">
      <w:pPr>
        <w:spacing w:after="0" w:line="240" w:lineRule="auto"/>
        <w:jc w:val="both"/>
      </w:pPr>
    </w:p>
    <w:p w14:paraId="21FC2638" w14:textId="77777777" w:rsidR="004E2369" w:rsidRDefault="004E2369" w:rsidP="00862696">
      <w:pPr>
        <w:spacing w:after="0" w:line="240" w:lineRule="auto"/>
        <w:jc w:val="both"/>
      </w:pPr>
      <w:r>
        <w:lastRenderedPageBreak/>
        <w:t xml:space="preserve">The plant inputs </w:t>
      </w:r>
      <w:r w:rsidR="00B33F35">
        <w:t xml:space="preserve">for annual crops </w:t>
      </w:r>
      <w:r>
        <w:t xml:space="preserve">are distributed over the growing season between sowing and harvest using the </w:t>
      </w:r>
      <w:r w:rsidR="00F90301">
        <w:t xml:space="preserve">equation for </w:t>
      </w:r>
      <w:r w:rsidR="00DF2E62">
        <w:t>C</w:t>
      </w:r>
      <w:r w:rsidR="00F90301">
        <w:t xml:space="preserve"> inputs provided by Bradbury et al. (1993);</w:t>
      </w:r>
    </w:p>
    <w:p w14:paraId="6153001E" w14:textId="77777777" w:rsidR="00B33F35" w:rsidRDefault="00B33F35" w:rsidP="00862696">
      <w:pPr>
        <w:spacing w:after="0" w:line="240" w:lineRule="auto"/>
        <w:jc w:val="both"/>
      </w:pPr>
    </w:p>
    <w:p w14:paraId="48386D91" w14:textId="52E360E4" w:rsidR="00F90301" w:rsidRDefault="008D1106" w:rsidP="00862696">
      <w:pPr>
        <w:spacing w:after="0" w:line="240" w:lineRule="auto"/>
        <w:jc w:val="both"/>
      </w:pP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PI,mon</m:t>
                </m:r>
              </m:sub>
            </m:sSub>
          </m:num>
          <m:den>
            <m:sSub>
              <m:sSubPr>
                <m:ctrlPr>
                  <w:rPr>
                    <w:rFonts w:ascii="Cambria Math" w:hAnsi="Cambria Math"/>
                    <w:i/>
                  </w:rPr>
                </m:ctrlPr>
              </m:sSubPr>
              <m:e>
                <m:r>
                  <w:rPr>
                    <w:rFonts w:ascii="Cambria Math" w:hAnsi="Cambria Math"/>
                  </w:rPr>
                  <m:t>C</m:t>
                </m:r>
              </m:e>
              <m:sub>
                <m:r>
                  <m:rPr>
                    <m:sty m:val="p"/>
                  </m:rPr>
                  <w:rPr>
                    <w:rFonts w:ascii="Cambria Math" w:hAnsi="Cambria Math"/>
                  </w:rPr>
                  <m:t>PI</m:t>
                </m:r>
              </m:sub>
            </m:sSub>
          </m:den>
        </m:f>
        <m:r>
          <w:rPr>
            <w:rFonts w:ascii="Cambria Math" w:hAnsi="Cambria Math"/>
          </w:rPr>
          <m:t>=</m:t>
        </m:r>
        <m:f>
          <m:fPr>
            <m:type m:val="skw"/>
            <m:ctrlPr>
              <w:rPr>
                <w:rFonts w:ascii="Cambria Math" w:hAnsi="Cambria Math"/>
                <w:i/>
              </w:rPr>
            </m:ctrlPr>
          </m:fPr>
          <m:num>
            <m:r>
              <m:rPr>
                <m:sty m:val="p"/>
              </m:rPr>
              <w:rPr>
                <w:rFonts w:ascii="Cambria Math" w:hAnsi="Cambria Math"/>
              </w:rPr>
              <m:t>exp</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PI,C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mon</m:t>
                        </m:r>
                      </m:sub>
                    </m:sSub>
                  </m:e>
                </m:d>
              </m:e>
            </m:d>
          </m:num>
          <m:den>
            <m:nary>
              <m:naryPr>
                <m:chr m:val="∑"/>
                <m:limLoc m:val="undOvr"/>
                <m:supHide m:val="1"/>
                <m:ctrlPr>
                  <w:rPr>
                    <w:rFonts w:ascii="Cambria Math" w:hAnsi="Cambria Math"/>
                  </w:rPr>
                </m:ctrlPr>
              </m:naryPr>
              <m:sub>
                <m:r>
                  <m:rPr>
                    <m:sty m:val="p"/>
                  </m:rPr>
                  <w:rPr>
                    <w:rFonts w:ascii="Cambria Math" w:hAnsi="Cambria Math"/>
                  </w:rPr>
                  <m:t>(i=sow,harv)</m:t>
                </m:r>
              </m:sub>
              <m:sup/>
              <m:e>
                <m:r>
                  <m:rPr>
                    <m:sty m:val="p"/>
                  </m:rPr>
                  <w:rPr>
                    <w:rFonts w:ascii="Cambria Math" w:hAnsi="Cambria Math"/>
                  </w:rPr>
                  <m:t>exp</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PI,C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mon</m:t>
                            </m:r>
                          </m:sub>
                        </m:sSub>
                      </m:e>
                    </m:d>
                  </m:e>
                </m:d>
              </m:e>
            </m:nary>
          </m:den>
        </m:f>
      </m:oMath>
      <w:r w:rsidR="009A6906">
        <w:rPr>
          <w:rFonts w:eastAsiaTheme="minorEastAsia"/>
        </w:rPr>
        <w:tab/>
        <w:t>(eq.2.1.14)</w:t>
      </w:r>
    </w:p>
    <w:p w14:paraId="37D03861" w14:textId="77777777" w:rsidR="004E2369" w:rsidRDefault="004E2369" w:rsidP="00862696">
      <w:pPr>
        <w:spacing w:after="0" w:line="240" w:lineRule="auto"/>
        <w:jc w:val="both"/>
      </w:pPr>
    </w:p>
    <w:p w14:paraId="4A0FBFDF" w14:textId="77777777" w:rsidR="00B33F35" w:rsidRDefault="00B33F35"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PI,mon</m:t>
            </m:r>
          </m:sub>
        </m:sSub>
      </m:oMath>
      <w:r>
        <w:rPr>
          <w:rFonts w:eastAsiaTheme="minorEastAsia"/>
        </w:rPr>
        <w:t xml:space="preserve"> is the plant input of C in month </w:t>
      </w:r>
      <m:oMath>
        <m:r>
          <w:rPr>
            <w:rFonts w:ascii="Cambria Math" w:hAnsi="Cambria Math"/>
          </w:rPr>
          <m:t>mon</m:t>
        </m:r>
      </m:oMath>
      <w:r>
        <w:rPr>
          <w:rFonts w:eastAsiaTheme="minorEastAsia"/>
        </w:rPr>
        <w:t xml:space="preserve"> (t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PI</m:t>
            </m:r>
          </m:sub>
        </m:sSub>
      </m:oMath>
      <w:r>
        <w:rPr>
          <w:rFonts w:eastAsiaTheme="minorEastAsia"/>
        </w:rPr>
        <w:t xml:space="preserve"> is the total plant input of C over the year (t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PI,C</m:t>
            </m:r>
          </m:sub>
        </m:sSub>
      </m:oMath>
      <w:r>
        <w:rPr>
          <w:rFonts w:eastAsiaTheme="minorEastAsia"/>
        </w:rPr>
        <w:t xml:space="preserve"> is a constant describing the shape of the exponential curve for C input (after the value used for wheat by Bradbury et al. (1993) set to 0.15 week</w:t>
      </w:r>
      <w:r>
        <w:rPr>
          <w:rFonts w:eastAsiaTheme="minorEastAsia"/>
          <w:vertAlign w:val="superscript"/>
        </w:rPr>
        <w:t>-1</w:t>
      </w:r>
      <w:r>
        <w:rPr>
          <w:rFonts w:eastAsiaTheme="minorEastAsia"/>
        </w:rPr>
        <w:t xml:space="preserve"> ≈ 0.6 month</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oMath>
      <w:r>
        <w:rPr>
          <w:rFonts w:eastAsiaTheme="minorEastAsia"/>
        </w:rPr>
        <w:t xml:space="preserve"> is the harvest month, and </w:t>
      </w:r>
      <m:oMath>
        <m:sSub>
          <m:sSubPr>
            <m:ctrlPr>
              <w:rPr>
                <w:rFonts w:ascii="Cambria Math" w:hAnsi="Cambria Math"/>
                <w:i/>
              </w:rPr>
            </m:ctrlPr>
          </m:sSubPr>
          <m:e>
            <m:r>
              <w:rPr>
                <w:rFonts w:ascii="Cambria Math" w:hAnsi="Cambria Math"/>
              </w:rPr>
              <m:t>t</m:t>
            </m:r>
          </m:e>
          <m:sub>
            <m:r>
              <m:rPr>
                <m:sty m:val="p"/>
              </m:rPr>
              <w:rPr>
                <w:rFonts w:ascii="Cambria Math" w:hAnsi="Cambria Math"/>
              </w:rPr>
              <m:t>mon</m:t>
            </m:r>
          </m:sub>
        </m:sSub>
      </m:oMath>
      <w:r>
        <w:rPr>
          <w:rFonts w:eastAsiaTheme="minorEastAsia"/>
        </w:rPr>
        <w:t xml:space="preserve"> is the current month.</w:t>
      </w:r>
    </w:p>
    <w:p w14:paraId="5940B7A9" w14:textId="77777777" w:rsidR="00B33F35" w:rsidRDefault="00B33F35" w:rsidP="00862696">
      <w:pPr>
        <w:spacing w:after="0" w:line="240" w:lineRule="auto"/>
        <w:jc w:val="both"/>
        <w:rPr>
          <w:rFonts w:eastAsiaTheme="minorEastAsia"/>
        </w:rPr>
      </w:pPr>
    </w:p>
    <w:p w14:paraId="22D2AC95" w14:textId="77777777" w:rsidR="00B33F35" w:rsidRPr="00B33F35" w:rsidRDefault="00B33F35" w:rsidP="00862696">
      <w:pPr>
        <w:spacing w:after="0" w:line="240" w:lineRule="auto"/>
        <w:jc w:val="both"/>
        <w:rPr>
          <w:rFonts w:eastAsiaTheme="minorEastAsia"/>
        </w:rPr>
      </w:pPr>
      <w:r>
        <w:rPr>
          <w:rFonts w:eastAsiaTheme="minorEastAsia"/>
        </w:rPr>
        <w:t xml:space="preserve">For perennial crops, plant inputs are assumed to be distributed evenly across the growing season, </w:t>
      </w:r>
      <w:proofErr w:type="spellStart"/>
      <w:r>
        <w:rPr>
          <w:rFonts w:eastAsiaTheme="minorEastAsia"/>
        </w:rPr>
        <w:t>ie</w:t>
      </w:r>
      <w:proofErr w:type="spellEnd"/>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PI,mon</m:t>
                </m:r>
              </m:sub>
            </m:sSub>
          </m:num>
          <m:den>
            <m:sSub>
              <m:sSubPr>
                <m:ctrlPr>
                  <w:rPr>
                    <w:rFonts w:ascii="Cambria Math" w:hAnsi="Cambria Math"/>
                    <w:i/>
                  </w:rPr>
                </m:ctrlPr>
              </m:sSubPr>
              <m:e>
                <m:r>
                  <w:rPr>
                    <w:rFonts w:ascii="Cambria Math" w:hAnsi="Cambria Math"/>
                  </w:rPr>
                  <m:t>C</m:t>
                </m:r>
              </m:e>
              <m:sub>
                <m:r>
                  <m:rPr>
                    <m:sty m:val="p"/>
                  </m:rPr>
                  <w:rPr>
                    <w:rFonts w:ascii="Cambria Math" w:hAnsi="Cambria Math"/>
                  </w:rPr>
                  <m:t>PI</m:t>
                </m:r>
              </m:sub>
            </m:sSub>
          </m:den>
        </m:f>
      </m:oMath>
      <w:r w:rsidR="0088161D">
        <w:rPr>
          <w:rFonts w:eastAsiaTheme="minorEastAsia"/>
        </w:rPr>
        <w:t xml:space="preserve"> = 1 for all months.</w:t>
      </w:r>
    </w:p>
    <w:p w14:paraId="07338FF9" w14:textId="77777777" w:rsidR="00B33F35" w:rsidRDefault="00B33F35" w:rsidP="00862696">
      <w:pPr>
        <w:spacing w:after="0" w:line="240" w:lineRule="auto"/>
        <w:jc w:val="both"/>
      </w:pPr>
    </w:p>
    <w:p w14:paraId="6026EDA4" w14:textId="77777777" w:rsidR="006C5DFF" w:rsidRPr="006C5DFF" w:rsidRDefault="006C5DFF" w:rsidP="00862696">
      <w:pPr>
        <w:spacing w:after="0" w:line="240" w:lineRule="auto"/>
        <w:jc w:val="both"/>
        <w:rPr>
          <w:b/>
          <w:i/>
        </w:rPr>
      </w:pPr>
      <w:r>
        <w:rPr>
          <w:b/>
          <w:i/>
        </w:rPr>
        <w:t>Inert organic carbon</w:t>
      </w:r>
    </w:p>
    <w:p w14:paraId="50779088" w14:textId="77777777" w:rsidR="006C5DFF" w:rsidRDefault="006C5DFF" w:rsidP="00862696">
      <w:pPr>
        <w:spacing w:after="0" w:line="240" w:lineRule="auto"/>
        <w:jc w:val="both"/>
      </w:pPr>
    </w:p>
    <w:p w14:paraId="15F09716" w14:textId="77777777" w:rsidR="00CB704E" w:rsidRDefault="00CB704E" w:rsidP="00862696">
      <w:pPr>
        <w:spacing w:after="0" w:line="240" w:lineRule="auto"/>
        <w:jc w:val="both"/>
      </w:pPr>
      <w:r>
        <w:t xml:space="preserve">The C in the IOM pool, </w:t>
      </w:r>
      <w:r>
        <w:rPr>
          <w:i/>
        </w:rPr>
        <w:t>C</w:t>
      </w:r>
      <w:r>
        <w:rPr>
          <w:vertAlign w:val="subscript"/>
        </w:rPr>
        <w:t>IOM</w:t>
      </w:r>
      <w:r>
        <w:t xml:space="preserve"> (t ha</w:t>
      </w:r>
      <w:r>
        <w:rPr>
          <w:vertAlign w:val="superscript"/>
        </w:rPr>
        <w:t>-1</w:t>
      </w:r>
      <w:r>
        <w:t xml:space="preserve">) is </w:t>
      </w:r>
      <w:r w:rsidR="006D3A9A">
        <w:t xml:space="preserve">initially </w:t>
      </w:r>
      <w:r>
        <w:t xml:space="preserve">estimated using the </w:t>
      </w:r>
      <w:proofErr w:type="spellStart"/>
      <w:r>
        <w:t>Falloon</w:t>
      </w:r>
      <w:proofErr w:type="spellEnd"/>
      <w:r>
        <w:t xml:space="preserve"> equation (</w:t>
      </w:r>
      <w:proofErr w:type="spellStart"/>
      <w:r>
        <w:t>Falloon</w:t>
      </w:r>
      <w:proofErr w:type="spellEnd"/>
      <w:r>
        <w:t xml:space="preserve"> et al., 1998) as </w:t>
      </w:r>
    </w:p>
    <w:p w14:paraId="49E0ED20" w14:textId="77777777" w:rsidR="00CB704E" w:rsidRDefault="00CB704E" w:rsidP="00862696">
      <w:pPr>
        <w:spacing w:after="0" w:line="240" w:lineRule="auto"/>
        <w:jc w:val="both"/>
      </w:pPr>
    </w:p>
    <w:p w14:paraId="54F5BF10" w14:textId="60AFF4B4" w:rsidR="00CB704E" w:rsidRPr="00CB704E" w:rsidRDefault="008D1106"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IOM</m:t>
            </m:r>
          </m:sub>
        </m:sSub>
        <m:r>
          <w:rPr>
            <w:rFonts w:ascii="Cambria Math" w:hAnsi="Cambria Math"/>
          </w:rPr>
          <m:t>=0.049×</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e>
              <m:sup>
                <m:r>
                  <w:rPr>
                    <w:rFonts w:ascii="Cambria Math" w:hAnsi="Cambria Math"/>
                  </w:rPr>
                  <m:t>1.139</m:t>
                </m:r>
              </m:sup>
            </m:sSup>
          </m:e>
        </m:d>
      </m:oMath>
      <w:r w:rsidR="009A6906">
        <w:rPr>
          <w:rFonts w:eastAsiaTheme="minorEastAsia"/>
        </w:rPr>
        <w:tab/>
        <w:t>(eq.2.1.15)</w:t>
      </w:r>
    </w:p>
    <w:p w14:paraId="72AFABDD" w14:textId="77777777" w:rsidR="0032650D" w:rsidRDefault="0032650D" w:rsidP="00862696">
      <w:pPr>
        <w:spacing w:after="0" w:line="240" w:lineRule="auto"/>
        <w:jc w:val="both"/>
      </w:pPr>
    </w:p>
    <w:p w14:paraId="5861426E" w14:textId="77777777" w:rsidR="006D3A9A" w:rsidRDefault="006D3A9A"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IOM</m:t>
            </m:r>
          </m:sub>
        </m:sSub>
      </m:oMath>
      <w:r>
        <w:rPr>
          <w:vertAlign w:val="subscript"/>
        </w:rPr>
        <w:t xml:space="preserve"> </w:t>
      </w:r>
      <w:r>
        <w:t xml:space="preserve"> is the amount of C in the IOM pool (t ha</w:t>
      </w:r>
      <w:r>
        <w:rPr>
          <w:vertAlign w:val="superscript"/>
        </w:rPr>
        <w:t>-1</w:t>
      </w:r>
      <w: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oMath>
      <w:r>
        <w:t xml:space="preserve"> is the measured C content of the soil (t ha</w:t>
      </w:r>
      <w:r>
        <w:rPr>
          <w:vertAlign w:val="superscript"/>
        </w:rPr>
        <w:t>-1</w:t>
      </w:r>
      <w:r>
        <w:t>).</w:t>
      </w:r>
    </w:p>
    <w:p w14:paraId="263E6DA0" w14:textId="77777777" w:rsidR="006D3A9A" w:rsidRDefault="006D3A9A" w:rsidP="00862696">
      <w:pPr>
        <w:spacing w:after="0" w:line="240" w:lineRule="auto"/>
        <w:jc w:val="both"/>
      </w:pPr>
    </w:p>
    <w:p w14:paraId="440049AC" w14:textId="77777777" w:rsidR="006D3A9A" w:rsidRDefault="006D3A9A" w:rsidP="00862696">
      <w:pPr>
        <w:spacing w:after="0" w:line="240" w:lineRule="auto"/>
        <w:jc w:val="both"/>
      </w:pPr>
      <w:r>
        <w:t>This is assumed to be inert, and does not change unless organic waste containing IOM is added to the soil;</w:t>
      </w:r>
    </w:p>
    <w:p w14:paraId="5A172E50" w14:textId="77777777" w:rsidR="006D3A9A" w:rsidRDefault="006D3A9A" w:rsidP="00862696">
      <w:pPr>
        <w:spacing w:after="0" w:line="240" w:lineRule="auto"/>
        <w:jc w:val="both"/>
      </w:pPr>
    </w:p>
    <w:p w14:paraId="4658A34E" w14:textId="312B224E" w:rsidR="006D3A9A" w:rsidRPr="006D3A9A" w:rsidRDefault="008D1106"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OW,IOM</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r>
              <w:rPr>
                <w:rFonts w:ascii="Cambria Math" w:hAnsi="Cambria Math"/>
              </w:rPr>
              <m:t xml:space="preserve"> </m:t>
            </m:r>
            <m:r>
              <m:rPr>
                <m:sty m:val="p"/>
              </m:rPr>
              <w:rPr>
                <w:rFonts w:ascii="Cambria Math" w:hAnsi="Cambria Math"/>
              </w:rPr>
              <m:t>×</m:t>
            </m:r>
            <m:r>
              <w:rPr>
                <w:rFonts w:ascii="Cambria Math" w:hAnsi="Cambria Math"/>
              </w:rPr>
              <m:t>C</m:t>
            </m:r>
          </m:e>
          <m:sub>
            <m:r>
              <m:rPr>
                <m:sty m:val="p"/>
              </m:rPr>
              <w:rPr>
                <w:rFonts w:ascii="Cambria Math" w:hAnsi="Cambria Math"/>
              </w:rPr>
              <m:t>OW</m:t>
            </m:r>
          </m:sub>
        </m:sSub>
      </m:oMath>
      <w:r w:rsidR="009A6906">
        <w:rPr>
          <w:rFonts w:eastAsiaTheme="minorEastAsia"/>
        </w:rPr>
        <w:tab/>
        <w:t>(eq.2.1.16)</w:t>
      </w:r>
    </w:p>
    <w:p w14:paraId="517DC4EC" w14:textId="77777777" w:rsidR="006D3A9A" w:rsidRDefault="006D3A9A" w:rsidP="00862696">
      <w:pPr>
        <w:spacing w:after="0" w:line="240" w:lineRule="auto"/>
        <w:jc w:val="both"/>
      </w:pPr>
    </w:p>
    <w:p w14:paraId="60F8668D" w14:textId="77777777" w:rsidR="006D3A9A" w:rsidRDefault="006D3A9A"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OW,IOM</m:t>
            </m:r>
          </m:sub>
        </m:sSub>
      </m:oMath>
      <w:r>
        <w:t xml:space="preserve"> is the amount of organic waste passed to the IOM pool in the time-step (t ha</w:t>
      </w:r>
      <w:r>
        <w:rPr>
          <w:vertAlign w:val="superscript"/>
        </w:rPr>
        <w:t>-1</w:t>
      </w:r>
      <w:r>
        <w:t>).</w:t>
      </w:r>
    </w:p>
    <w:p w14:paraId="348320BD" w14:textId="77777777" w:rsidR="00862696" w:rsidRDefault="00862696" w:rsidP="00862696">
      <w:pPr>
        <w:spacing w:after="0" w:line="240" w:lineRule="auto"/>
        <w:jc w:val="both"/>
      </w:pPr>
    </w:p>
    <w:p w14:paraId="258BD39F" w14:textId="77777777" w:rsidR="004861CD" w:rsidRPr="00985F23" w:rsidRDefault="00851384" w:rsidP="00862696">
      <w:pPr>
        <w:pStyle w:val="Heading2"/>
        <w:spacing w:before="0" w:line="240" w:lineRule="auto"/>
        <w:rPr>
          <w:rFonts w:asciiTheme="minorHAnsi" w:hAnsiTheme="minorHAnsi"/>
          <w:b w:val="0"/>
          <w:color w:val="auto"/>
          <w:sz w:val="24"/>
          <w:szCs w:val="24"/>
        </w:rPr>
      </w:pPr>
      <w:bookmarkStart w:id="3" w:name="_Toc73700842"/>
      <w:r w:rsidRPr="00985F23">
        <w:rPr>
          <w:rFonts w:asciiTheme="minorHAnsi" w:hAnsiTheme="minorHAnsi"/>
          <w:color w:val="auto"/>
          <w:sz w:val="24"/>
          <w:szCs w:val="24"/>
        </w:rPr>
        <w:t xml:space="preserve">2.2. </w:t>
      </w:r>
      <w:r w:rsidR="006C5DFF" w:rsidRPr="00985F23">
        <w:rPr>
          <w:rFonts w:asciiTheme="minorHAnsi" w:hAnsiTheme="minorHAnsi"/>
          <w:color w:val="auto"/>
          <w:sz w:val="24"/>
          <w:szCs w:val="24"/>
        </w:rPr>
        <w:t>Soil water</w:t>
      </w:r>
      <w:bookmarkEnd w:id="3"/>
    </w:p>
    <w:p w14:paraId="00422FE4" w14:textId="77777777" w:rsidR="00DA621C" w:rsidRDefault="00DA621C" w:rsidP="00862696">
      <w:pPr>
        <w:spacing w:after="0" w:line="240" w:lineRule="auto"/>
        <w:jc w:val="both"/>
      </w:pPr>
    </w:p>
    <w:p w14:paraId="0633E8FE" w14:textId="77777777" w:rsidR="00B33F35" w:rsidRPr="00B33F35" w:rsidRDefault="00B33F35" w:rsidP="00862696">
      <w:pPr>
        <w:spacing w:after="0" w:line="240" w:lineRule="auto"/>
        <w:jc w:val="both"/>
        <w:rPr>
          <w:b/>
          <w:i/>
        </w:rPr>
      </w:pPr>
      <w:r>
        <w:rPr>
          <w:b/>
          <w:i/>
        </w:rPr>
        <w:t>Available water in a given depth of soil</w:t>
      </w:r>
    </w:p>
    <w:p w14:paraId="107DFD5E" w14:textId="77777777" w:rsidR="00B33F35" w:rsidRDefault="00B33F35" w:rsidP="00862696">
      <w:pPr>
        <w:spacing w:after="0" w:line="240" w:lineRule="auto"/>
        <w:jc w:val="both"/>
      </w:pPr>
    </w:p>
    <w:p w14:paraId="4C6DBDA0" w14:textId="13D2E418" w:rsidR="006C5DFF" w:rsidRDefault="006C5DFF" w:rsidP="00862696">
      <w:pPr>
        <w:spacing w:after="0" w:line="240" w:lineRule="auto"/>
        <w:jc w:val="both"/>
        <w:rPr>
          <w:rFonts w:eastAsiaTheme="minorEastAsia"/>
        </w:rPr>
      </w:pPr>
      <w:r>
        <w:t xml:space="preserve">For a given depth of soil, </w:t>
      </w:r>
      <m:oMath>
        <m:r>
          <w:rPr>
            <w:rFonts w:ascii="Cambria Math" w:hAnsi="Cambria Math"/>
          </w:rPr>
          <m:t>d</m:t>
        </m:r>
      </m:oMath>
      <w:r>
        <w:rPr>
          <w:rFonts w:eastAsiaTheme="minorEastAsia"/>
        </w:rPr>
        <w:t xml:space="preserve"> (cm),</w:t>
      </w:r>
      <w:r>
        <w:t xml:space="preserve"> </w:t>
      </w:r>
      <w:r w:rsidR="00B33F35">
        <w:t xml:space="preserve">the available water is calculated as the difference between </w:t>
      </w:r>
      <w:r w:rsidR="00F1209B">
        <w:t xml:space="preserve">the water content at field capacity,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t xml:space="preserve"> (mm)</w:t>
      </w:r>
      <w:r w:rsidR="00F1209B">
        <w:t>,</w:t>
      </w:r>
      <w:r>
        <w:t xml:space="preserve"> and </w:t>
      </w:r>
      <w:r w:rsidR="00D436AE">
        <w:t xml:space="preserve">a lower limit of water content. The lower limit for the water content is calculated from </w:t>
      </w:r>
      <w:r w:rsidR="00F1209B">
        <w:t xml:space="preserve">the water content at permanent wilting point,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t xml:space="preserve"> </w:t>
      </w:r>
      <w:r w:rsidR="00F1209B">
        <w:t>(mm)</w:t>
      </w:r>
      <w:r w:rsidR="00D436AE">
        <w:t xml:space="preserve">, divided by a “drying potential”, </w:t>
      </w:r>
      <w:proofErr w:type="spellStart"/>
      <w:r w:rsidR="00D436AE" w:rsidRPr="00D436AE">
        <w:rPr>
          <w:i/>
        </w:rPr>
        <w:t>r</w:t>
      </w:r>
      <w:r w:rsidR="00D436AE">
        <w:rPr>
          <w:vertAlign w:val="subscript"/>
        </w:rPr>
        <w:t>dry</w:t>
      </w:r>
      <w:proofErr w:type="spellEnd"/>
      <w:r w:rsidR="00D436AE">
        <w:t xml:space="preserve"> (currently set to 2</w:t>
      </w:r>
      <w:r w:rsidR="0033096E">
        <w:t>)</w:t>
      </w:r>
      <w:r w:rsidR="00D436AE">
        <w:t xml:space="preserve">. </w:t>
      </w:r>
      <w:r w:rsidR="0033096E">
        <w:t xml:space="preserve">The values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sidR="0033096E">
        <w:rPr>
          <w:rFonts w:eastAsiaTheme="minorEastAsia"/>
        </w:rPr>
        <w:t xml:space="preserve"> and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rsidR="0033096E">
        <w:t xml:space="preserve"> are calculated as </w:t>
      </w:r>
    </w:p>
    <w:p w14:paraId="291078CF" w14:textId="77777777" w:rsidR="006C5DFF" w:rsidRDefault="006C5DFF" w:rsidP="00862696">
      <w:pPr>
        <w:spacing w:after="0" w:line="240" w:lineRule="auto"/>
        <w:jc w:val="both"/>
        <w:rPr>
          <w:rFonts w:eastAsiaTheme="minorEastAsia"/>
        </w:rPr>
      </w:pPr>
    </w:p>
    <w:p w14:paraId="77F7588A" w14:textId="298A2B8F" w:rsidR="006C5DFF"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FC</m:t>
                </m:r>
              </m:sub>
            </m:sSub>
            <m:r>
              <w:rPr>
                <w:rFonts w:ascii="Cambria Math" w:hAnsi="Cambria Math"/>
              </w:rPr>
              <m:t>×d</m:t>
            </m:r>
          </m:num>
          <m:den>
            <m:r>
              <w:rPr>
                <w:rFonts w:ascii="Cambria Math" w:hAnsi="Cambria Math"/>
              </w:rPr>
              <m:t>10</m:t>
            </m:r>
          </m:den>
        </m:f>
      </m:oMath>
      <w:r w:rsidR="006C5DFF">
        <w:rPr>
          <w:rFonts w:eastAsiaTheme="minorEastAsia"/>
        </w:rPr>
        <w:t xml:space="preserve"> </w:t>
      </w:r>
      <w:r w:rsidR="009A6906">
        <w:rPr>
          <w:rFonts w:eastAsiaTheme="minorEastAsia"/>
        </w:rPr>
        <w:tab/>
        <w:t>(eq.2.2.1)</w:t>
      </w:r>
    </w:p>
    <w:p w14:paraId="670CA0F0" w14:textId="77777777" w:rsidR="006C5DFF" w:rsidRDefault="006C5DFF" w:rsidP="00862696">
      <w:pPr>
        <w:spacing w:after="0" w:line="240" w:lineRule="auto"/>
        <w:jc w:val="both"/>
        <w:rPr>
          <w:rFonts w:eastAsiaTheme="minorEastAsia"/>
        </w:rPr>
      </w:pPr>
    </w:p>
    <w:p w14:paraId="6A870C4C" w14:textId="77777777" w:rsidR="006C5DFF" w:rsidRDefault="006C5DFF" w:rsidP="00862696">
      <w:pPr>
        <w:spacing w:after="0" w:line="240" w:lineRule="auto"/>
        <w:jc w:val="both"/>
        <w:rPr>
          <w:rFonts w:eastAsiaTheme="minorEastAsia"/>
        </w:rPr>
      </w:pPr>
      <w:r>
        <w:rPr>
          <w:rFonts w:eastAsiaTheme="minorEastAsia"/>
        </w:rPr>
        <w:t>and</w:t>
      </w:r>
    </w:p>
    <w:p w14:paraId="59EFBC24" w14:textId="77777777" w:rsidR="006C5DFF" w:rsidRDefault="006C5DFF" w:rsidP="00862696">
      <w:pPr>
        <w:spacing w:after="0" w:line="240" w:lineRule="auto"/>
        <w:jc w:val="both"/>
        <w:rPr>
          <w:rFonts w:eastAsiaTheme="minorEastAsia"/>
        </w:rPr>
      </w:pPr>
    </w:p>
    <w:p w14:paraId="5D118692" w14:textId="58ADEB10" w:rsidR="006C5DFF"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PWP</m:t>
                </m:r>
              </m:sub>
            </m:sSub>
            <m:r>
              <w:rPr>
                <w:rFonts w:ascii="Cambria Math" w:hAnsi="Cambria Math"/>
              </w:rPr>
              <m:t>×d</m:t>
            </m:r>
          </m:num>
          <m:den>
            <m:r>
              <w:rPr>
                <w:rFonts w:ascii="Cambria Math" w:hAnsi="Cambria Math"/>
              </w:rPr>
              <m:t>10×</m:t>
            </m:r>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dry</m:t>
                </m:r>
              </m:sub>
            </m:sSub>
          </m:den>
        </m:f>
      </m:oMath>
      <w:r w:rsidR="009A6906">
        <w:rPr>
          <w:rFonts w:eastAsiaTheme="minorEastAsia"/>
        </w:rPr>
        <w:tab/>
      </w:r>
      <w:r w:rsidR="009A6906">
        <w:rPr>
          <w:rFonts w:eastAsiaTheme="minorEastAsia"/>
        </w:rPr>
        <w:tab/>
        <w:t>(eq.2.2.2)</w:t>
      </w:r>
    </w:p>
    <w:p w14:paraId="0464728C" w14:textId="64B8D1B3" w:rsidR="00D436AE" w:rsidRDefault="00D436AE" w:rsidP="00862696">
      <w:pPr>
        <w:spacing w:after="0" w:line="240" w:lineRule="auto"/>
        <w:jc w:val="both"/>
        <w:rPr>
          <w:rFonts w:eastAsiaTheme="minorEastAsia"/>
        </w:rPr>
      </w:pPr>
    </w:p>
    <w:p w14:paraId="2151AE8C" w14:textId="24F7F3EF" w:rsidR="0033096E" w:rsidRDefault="0033096E" w:rsidP="00862696">
      <w:pPr>
        <w:spacing w:after="0" w:line="240" w:lineRule="auto"/>
        <w:jc w:val="both"/>
        <w:rPr>
          <w:rFonts w:eastAsiaTheme="minorEastAsia"/>
        </w:rPr>
      </w:pPr>
      <w:r>
        <w:lastRenderedPageBreak/>
        <w:t xml:space="preserve">where </w:t>
      </w:r>
      <m:oMath>
        <m:sSub>
          <m:sSubPr>
            <m:ctrlPr>
              <w:rPr>
                <w:rFonts w:ascii="Cambria Math" w:hAnsi="Cambria Math"/>
                <w:i/>
              </w:rPr>
            </m:ctrlPr>
          </m:sSubPr>
          <m:e>
            <m:r>
              <w:rPr>
                <w:rFonts w:ascii="Cambria Math" w:hAnsi="Cambria Math"/>
              </w:rPr>
              <m:t>θ</m:t>
            </m:r>
          </m:e>
          <m:sub>
            <m:r>
              <w:rPr>
                <w:rFonts w:ascii="Cambria Math" w:hAnsi="Cambria Math"/>
              </w:rPr>
              <m:t>FC</m:t>
            </m:r>
          </m:sub>
        </m:sSub>
      </m:oMath>
      <w:r>
        <w:rPr>
          <w:rFonts w:eastAsiaTheme="minorEastAsia"/>
        </w:rPr>
        <w:t xml:space="preserve"> is the </w:t>
      </w:r>
      <w:r>
        <w:t xml:space="preserve">volumetric water content at field capacity </w:t>
      </w:r>
      <w:r>
        <w:rPr>
          <w:rFonts w:eastAsiaTheme="minorEastAsia"/>
        </w:rPr>
        <w:t xml:space="preserve">(%) and </w:t>
      </w:r>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oMath>
      <w:r>
        <w:rPr>
          <w:rFonts w:eastAsiaTheme="minorEastAsia"/>
        </w:rPr>
        <w:t xml:space="preserve"> is the </w:t>
      </w:r>
      <w:r>
        <w:t>volumetric water content at permanent wilting point</w:t>
      </w:r>
      <w:r>
        <w:rPr>
          <w:rFonts w:eastAsiaTheme="minorEastAsia"/>
        </w:rPr>
        <w:t xml:space="preserve"> (%).</w:t>
      </w:r>
    </w:p>
    <w:p w14:paraId="1C8B20BB" w14:textId="77777777" w:rsidR="00F1209B" w:rsidRDefault="00F1209B" w:rsidP="00862696">
      <w:pPr>
        <w:spacing w:after="0" w:line="240" w:lineRule="auto"/>
        <w:jc w:val="both"/>
        <w:rPr>
          <w:rFonts w:eastAsiaTheme="minorEastAsia"/>
        </w:rPr>
      </w:pPr>
    </w:p>
    <w:p w14:paraId="20735E6F" w14:textId="77777777" w:rsidR="00F1209B" w:rsidRPr="00F1209B" w:rsidRDefault="00F1209B" w:rsidP="00862696">
      <w:pPr>
        <w:spacing w:after="0" w:line="240" w:lineRule="auto"/>
        <w:jc w:val="both"/>
        <w:rPr>
          <w:rFonts w:eastAsiaTheme="minorEastAsia"/>
          <w:b/>
          <w:i/>
        </w:rPr>
      </w:pPr>
      <w:r>
        <w:rPr>
          <w:rFonts w:eastAsiaTheme="minorEastAsia"/>
          <w:b/>
          <w:i/>
        </w:rPr>
        <w:t>Volumetric water content at field capacity and permanent wilting point</w:t>
      </w:r>
    </w:p>
    <w:p w14:paraId="04FA7A28" w14:textId="77777777" w:rsidR="006C5DFF" w:rsidRDefault="006C5DFF" w:rsidP="00862696">
      <w:pPr>
        <w:spacing w:after="0" w:line="240" w:lineRule="auto"/>
        <w:jc w:val="both"/>
        <w:rPr>
          <w:rFonts w:eastAsiaTheme="minorEastAsia"/>
        </w:rPr>
      </w:pPr>
    </w:p>
    <w:p w14:paraId="182CFBFE" w14:textId="77777777" w:rsidR="00B16B5F" w:rsidRDefault="00B16B5F" w:rsidP="00862696">
      <w:pPr>
        <w:spacing w:after="0" w:line="240" w:lineRule="auto"/>
        <w:jc w:val="both"/>
        <w:rPr>
          <w:rFonts w:eastAsiaTheme="minorEastAsia"/>
          <w:i/>
        </w:rPr>
      </w:pPr>
      <w:r>
        <w:rPr>
          <w:rFonts w:eastAsiaTheme="minorEastAsia"/>
          <w:i/>
        </w:rPr>
        <w:t>Generic equations</w:t>
      </w:r>
    </w:p>
    <w:p w14:paraId="10CC003D" w14:textId="77777777" w:rsidR="00B16B5F" w:rsidRPr="00B16B5F" w:rsidRDefault="00B16B5F" w:rsidP="00862696">
      <w:pPr>
        <w:spacing w:after="0" w:line="240" w:lineRule="auto"/>
        <w:jc w:val="both"/>
        <w:rPr>
          <w:rFonts w:eastAsiaTheme="minorEastAsia"/>
          <w:i/>
        </w:rPr>
      </w:pPr>
    </w:p>
    <w:p w14:paraId="7D31EA24" w14:textId="77777777" w:rsidR="006C5DFF" w:rsidRDefault="006C5DFF" w:rsidP="00862696">
      <w:pPr>
        <w:spacing w:after="0" w:line="240" w:lineRule="auto"/>
        <w:jc w:val="both"/>
      </w:pPr>
      <w:r>
        <w:rPr>
          <w:rFonts w:eastAsiaTheme="minorEastAsia"/>
        </w:rPr>
        <w:t xml:space="preserve">The values </w:t>
      </w:r>
      <m:oMath>
        <m:sSub>
          <m:sSubPr>
            <m:ctrlPr>
              <w:rPr>
                <w:rFonts w:ascii="Cambria Math" w:hAnsi="Cambria Math"/>
                <w:i/>
              </w:rPr>
            </m:ctrlPr>
          </m:sSubPr>
          <m:e>
            <m:r>
              <w:rPr>
                <w:rFonts w:ascii="Cambria Math" w:hAnsi="Cambria Math"/>
              </w:rPr>
              <m:t>θ</m:t>
            </m:r>
          </m:e>
          <m:sub>
            <m:r>
              <m:rPr>
                <m:sty m:val="p"/>
              </m:rPr>
              <w:rPr>
                <w:rFonts w:ascii="Cambria Math" w:hAnsi="Cambria Math"/>
              </w:rPr>
              <m:t>FC</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oMath>
      <w:r>
        <w:rPr>
          <w:rFonts w:eastAsiaTheme="minorEastAsia"/>
        </w:rPr>
        <w:t xml:space="preserve"> are obtained from pedotransfer functions provided by Tóth et al. (2015); </w:t>
      </w:r>
    </w:p>
    <w:p w14:paraId="7EF059F1" w14:textId="77777777" w:rsidR="006C5DFF" w:rsidRDefault="006C5DFF" w:rsidP="00862696">
      <w:pPr>
        <w:spacing w:after="0" w:line="240" w:lineRule="auto"/>
        <w:jc w:val="both"/>
      </w:pPr>
    </w:p>
    <w:p w14:paraId="65B75DEC" w14:textId="41FB84D4" w:rsidR="006C5DFF" w:rsidRPr="00E31685" w:rsidRDefault="008D1106" w:rsidP="00862696">
      <w:pPr>
        <w:spacing w:after="0" w:line="240" w:lineRule="auto"/>
        <w:jc w:val="both"/>
      </w:pPr>
      <m:oMath>
        <m:sSub>
          <m:sSubPr>
            <m:ctrlPr>
              <w:rPr>
                <w:rFonts w:ascii="Cambria Math" w:hAnsi="Cambria Math"/>
                <w:i/>
              </w:rPr>
            </m:ctrlPr>
          </m:sSubPr>
          <m:e>
            <m:r>
              <w:rPr>
                <w:rFonts w:ascii="Cambria Math" w:hAnsi="Cambria Math"/>
              </w:rPr>
              <m:t>θ</m:t>
            </m:r>
          </m:e>
          <m:sub>
            <m:r>
              <m:rPr>
                <m:sty m:val="p"/>
              </m:rPr>
              <w:rPr>
                <w:rFonts w:ascii="Cambria Math" w:hAnsi="Cambria Math"/>
              </w:rPr>
              <m:t>FC</m:t>
            </m:r>
          </m:sub>
        </m:sSub>
        <m:r>
          <m:rPr>
            <m:sty m:val="p"/>
          </m:rPr>
          <w:rPr>
            <w:rFonts w:ascii="Cambria Math" w:hAnsi="Cambria Math"/>
          </w:rPr>
          <m:t>=24.49-18.87</m:t>
        </m:r>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r>
          <m:rPr>
            <m:sty m:val="p"/>
          </m:rPr>
          <w:rPr>
            <w:rFonts w:ascii="Cambria Math" w:hAnsi="Cambria Math"/>
          </w:rPr>
          <m:t>+0.4527</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m:rPr>
            <m:sty m:val="p"/>
          </m:rPr>
          <w:rPr>
            <w:rFonts w:ascii="Cambria Math" w:hAnsi="Cambria Math"/>
          </w:rPr>
          <m:t>+0.1535</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r>
          <m:rPr>
            <m:sty m:val="p"/>
          </m:rPr>
          <w:rPr>
            <w:rFonts w:ascii="Cambria Math" w:hAnsi="Cambria Math"/>
          </w:rPr>
          <m:t>+ 0.1442</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r>
          <m:rPr>
            <m:sty m:val="p"/>
          </m:rPr>
          <w:rPr>
            <w:rFonts w:ascii="Cambria Math" w:hAnsi="Cambria Math"/>
          </w:rPr>
          <m:t>- 0.00511</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m:rPr>
            <m:sty m:val="p"/>
          </m:rPr>
          <w:rPr>
            <w:rFonts w:ascii="Cambria Math" w:hAnsi="Cambria Math"/>
          </w:rPr>
          <m:t>+0.08676</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oMath>
      <w:r w:rsidR="006C5DFF">
        <w:rPr>
          <w:rFonts w:eastAsiaTheme="minorEastAsia"/>
        </w:rPr>
        <w:t xml:space="preserve"> </w:t>
      </w:r>
      <w:r w:rsidR="009A6906">
        <w:rPr>
          <w:rFonts w:eastAsiaTheme="minorEastAsia"/>
        </w:rPr>
        <w:tab/>
        <w:t>(eq.2.2.3)</w:t>
      </w:r>
    </w:p>
    <w:p w14:paraId="469B0BD0" w14:textId="77777777" w:rsidR="006C5DFF" w:rsidRDefault="006C5DFF" w:rsidP="00862696">
      <w:pPr>
        <w:spacing w:after="0" w:line="240" w:lineRule="auto"/>
        <w:jc w:val="both"/>
      </w:pPr>
    </w:p>
    <w:p w14:paraId="452105AD" w14:textId="77777777" w:rsidR="006C5DFF" w:rsidRDefault="006C5DFF" w:rsidP="00862696">
      <w:pPr>
        <w:spacing w:after="0" w:line="240" w:lineRule="auto"/>
        <w:jc w:val="both"/>
      </w:pPr>
      <w:r>
        <w:t>and</w:t>
      </w:r>
    </w:p>
    <w:p w14:paraId="1EE392E5" w14:textId="77777777" w:rsidR="006C5DFF" w:rsidRPr="0032650D" w:rsidRDefault="006C5DFF" w:rsidP="00862696">
      <w:pPr>
        <w:spacing w:after="0" w:line="240" w:lineRule="auto"/>
        <w:jc w:val="both"/>
      </w:pPr>
    </w:p>
    <w:p w14:paraId="1B8714E4" w14:textId="59B3CA36" w:rsidR="006C5DFF" w:rsidRPr="00892EC5"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r>
          <m:rPr>
            <m:sty m:val="p"/>
          </m:rPr>
          <w:rPr>
            <w:rFonts w:ascii="Cambria Math" w:hAnsi="Cambria Math"/>
          </w:rPr>
          <m:t>=9.878+0.2127</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w:rPr>
            <w:rFonts w:ascii="Cambria Math" w:hAnsi="Cambria Math"/>
          </w:rPr>
          <m:t>-0.08366</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r>
          <w:rPr>
            <w:rFonts w:ascii="Cambria Math" w:hAnsi="Cambria Math"/>
          </w:rPr>
          <m:t>-7.67</m:t>
        </m:r>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r>
          <m:rPr>
            <m:sty m:val="p"/>
          </m:rPr>
          <w:rPr>
            <w:rFonts w:ascii="Cambria Math" w:hAnsi="Cambria Math"/>
          </w:rPr>
          <m:t>+ 0.003853</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m:rPr>
            <m:sty m:val="p"/>
          </m:rPr>
          <w:rPr>
            <w:rFonts w:ascii="Cambria Math" w:hAnsi="Cambria Math"/>
          </w:rPr>
          <m:t>+0.233</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r>
          <m:rPr>
            <m:sty m:val="p"/>
          </m:rPr>
          <w:rPr>
            <w:rFonts w:ascii="Cambria Math" w:hAnsi="Cambria Math"/>
          </w:rPr>
          <m:t>+0.09498</m:t>
        </m:r>
        <m:d>
          <m:dPr>
            <m:ctrlPr>
              <w:rPr>
                <w:rFonts w:ascii="Cambria Math" w:hAnsi="Cambria Math"/>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e>
        </m:d>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num>
              <m:den>
                <m:r>
                  <m:rPr>
                    <m:sty m:val="p"/>
                  </m:rP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den>
            </m:f>
          </m:e>
        </m:d>
      </m:oMath>
      <w:r w:rsidR="009A6906">
        <w:rPr>
          <w:rFonts w:eastAsiaTheme="minorEastAsia"/>
        </w:rPr>
        <w:tab/>
        <w:t>(eq.2.2.4)</w:t>
      </w:r>
    </w:p>
    <w:p w14:paraId="28391D10" w14:textId="77777777" w:rsidR="006C5DFF" w:rsidRDefault="006C5DFF" w:rsidP="00862696">
      <w:pPr>
        <w:spacing w:after="0" w:line="240" w:lineRule="auto"/>
        <w:jc w:val="both"/>
      </w:pPr>
    </w:p>
    <w:p w14:paraId="321CA510" w14:textId="77777777" w:rsidR="006C5DFF" w:rsidRDefault="006C5DFF"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C</m:t>
            </m:r>
          </m:sub>
        </m:sSub>
      </m:oMath>
      <w:r>
        <w:rPr>
          <w:rFonts w:eastAsiaTheme="minorEastAsia"/>
        </w:rPr>
        <w:t xml:space="preserve"> are the percentage clay, silt, and C in the soil, respectively.</w:t>
      </w:r>
    </w:p>
    <w:p w14:paraId="0FF51DC6" w14:textId="77777777" w:rsidR="00B16B5F" w:rsidRDefault="00B16B5F" w:rsidP="00862696">
      <w:pPr>
        <w:spacing w:after="0" w:line="240" w:lineRule="auto"/>
        <w:jc w:val="both"/>
        <w:rPr>
          <w:rFonts w:eastAsiaTheme="minorEastAsia"/>
          <w:i/>
        </w:rPr>
      </w:pPr>
    </w:p>
    <w:p w14:paraId="4983E8EE" w14:textId="77777777" w:rsidR="00B16B5F" w:rsidRPr="00B16B5F" w:rsidRDefault="00B16B5F" w:rsidP="00862696">
      <w:pPr>
        <w:spacing w:after="0" w:line="240" w:lineRule="auto"/>
        <w:jc w:val="both"/>
        <w:rPr>
          <w:rFonts w:eastAsiaTheme="minorEastAsia"/>
          <w:i/>
        </w:rPr>
      </w:pPr>
      <w:proofErr w:type="spellStart"/>
      <w:r w:rsidRPr="00B16B5F">
        <w:rPr>
          <w:rFonts w:eastAsiaTheme="minorEastAsia"/>
          <w:i/>
        </w:rPr>
        <w:t>Halaba</w:t>
      </w:r>
      <w:proofErr w:type="spellEnd"/>
      <w:r w:rsidRPr="00B16B5F">
        <w:rPr>
          <w:rFonts w:eastAsiaTheme="minorEastAsia"/>
          <w:i/>
        </w:rPr>
        <w:t xml:space="preserve"> specific equations</w:t>
      </w:r>
    </w:p>
    <w:p w14:paraId="648BCE8C" w14:textId="77777777" w:rsidR="00B16B5F" w:rsidRDefault="00B16B5F" w:rsidP="00862696">
      <w:pPr>
        <w:spacing w:after="0" w:line="240" w:lineRule="auto"/>
        <w:jc w:val="both"/>
        <w:rPr>
          <w:rFonts w:eastAsiaTheme="minorEastAsia"/>
        </w:rPr>
      </w:pPr>
    </w:p>
    <w:p w14:paraId="627FB3C3" w14:textId="77777777" w:rsidR="00B16B5F" w:rsidRDefault="00B16B5F" w:rsidP="00862696">
      <w:pPr>
        <w:spacing w:after="0" w:line="240" w:lineRule="auto"/>
        <w:jc w:val="both"/>
        <w:rPr>
          <w:rFonts w:eastAsiaTheme="minorEastAsia"/>
        </w:rPr>
      </w:pPr>
      <w:r>
        <w:rPr>
          <w:rFonts w:eastAsiaTheme="minorEastAsia"/>
        </w:rPr>
        <w:t xml:space="preserve">Equations specific to the </w:t>
      </w:r>
      <w:proofErr w:type="spellStart"/>
      <w:r>
        <w:rPr>
          <w:rFonts w:eastAsiaTheme="minorEastAsia"/>
        </w:rPr>
        <w:t>Halaba</w:t>
      </w:r>
      <w:proofErr w:type="spellEnd"/>
      <w:r>
        <w:rPr>
          <w:rFonts w:eastAsiaTheme="minorEastAsia"/>
        </w:rPr>
        <w:t xml:space="preserve"> area were derived by fitting to measurements for the </w:t>
      </w:r>
      <w:proofErr w:type="spellStart"/>
      <w:r>
        <w:rPr>
          <w:rFonts w:eastAsiaTheme="minorEastAsia"/>
        </w:rPr>
        <w:t>Halaba</w:t>
      </w:r>
      <w:proofErr w:type="spellEnd"/>
      <w:r>
        <w:rPr>
          <w:rFonts w:eastAsiaTheme="minorEastAsia"/>
        </w:rPr>
        <w:t xml:space="preserve"> area.</w:t>
      </w:r>
    </w:p>
    <w:p w14:paraId="5820370D" w14:textId="77777777" w:rsidR="00B16B5F" w:rsidRPr="00B16B5F" w:rsidRDefault="00B16B5F" w:rsidP="00862696">
      <w:pPr>
        <w:spacing w:after="0" w:line="240" w:lineRule="auto"/>
        <w:jc w:val="both"/>
        <w:rPr>
          <w:rFonts w:eastAsiaTheme="minorEastAsia"/>
        </w:rPr>
      </w:pPr>
      <w:r w:rsidRPr="00B16B5F">
        <w:rPr>
          <w:rFonts w:eastAsiaTheme="minorEastAsia"/>
          <w:highlight w:val="yellow"/>
        </w:rPr>
        <w:t>** Dali – please give details **</w:t>
      </w:r>
    </w:p>
    <w:p w14:paraId="66ECC72F" w14:textId="77777777" w:rsidR="006C5DFF" w:rsidRDefault="006C5DFF" w:rsidP="00862696">
      <w:pPr>
        <w:spacing w:after="0" w:line="240" w:lineRule="auto"/>
        <w:jc w:val="both"/>
      </w:pPr>
    </w:p>
    <w:p w14:paraId="24A251A2" w14:textId="40E359FB" w:rsidR="00B16B5F" w:rsidRPr="00223B3B" w:rsidRDefault="008D1106" w:rsidP="00862696">
      <w:pPr>
        <w:spacing w:after="0" w:line="240" w:lineRule="auto"/>
      </w:pPr>
      <m:oMath>
        <m:sSub>
          <m:sSubPr>
            <m:ctrlPr>
              <w:rPr>
                <w:rFonts w:ascii="Cambria Math" w:hAnsi="Cambria Math"/>
                <w:i/>
              </w:rPr>
            </m:ctrlPr>
          </m:sSubPr>
          <m:e>
            <m:r>
              <w:rPr>
                <w:rFonts w:ascii="Cambria Math" w:hAnsi="Cambria Math"/>
              </w:rPr>
              <m:t>θ</m:t>
            </m:r>
          </m:e>
          <m:sub>
            <m:r>
              <m:rPr>
                <m:sty m:val="p"/>
              </m:rPr>
              <w:rPr>
                <w:rFonts w:ascii="Cambria Math" w:hAnsi="Cambria Math"/>
              </w:rPr>
              <m:t>FC</m:t>
            </m:r>
          </m:sub>
        </m:sSub>
        <m:r>
          <m:rPr>
            <m:sty m:val="p"/>
          </m:rPr>
          <w:rPr>
            <w:rFonts w:ascii="Cambria Math" w:hAnsi="Cambria Math"/>
          </w:rPr>
          <m:t>=</m:t>
        </m:r>
        <m:d>
          <m:dPr>
            <m:ctrlPr>
              <w:rPr>
                <w:rFonts w:ascii="Cambria Math" w:hAnsi="Cambria Math"/>
                <w:i/>
              </w:rPr>
            </m:ctrlPr>
          </m:dPr>
          <m:e>
            <m:d>
              <m:dPr>
                <m:ctrlPr>
                  <w:rPr>
                    <w:rFonts w:ascii="Cambria Math" w:hAnsi="Cambria Math"/>
                  </w:rPr>
                </m:ctrlPr>
              </m:dPr>
              <m:e>
                <m:r>
                  <m:rPr>
                    <m:sty m:val="p"/>
                  </m:rPr>
                  <w:rPr>
                    <w:rFonts w:ascii="Cambria Math" w:hAnsi="Cambria Math"/>
                  </w:rPr>
                  <m:t>4.442×</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e>
            </m:d>
            <m:r>
              <w:rPr>
                <w:rFonts w:ascii="Cambria Math" w:hAnsi="Cambria Math"/>
              </w:rPr>
              <m:t>-</m:t>
            </m:r>
            <m:d>
              <m:dPr>
                <m:ctrlPr>
                  <w:rPr>
                    <w:rFonts w:ascii="Cambria Math" w:hAnsi="Cambria Math"/>
                  </w:rPr>
                </m:ctrlPr>
              </m:dPr>
              <m:e>
                <m:r>
                  <m:rPr>
                    <m:sty m:val="p"/>
                  </m:rPr>
                  <w:rPr>
                    <w:rFonts w:ascii="Cambria Math" w:hAnsi="Cambria Math"/>
                  </w:rPr>
                  <m:t>0.061×</m:t>
                </m:r>
                <m:sSub>
                  <m:sSubPr>
                    <m:ctrlPr>
                      <w:rPr>
                        <w:rFonts w:ascii="Cambria Math" w:hAnsi="Cambria Math"/>
                        <w:i/>
                      </w:rPr>
                    </m:ctrlPr>
                  </m:sSubPr>
                  <m:e>
                    <m:r>
                      <w:rPr>
                        <w:rFonts w:ascii="Cambria Math" w:hAnsi="Cambria Math"/>
                      </w:rPr>
                      <m:t>P</m:t>
                    </m:r>
                  </m:e>
                  <m:sub>
                    <m:r>
                      <m:rPr>
                        <m:sty m:val="p"/>
                      </m:rPr>
                      <w:rPr>
                        <w:rFonts w:ascii="Cambria Math" w:hAnsi="Cambria Math"/>
                      </w:rPr>
                      <m:t>sand</m:t>
                    </m:r>
                  </m:sub>
                </m:sSub>
              </m:e>
            </m:d>
            <m:r>
              <w:rPr>
                <w:rFonts w:ascii="Cambria Math" w:hAnsi="Cambria Math"/>
              </w:rPr>
              <m:t>+</m:t>
            </m:r>
            <m:d>
              <m:dPr>
                <m:ctrlPr>
                  <w:rPr>
                    <w:rFonts w:ascii="Cambria Math" w:hAnsi="Cambria Math"/>
                  </w:rPr>
                </m:ctrlPr>
              </m:dPr>
              <m:e>
                <m:r>
                  <m:rPr>
                    <m:sty m:val="p"/>
                  </m:rPr>
                  <w:rPr>
                    <w:rFonts w:ascii="Cambria Math" w:hAnsi="Cambria Math"/>
                  </w:rPr>
                  <m:t>0.34×</m:t>
                </m:r>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w:rPr>
                <w:rFonts w:ascii="Cambria Math" w:hAnsi="Cambria Math"/>
              </w:rPr>
              <m:t>+22.821</m:t>
            </m:r>
          </m:e>
        </m:d>
      </m:oMath>
      <w:r w:rsidR="00B16B5F">
        <w:rPr>
          <w:rFonts w:eastAsiaTheme="minorEastAsia"/>
        </w:rPr>
        <w:t xml:space="preserve"> </w:t>
      </w:r>
      <w:r w:rsidR="009A6906">
        <w:rPr>
          <w:rFonts w:eastAsiaTheme="minorEastAsia"/>
        </w:rPr>
        <w:tab/>
      </w:r>
      <w:r w:rsidR="009A6906">
        <w:rPr>
          <w:rFonts w:eastAsiaTheme="minorEastAsia"/>
        </w:rPr>
        <w:tab/>
        <w:t>(eq.2.2.5)</w:t>
      </w:r>
    </w:p>
    <w:p w14:paraId="02227B7D" w14:textId="088A529A" w:rsidR="00B16B5F"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r>
          <m:rPr>
            <m:sty m:val="p"/>
          </m:rPr>
          <w:rPr>
            <w:rFonts w:ascii="Cambria Math" w:hAnsi="Cambria Math"/>
          </w:rPr>
          <m:t>=</m:t>
        </m:r>
        <m:d>
          <m:dPr>
            <m:ctrlPr>
              <w:rPr>
                <w:rFonts w:ascii="Cambria Math" w:hAnsi="Cambria Math"/>
                <w:i/>
              </w:rPr>
            </m:ctrlPr>
          </m:dPr>
          <m:e>
            <m:d>
              <m:dPr>
                <m:ctrlPr>
                  <w:rPr>
                    <w:rFonts w:ascii="Cambria Math" w:hAnsi="Cambria Math"/>
                  </w:rPr>
                </m:ctrlPr>
              </m:dPr>
              <m:e>
                <m:r>
                  <m:rPr>
                    <m:sty m:val="p"/>
                  </m:rPr>
                  <w:rPr>
                    <w:rFonts w:ascii="Cambria Math" w:hAnsi="Cambria Math"/>
                  </w:rPr>
                  <m:t>1.963×</m:t>
                </m:r>
                <m:sSub>
                  <m:sSubPr>
                    <m:ctrlPr>
                      <w:rPr>
                        <w:rFonts w:ascii="Cambria Math" w:hAnsi="Cambria Math"/>
                        <w:i/>
                      </w:rPr>
                    </m:ctrlPr>
                  </m:sSubPr>
                  <m:e>
                    <m:r>
                      <w:rPr>
                        <w:rFonts w:ascii="Cambria Math" w:hAnsi="Cambria Math"/>
                      </w:rPr>
                      <m:t>P</m:t>
                    </m:r>
                  </m:e>
                  <m:sub>
                    <m:r>
                      <m:rPr>
                        <m:sty m:val="p"/>
                      </m:rPr>
                      <w:rPr>
                        <w:rFonts w:ascii="Cambria Math" w:hAnsi="Cambria Math"/>
                      </w:rPr>
                      <m:t>C</m:t>
                    </m:r>
                  </m:sub>
                </m:sSub>
              </m:e>
            </m:d>
            <m:r>
              <w:rPr>
                <w:rFonts w:ascii="Cambria Math" w:hAnsi="Cambria Math"/>
              </w:rPr>
              <m:t>-</m:t>
            </m:r>
            <m:d>
              <m:dPr>
                <m:ctrlPr>
                  <w:rPr>
                    <w:rFonts w:ascii="Cambria Math" w:hAnsi="Cambria Math"/>
                  </w:rPr>
                </m:ctrlPr>
              </m:dPr>
              <m:e>
                <m:r>
                  <m:rPr>
                    <m:sty m:val="p"/>
                  </m:rPr>
                  <w:rPr>
                    <w:rFonts w:ascii="Cambria Math" w:hAnsi="Cambria Math"/>
                  </w:rPr>
                  <m:t>0.029×</m:t>
                </m:r>
                <m:sSub>
                  <m:sSubPr>
                    <m:ctrlPr>
                      <w:rPr>
                        <w:rFonts w:ascii="Cambria Math" w:hAnsi="Cambria Math"/>
                        <w:i/>
                      </w:rPr>
                    </m:ctrlPr>
                  </m:sSubPr>
                  <m:e>
                    <m:r>
                      <w:rPr>
                        <w:rFonts w:ascii="Cambria Math" w:hAnsi="Cambria Math"/>
                      </w:rPr>
                      <m:t>P</m:t>
                    </m:r>
                  </m:e>
                  <m:sub>
                    <m:r>
                      <m:rPr>
                        <m:sty m:val="p"/>
                      </m:rPr>
                      <w:rPr>
                        <w:rFonts w:ascii="Cambria Math" w:hAnsi="Cambria Math"/>
                      </w:rPr>
                      <m:t>sand</m:t>
                    </m:r>
                  </m:sub>
                </m:sSub>
              </m:e>
            </m:d>
            <m:r>
              <w:rPr>
                <w:rFonts w:ascii="Cambria Math" w:hAnsi="Cambria Math"/>
              </w:rPr>
              <m:t>+</m:t>
            </m:r>
            <m:d>
              <m:dPr>
                <m:ctrlPr>
                  <w:rPr>
                    <w:rFonts w:ascii="Cambria Math" w:hAnsi="Cambria Math"/>
                  </w:rPr>
                </m:ctrlPr>
              </m:dPr>
              <m:e>
                <m:r>
                  <m:rPr>
                    <m:sty m:val="p"/>
                  </m:rPr>
                  <w:rPr>
                    <w:rFonts w:ascii="Cambria Math" w:hAnsi="Cambria Math"/>
                  </w:rPr>
                  <m:t>0.166×</m:t>
                </m:r>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e>
            </m:d>
            <m:r>
              <w:rPr>
                <w:rFonts w:ascii="Cambria Math" w:hAnsi="Cambria Math"/>
              </w:rPr>
              <m:t>+11.746</m:t>
            </m:r>
          </m:e>
        </m:d>
      </m:oMath>
      <w:r w:rsidR="009A6906">
        <w:rPr>
          <w:rFonts w:eastAsiaTheme="minorEastAsia"/>
        </w:rPr>
        <w:tab/>
        <w:t>(eq.2.2.6)</w:t>
      </w:r>
    </w:p>
    <w:p w14:paraId="7FE81065" w14:textId="77777777" w:rsidR="00B16B5F" w:rsidRDefault="00B16B5F" w:rsidP="00862696">
      <w:pPr>
        <w:spacing w:after="0" w:line="240" w:lineRule="auto"/>
        <w:jc w:val="both"/>
      </w:pPr>
    </w:p>
    <w:p w14:paraId="04C9F66C" w14:textId="77777777" w:rsidR="00891A22" w:rsidRDefault="00891A22"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sand</m:t>
            </m:r>
          </m:sub>
        </m:sSub>
      </m:oMath>
      <w:r>
        <w:rPr>
          <w:rFonts w:eastAsiaTheme="minorEastAsia"/>
        </w:rPr>
        <w:t xml:space="preserve"> is the percentage sand in the soil.</w:t>
      </w:r>
    </w:p>
    <w:p w14:paraId="52FF3DDD" w14:textId="77777777" w:rsidR="00891A22" w:rsidRDefault="00891A22" w:rsidP="00862696">
      <w:pPr>
        <w:spacing w:after="0" w:line="240" w:lineRule="auto"/>
        <w:jc w:val="both"/>
      </w:pPr>
    </w:p>
    <w:p w14:paraId="24F51CB5" w14:textId="77777777" w:rsidR="00F1209B" w:rsidRDefault="00F1209B" w:rsidP="00862696">
      <w:pPr>
        <w:spacing w:after="0" w:line="240" w:lineRule="auto"/>
        <w:jc w:val="both"/>
        <w:rPr>
          <w:b/>
          <w:i/>
        </w:rPr>
      </w:pPr>
      <w:r>
        <w:rPr>
          <w:b/>
          <w:i/>
        </w:rPr>
        <w:t>Weather data</w:t>
      </w:r>
      <w:r w:rsidR="000F125C">
        <w:rPr>
          <w:b/>
          <w:i/>
        </w:rPr>
        <w:t xml:space="preserve"> for steady state simulation</w:t>
      </w:r>
    </w:p>
    <w:p w14:paraId="6A5B01ED" w14:textId="77777777" w:rsidR="00F1209B" w:rsidRPr="00F1209B" w:rsidRDefault="00F1209B" w:rsidP="00862696">
      <w:pPr>
        <w:spacing w:after="0" w:line="240" w:lineRule="auto"/>
        <w:jc w:val="both"/>
        <w:rPr>
          <w:b/>
          <w:i/>
        </w:rPr>
      </w:pPr>
    </w:p>
    <w:p w14:paraId="4065C773" w14:textId="77777777" w:rsidR="00FC4964" w:rsidRDefault="00FC4964" w:rsidP="00862696">
      <w:pPr>
        <w:spacing w:after="0" w:line="240" w:lineRule="auto"/>
        <w:jc w:val="both"/>
      </w:pPr>
      <w:r>
        <w:t xml:space="preserve">The weather before the drought can be described using a repeated 12 month input of “typical” weather data; monthly total rainfall (mm) and monthly average air temperature (°C). This could be obtained from the weather data for the year previous to the drought or could be selected as the year </w:t>
      </w:r>
      <w:r w:rsidR="004861CD">
        <w:t xml:space="preserve">that is </w:t>
      </w:r>
      <w:r>
        <w:t xml:space="preserve">closest to the average </w:t>
      </w:r>
      <w:r w:rsidR="004861CD">
        <w:t xml:space="preserve">annual </w:t>
      </w:r>
      <w:r>
        <w:t xml:space="preserve">rainfall and air temperature </w:t>
      </w:r>
      <w:r w:rsidR="004861CD">
        <w:t>over</w:t>
      </w:r>
      <w:r>
        <w:t xml:space="preserve"> a number of years.</w:t>
      </w:r>
      <w:r w:rsidR="004861CD">
        <w:t xml:space="preserve"> It should not be obtained from the averages for a particular month over a number of years as this approach smooths out extreme weather events, which can have a significant impact on SOC turnover.</w:t>
      </w:r>
    </w:p>
    <w:p w14:paraId="1BA16544" w14:textId="77777777" w:rsidR="00243347" w:rsidRDefault="00243347" w:rsidP="00862696">
      <w:pPr>
        <w:spacing w:after="0" w:line="240" w:lineRule="auto"/>
        <w:jc w:val="both"/>
      </w:pPr>
    </w:p>
    <w:p w14:paraId="19B6970E" w14:textId="77777777" w:rsidR="00F1209B" w:rsidRPr="00F1209B" w:rsidRDefault="00F1209B" w:rsidP="00862696">
      <w:pPr>
        <w:spacing w:after="0" w:line="240" w:lineRule="auto"/>
        <w:jc w:val="both"/>
        <w:rPr>
          <w:b/>
          <w:i/>
        </w:rPr>
      </w:pPr>
      <w:r>
        <w:rPr>
          <w:b/>
          <w:i/>
        </w:rPr>
        <w:t xml:space="preserve">Potential </w:t>
      </w:r>
      <w:r w:rsidR="00BD0BFF">
        <w:rPr>
          <w:b/>
          <w:i/>
        </w:rPr>
        <w:t>e</w:t>
      </w:r>
      <w:r>
        <w:rPr>
          <w:b/>
          <w:i/>
        </w:rPr>
        <w:t>vapotranspiration</w:t>
      </w:r>
    </w:p>
    <w:p w14:paraId="0CCDB427" w14:textId="77777777" w:rsidR="00F1209B" w:rsidRDefault="00F1209B" w:rsidP="00862696">
      <w:pPr>
        <w:spacing w:after="0" w:line="240" w:lineRule="auto"/>
        <w:jc w:val="both"/>
      </w:pPr>
    </w:p>
    <w:p w14:paraId="4A84FB42" w14:textId="77777777" w:rsidR="00243347" w:rsidRDefault="00243347" w:rsidP="00862696">
      <w:pPr>
        <w:spacing w:after="0" w:line="240" w:lineRule="auto"/>
        <w:jc w:val="both"/>
      </w:pPr>
      <w:r>
        <w:t>The potential evapotranspiration</w:t>
      </w:r>
      <w:r w:rsidR="004B4592">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PET</m:t>
            </m:r>
          </m:sub>
        </m:sSub>
      </m:oMath>
      <w:r w:rsidR="004B4592">
        <w:rPr>
          <w:rFonts w:eastAsiaTheme="minorEastAsia"/>
        </w:rPr>
        <w:t xml:space="preserve"> (mm month</w:t>
      </w:r>
      <w:r w:rsidR="004B4592">
        <w:rPr>
          <w:rFonts w:eastAsiaTheme="minorEastAsia"/>
          <w:vertAlign w:val="superscript"/>
        </w:rPr>
        <w:t>-1</w:t>
      </w:r>
      <w:r w:rsidR="004B4592">
        <w:rPr>
          <w:rFonts w:eastAsiaTheme="minorEastAsia"/>
        </w:rPr>
        <w:t>),</w:t>
      </w:r>
      <w:r>
        <w:t xml:space="preserve"> is obtained from the Thornthwaite equation (Thornthwaite, 1948).</w:t>
      </w:r>
    </w:p>
    <w:p w14:paraId="6AA7EA91" w14:textId="77777777" w:rsidR="00243347" w:rsidRDefault="00243347" w:rsidP="00862696">
      <w:pPr>
        <w:spacing w:after="0" w:line="240" w:lineRule="auto"/>
        <w:jc w:val="both"/>
      </w:pPr>
    </w:p>
    <w:p w14:paraId="46DEA37A" w14:textId="5C44A6CC" w:rsidR="006564E8" w:rsidRPr="004B4592"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PET</m:t>
            </m:r>
          </m:sub>
        </m:sSub>
        <m:r>
          <m:rPr>
            <m:sty m:val="p"/>
          </m:rPr>
          <w:rPr>
            <w:rFonts w:ascii="Cambria Math" w:hAnsi="Cambria Math"/>
          </w:rPr>
          <m:t>=16</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num>
              <m:den>
                <m:r>
                  <w:rPr>
                    <w:rFonts w:ascii="Cambria Math" w:hAnsi="Cambria Math"/>
                  </w:rPr>
                  <m:t>30</m:t>
                </m:r>
              </m:den>
            </m:f>
          </m:e>
        </m:d>
        <m:d>
          <m:dPr>
            <m:ctrlPr>
              <w:rPr>
                <w:rFonts w:ascii="Cambria Math" w:hAnsi="Cambria Math"/>
              </w:rPr>
            </m:ctrlPr>
          </m:dPr>
          <m:e>
            <m:f>
              <m:fPr>
                <m:ctrlPr>
                  <w:rPr>
                    <w:rFonts w:ascii="Cambria Math" w:hAnsi="Cambria Math"/>
                  </w:rPr>
                </m:ctrlPr>
              </m:fPr>
              <m:num>
                <m:r>
                  <w:rPr>
                    <w:rFonts w:ascii="Cambria Math" w:hAnsi="Cambria Math"/>
                  </w:rPr>
                  <m:t>L</m:t>
                </m:r>
              </m:num>
              <m:den>
                <m:r>
                  <m:rPr>
                    <m:sty m:val="p"/>
                  </m:rPr>
                  <w:rPr>
                    <w:rFonts w:ascii="Cambria Math" w:hAnsi="Cambria Math"/>
                  </w:rPr>
                  <m:t>12</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10×</m:t>
                    </m:r>
                    <m:sSub>
                      <m:sSubPr>
                        <m:ctrlPr>
                          <w:rPr>
                            <w:rFonts w:ascii="Cambria Math" w:hAnsi="Cambria Math"/>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den>
                </m:f>
              </m:e>
            </m:d>
          </m:e>
          <m:sup>
            <m:r>
              <w:rPr>
                <w:rFonts w:ascii="Cambria Math" w:hAnsi="Cambria Math"/>
              </w:rPr>
              <m:t>ε</m:t>
            </m:r>
          </m:sup>
        </m:sSup>
      </m:oMath>
      <w:r w:rsidR="009A6906">
        <w:rPr>
          <w:rFonts w:eastAsiaTheme="minorEastAsia"/>
        </w:rPr>
        <w:tab/>
        <w:t>(eq.2.2.7)</w:t>
      </w:r>
    </w:p>
    <w:p w14:paraId="66326140" w14:textId="77777777" w:rsidR="004B4592" w:rsidRDefault="004B4592" w:rsidP="00862696">
      <w:pPr>
        <w:spacing w:after="0" w:line="240" w:lineRule="auto"/>
        <w:jc w:val="both"/>
        <w:rPr>
          <w:rFonts w:eastAsiaTheme="minorEastAsia"/>
        </w:rPr>
      </w:pPr>
    </w:p>
    <w:p w14:paraId="35C9BD9A" w14:textId="77777777" w:rsidR="004B4592" w:rsidRDefault="004B4592" w:rsidP="00862696">
      <w:pPr>
        <w:spacing w:after="0" w:line="240" w:lineRule="auto"/>
        <w:jc w:val="both"/>
      </w:pPr>
      <w:r>
        <w:rPr>
          <w:rFonts w:eastAsiaTheme="minorEastAsia"/>
        </w:rPr>
        <w:lastRenderedPageBreak/>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oMath>
      <w:r>
        <w:t xml:space="preserve"> is the number of days in the month, </w:t>
      </w:r>
      <m:oMath>
        <m:r>
          <w:rPr>
            <w:rFonts w:ascii="Cambria Math" w:hAnsi="Cambria Math"/>
          </w:rPr>
          <m:t>L</m:t>
        </m:r>
      </m:oMath>
      <w:r>
        <w:t xml:space="preserve"> is the d</w:t>
      </w:r>
      <w:r w:rsidRPr="00D67924">
        <w:t xml:space="preserve">ay length </w:t>
      </w:r>
      <w:r>
        <w:t xml:space="preserve">(hours), </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eastAsiaTheme="minorEastAsia"/>
        </w:rPr>
        <w:t xml:space="preserve"> is </w:t>
      </w:r>
      <w:r>
        <w:t>the average monthly temperature</w:t>
      </w:r>
      <w:r>
        <w:rPr>
          <w:rFonts w:eastAsiaTheme="minorEastAsia"/>
        </w:rPr>
        <w:t xml:space="preserve"> (</w:t>
      </w:r>
      <w:r>
        <w:rPr>
          <w:rFonts w:ascii="Cambria Math" w:hAnsi="Cambria Math"/>
        </w:rPr>
        <w:t>°</w:t>
      </w:r>
      <w:r>
        <w:t>C),</w:t>
      </w:r>
      <w:r w:rsidRPr="00D67924">
        <w:t xml:space="preserve"> </w:t>
      </w:r>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oMath>
      <w:r>
        <w:t xml:space="preserve"> is the heat index, </w:t>
      </w:r>
      <w:r>
        <w:rPr>
          <w:rFonts w:eastAsiaTheme="minorEastAsia"/>
        </w:rPr>
        <w:t>and</w:t>
      </w:r>
      <w:r>
        <w:t xml:space="preserve"> </w:t>
      </w:r>
      <m:oMath>
        <m:r>
          <w:rPr>
            <w:rFonts w:ascii="Cambria Math" w:hAnsi="Cambria Math"/>
          </w:rPr>
          <m:t>ε</m:t>
        </m:r>
      </m:oMath>
      <w:r w:rsidR="00D524D9">
        <w:t xml:space="preserve"> is </w:t>
      </w:r>
      <w:r>
        <w:t>a</w:t>
      </w:r>
      <w:r w:rsidR="00D524D9">
        <w:t xml:space="preserve"> dimensionless </w:t>
      </w:r>
      <w:r>
        <w:t>exponent</w:t>
      </w:r>
      <w:r w:rsidR="006D72C8">
        <w:t xml:space="preserve"> function.</w:t>
      </w:r>
    </w:p>
    <w:p w14:paraId="177B7F42" w14:textId="77777777" w:rsidR="006D72C8" w:rsidRDefault="006D72C8" w:rsidP="00862696">
      <w:pPr>
        <w:spacing w:after="0" w:line="240" w:lineRule="auto"/>
        <w:jc w:val="both"/>
      </w:pPr>
    </w:p>
    <w:p w14:paraId="77CDD74C" w14:textId="77777777" w:rsidR="006D72C8" w:rsidRPr="00574A67" w:rsidRDefault="006D72C8" w:rsidP="00862696">
      <w:pPr>
        <w:spacing w:after="0" w:line="240" w:lineRule="auto"/>
        <w:jc w:val="both"/>
      </w:pPr>
      <w:r w:rsidRPr="00574A67">
        <w:t xml:space="preserve">The heat index, </w:t>
      </w:r>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oMath>
      <w:r w:rsidRPr="00574A67">
        <w:rPr>
          <w:rFonts w:eastAsiaTheme="minorEastAsia"/>
        </w:rPr>
        <w:t>,</w:t>
      </w:r>
      <w:r w:rsidRPr="00574A67">
        <w:t xml:space="preserve"> is a function of monthly air temperature, </w:t>
      </w:r>
      <m:oMath>
        <m:sSub>
          <m:sSubPr>
            <m:ctrlPr>
              <w:rPr>
                <w:rFonts w:ascii="Cambria Math" w:hAnsi="Cambria Math"/>
              </w:rPr>
            </m:ctrlPr>
          </m:sSubPr>
          <m:e>
            <m:r>
              <w:rPr>
                <w:rFonts w:ascii="Cambria Math" w:hAnsi="Cambria Math"/>
              </w:rPr>
              <m:t>T</m:t>
            </m:r>
          </m:e>
          <m:sub>
            <m:r>
              <m:rPr>
                <m:sty m:val="p"/>
              </m:rPr>
              <w:rPr>
                <w:rFonts w:ascii="Cambria Math" w:hAnsi="Cambria Math"/>
              </w:rPr>
              <m:t>a,mon</m:t>
            </m:r>
          </m:sub>
        </m:sSub>
      </m:oMath>
      <w:r w:rsidRPr="00574A67">
        <w:t>, calculated as</w:t>
      </w:r>
    </w:p>
    <w:p w14:paraId="2EC97406" w14:textId="7DA8959D" w:rsidR="006D72C8" w:rsidRPr="00574A67"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mon</m:t>
            </m:r>
            <m:r>
              <w:rPr>
                <w:rFonts w:ascii="Cambria Math" w:hAnsi="Cambria Math"/>
              </w:rPr>
              <m:t>=1</m:t>
            </m:r>
          </m:sub>
          <m:sup>
            <m:r>
              <w:rPr>
                <w:rFonts w:ascii="Cambria Math" w:hAnsi="Cambria Math"/>
              </w:rPr>
              <m:t>12</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a,mon</m:t>
                            </m:r>
                          </m:sub>
                        </m:sSub>
                      </m:num>
                      <m:den>
                        <m:r>
                          <w:rPr>
                            <w:rFonts w:ascii="Cambria Math" w:hAnsi="Cambria Math"/>
                          </w:rPr>
                          <m:t>5</m:t>
                        </m:r>
                      </m:den>
                    </m:f>
                  </m:e>
                </m:d>
              </m:e>
              <m:sup>
                <m:r>
                  <w:rPr>
                    <w:rFonts w:ascii="Cambria Math" w:hAnsi="Cambria Math"/>
                  </w:rPr>
                  <m:t>1.514</m:t>
                </m:r>
              </m:sup>
            </m:sSup>
          </m:e>
        </m:nary>
      </m:oMath>
      <w:r w:rsidR="009A6906">
        <w:rPr>
          <w:rFonts w:eastAsiaTheme="minorEastAsia"/>
        </w:rPr>
        <w:tab/>
        <w:t>(eq.2.2.8)</w:t>
      </w:r>
    </w:p>
    <w:p w14:paraId="0174D5F0" w14:textId="77777777" w:rsidR="004B4592" w:rsidRPr="00574A67" w:rsidRDefault="004B4592" w:rsidP="00862696">
      <w:pPr>
        <w:spacing w:after="0" w:line="240" w:lineRule="auto"/>
        <w:jc w:val="both"/>
      </w:pPr>
    </w:p>
    <w:p w14:paraId="7A3FFDCC" w14:textId="77777777" w:rsidR="006D72C8" w:rsidRPr="00574A67" w:rsidRDefault="006D72C8" w:rsidP="00862696">
      <w:pPr>
        <w:spacing w:after="0" w:line="240" w:lineRule="auto"/>
        <w:jc w:val="both"/>
      </w:pPr>
      <w:r w:rsidRPr="00574A67">
        <w:t xml:space="preserve">and the exponent function, </w:t>
      </w:r>
      <m:oMath>
        <m:r>
          <m:rPr>
            <m:sty m:val="p"/>
          </m:rPr>
          <w:rPr>
            <w:rFonts w:ascii="Cambria Math" w:hAnsi="Cambria Math" w:cs="Cambria Math"/>
          </w:rPr>
          <m:t>ε</m:t>
        </m:r>
      </m:oMath>
      <w:r w:rsidRPr="00574A67">
        <w:rPr>
          <w:rFonts w:eastAsiaTheme="minorEastAsia"/>
        </w:rPr>
        <w:t>,</w:t>
      </w:r>
      <w:r w:rsidRPr="00574A67">
        <w:t xml:space="preserve"> is calculated from the heat index, </w:t>
      </w:r>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oMath>
      <w:r w:rsidRPr="00574A67">
        <w:rPr>
          <w:rFonts w:eastAsiaTheme="minorEastAsia"/>
        </w:rPr>
        <w:t>,</w:t>
      </w:r>
      <w:r w:rsidRPr="00574A67">
        <w:t xml:space="preserve"> as </w:t>
      </w:r>
    </w:p>
    <w:p w14:paraId="03F8825C" w14:textId="77777777" w:rsidR="006D72C8" w:rsidRPr="00574A67" w:rsidRDefault="006D72C8" w:rsidP="00862696">
      <w:pPr>
        <w:spacing w:after="0" w:line="240" w:lineRule="auto"/>
        <w:jc w:val="both"/>
      </w:pPr>
    </w:p>
    <w:p w14:paraId="6FADBD30" w14:textId="1357FA22" w:rsidR="006D72C8" w:rsidRPr="00574A67" w:rsidRDefault="006D72C8" w:rsidP="00862696">
      <w:pPr>
        <w:spacing w:after="0" w:line="240" w:lineRule="auto"/>
        <w:jc w:val="both"/>
        <w:rPr>
          <w:rFonts w:eastAsiaTheme="minorEastAsia"/>
        </w:rPr>
      </w:pPr>
      <m:oMath>
        <m:r>
          <m:rPr>
            <m:sty m:val="p"/>
          </m:rPr>
          <w:rPr>
            <w:rFonts w:ascii="Cambria Math" w:hAnsi="Cambria Math" w:cs="Cambria Math"/>
          </w:rPr>
          <m:t>ε</m:t>
        </m:r>
        <m:r>
          <m:rPr>
            <m:sty m:val="p"/>
          </m:rPr>
          <w:rPr>
            <w:rFonts w:ascii="Cambria Math" w:hAnsi="Cambria Math"/>
          </w:rPr>
          <m:t xml:space="preserve">=6.75 x </m:t>
        </m:r>
        <m:sSup>
          <m:sSupPr>
            <m:ctrlPr>
              <w:rPr>
                <w:rFonts w:ascii="Cambria Math" w:hAnsi="Cambria Math"/>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e>
          <m:sup>
            <m:r>
              <w:rPr>
                <w:rFonts w:ascii="Cambria Math" w:hAnsi="Cambria Math"/>
              </w:rPr>
              <m:t>3</m:t>
            </m:r>
          </m:sup>
        </m:sSup>
        <m:r>
          <w:rPr>
            <w:rFonts w:ascii="Cambria Math" w:hAnsi="Cambria Math"/>
          </w:rPr>
          <m:t>-</m:t>
        </m:r>
        <m:r>
          <m:rPr>
            <m:sty m:val="p"/>
          </m:rPr>
          <w:rPr>
            <w:rFonts w:ascii="Cambria Math" w:hAnsi="Cambria Math"/>
          </w:rPr>
          <m:t xml:space="preserve">7.71 x </m:t>
        </m:r>
        <m:sSup>
          <m:sSupPr>
            <m:ctrlPr>
              <w:rPr>
                <w:rFonts w:ascii="Cambria Math" w:hAnsi="Cambria Math"/>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e>
          <m:sup>
            <m:r>
              <w:rPr>
                <w:rFonts w:ascii="Cambria Math" w:hAnsi="Cambria Math"/>
              </w:rPr>
              <m:t>2</m:t>
            </m:r>
          </m:sup>
        </m:sSup>
        <m:r>
          <w:rPr>
            <w:rFonts w:ascii="Cambria Math" w:hAnsi="Cambria Math"/>
          </w:rPr>
          <m:t xml:space="preserve">+1.792 </m:t>
        </m:r>
        <m:r>
          <m:rPr>
            <m:sty m:val="p"/>
          </m:rPr>
          <w:rPr>
            <w:rFonts w:ascii="Cambria Math" w:hAnsi="Cambria Math"/>
          </w:rPr>
          <m:t xml:space="preserve">x </m:t>
        </m:r>
        <m:sSup>
          <m:sSupPr>
            <m:ctrlPr>
              <w:rPr>
                <w:rFonts w:ascii="Cambria Math" w:hAnsi="Cambria Math"/>
              </w:rPr>
            </m:ctrlPr>
          </m:sSupPr>
          <m:e>
            <m:r>
              <w:rPr>
                <w:rFonts w:ascii="Cambria Math" w:hAnsi="Cambria Math"/>
              </w:rPr>
              <m:t>10</m:t>
            </m:r>
          </m:e>
          <m:sup>
            <m:r>
              <w:rPr>
                <w:rFonts w:ascii="Cambria Math" w:hAnsi="Cambria Math"/>
              </w:rPr>
              <m:t>-2</m:t>
            </m:r>
          </m:sup>
        </m:sSup>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r>
          <w:rPr>
            <w:rFonts w:ascii="Cambria Math" w:hAnsi="Cambria Math"/>
          </w:rPr>
          <m:t xml:space="preserve">+4.0239 </m:t>
        </m:r>
        <m:r>
          <m:rPr>
            <m:sty m:val="p"/>
          </m:rPr>
          <w:rPr>
            <w:rFonts w:ascii="Cambria Math" w:hAnsi="Cambria Math"/>
          </w:rPr>
          <m:t xml:space="preserve">x </m:t>
        </m:r>
        <m:sSup>
          <m:sSupPr>
            <m:ctrlPr>
              <w:rPr>
                <w:rFonts w:ascii="Cambria Math" w:hAnsi="Cambria Math"/>
              </w:rPr>
            </m:ctrlPr>
          </m:sSupPr>
          <m:e>
            <m:r>
              <w:rPr>
                <w:rFonts w:ascii="Cambria Math" w:hAnsi="Cambria Math"/>
              </w:rPr>
              <m:t>10</m:t>
            </m:r>
          </m:e>
          <m:sup>
            <m:r>
              <w:rPr>
                <w:rFonts w:ascii="Cambria Math" w:hAnsi="Cambria Math"/>
              </w:rPr>
              <m:t>-1</m:t>
            </m:r>
          </m:sup>
        </m:sSup>
      </m:oMath>
      <w:r w:rsidR="009A6906">
        <w:rPr>
          <w:rFonts w:eastAsiaTheme="minorEastAsia"/>
        </w:rPr>
        <w:tab/>
        <w:t>(eq.2.2.9)</w:t>
      </w:r>
    </w:p>
    <w:p w14:paraId="773FDC5C" w14:textId="77777777" w:rsidR="006D72C8" w:rsidRPr="00574A67" w:rsidRDefault="006D72C8" w:rsidP="00862696">
      <w:pPr>
        <w:spacing w:after="0" w:line="240" w:lineRule="auto"/>
        <w:jc w:val="both"/>
        <w:rPr>
          <w:rFonts w:eastAsiaTheme="minorEastAsia"/>
        </w:rPr>
      </w:pPr>
    </w:p>
    <w:p w14:paraId="67F5B46C" w14:textId="77777777" w:rsidR="006D72C8" w:rsidRPr="00574A67" w:rsidRDefault="006D72C8" w:rsidP="00862696">
      <w:pPr>
        <w:spacing w:after="0" w:line="240" w:lineRule="auto"/>
        <w:jc w:val="both"/>
        <w:rPr>
          <w:rFonts w:eastAsiaTheme="minorEastAsia"/>
        </w:rPr>
      </w:pPr>
      <w:r w:rsidRPr="00574A67">
        <w:rPr>
          <w:rFonts w:eastAsiaTheme="minorEastAsia"/>
        </w:rPr>
        <w:t>The day length</w:t>
      </w:r>
      <w:r w:rsidR="00356BD8" w:rsidRPr="00574A67">
        <w:rPr>
          <w:rFonts w:eastAsiaTheme="minorEastAsia"/>
        </w:rPr>
        <w:t xml:space="preserve">, </w:t>
      </w:r>
      <m:oMath>
        <m:r>
          <w:rPr>
            <w:rFonts w:ascii="Cambria Math" w:hAnsi="Cambria Math"/>
          </w:rPr>
          <m:t>L</m:t>
        </m:r>
      </m:oMath>
      <w:r w:rsidR="00356BD8" w:rsidRPr="00574A67">
        <w:rPr>
          <w:rFonts w:eastAsiaTheme="minorEastAsia"/>
        </w:rPr>
        <w:t>,</w:t>
      </w:r>
      <w:r w:rsidRPr="00574A67">
        <w:rPr>
          <w:rFonts w:eastAsiaTheme="minorEastAsia"/>
        </w:rPr>
        <w:t xml:space="preserve"> is calculated using a modification of a formula provided by Kirk (2011) as presented by Brand et al. (2016)</w:t>
      </w:r>
    </w:p>
    <w:p w14:paraId="58178EF1" w14:textId="77777777" w:rsidR="006D72C8" w:rsidRPr="00574A67" w:rsidRDefault="006D72C8" w:rsidP="00862696">
      <w:pPr>
        <w:spacing w:after="0" w:line="240" w:lineRule="auto"/>
        <w:jc w:val="both"/>
        <w:rPr>
          <w:rFonts w:eastAsiaTheme="minorEastAsia"/>
        </w:rPr>
      </w:pPr>
    </w:p>
    <w:p w14:paraId="1AD3891F" w14:textId="12D590AF" w:rsidR="006D72C8" w:rsidRPr="00574A67" w:rsidRDefault="006D72C8" w:rsidP="00862696">
      <w:pPr>
        <w:spacing w:after="0" w:line="240" w:lineRule="auto"/>
        <w:jc w:val="both"/>
        <w:rPr>
          <w:rFonts w:eastAsiaTheme="minorEastAsia"/>
        </w:rPr>
      </w:pPr>
      <m:oMath>
        <m:r>
          <w:rPr>
            <w:rFonts w:ascii="Cambria Math" w:hAnsi="Cambria Math"/>
          </w:rPr>
          <m:t>L</m:t>
        </m:r>
        <m:r>
          <m:rPr>
            <m:sty m:val="p"/>
          </m:rPr>
          <w:rPr>
            <w:rFonts w:ascii="Cambria Math" w:hAnsi="Cambria Math"/>
          </w:rPr>
          <m:t>=2</m:t>
        </m:r>
        <m:d>
          <m:dPr>
            <m:ctrlPr>
              <w:rPr>
                <w:rFonts w:ascii="Cambria Math" w:hAnsi="Cambria Math"/>
              </w:rPr>
            </m:ctrlPr>
          </m:dPr>
          <m:e>
            <m:f>
              <m:fPr>
                <m:ctrlPr>
                  <w:rPr>
                    <w:rFonts w:ascii="Cambria Math" w:hAnsi="Cambria Math"/>
                    <w:i/>
                  </w:rPr>
                </m:ctrlPr>
              </m:fPr>
              <m:num>
                <m:r>
                  <w:rPr>
                    <w:rFonts w:ascii="Cambria Math" w:hAnsi="Cambria Math"/>
                  </w:rPr>
                  <m:t>24</m:t>
                </m:r>
              </m:num>
              <m:den>
                <m:r>
                  <w:rPr>
                    <w:rFonts w:ascii="Cambria Math" w:hAnsi="Cambria Math"/>
                  </w:rPr>
                  <m:t>2π</m:t>
                </m:r>
              </m:den>
            </m:f>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-tan</m:t>
            </m:r>
            <m:d>
              <m:dPr>
                <m:ctrlPr>
                  <w:rPr>
                    <w:rFonts w:ascii="Cambria Math" w:hAnsi="Cambria Math"/>
                  </w:rPr>
                </m:ctrlPr>
              </m:dPr>
              <m:e>
                <m:r>
                  <m:rPr>
                    <m:sty m:val="p"/>
                  </m:rPr>
                  <w:rPr>
                    <w:rFonts w:ascii="Cambria Math" w:hAnsi="Cambria Math"/>
                  </w:rPr>
                  <m:t>ϕ</m:t>
                </m:r>
              </m:e>
            </m:d>
            <m:r>
              <m:rPr>
                <m:sty m:val="p"/>
              </m:rPr>
              <w:rPr>
                <w:rFonts w:ascii="Cambria Math" w:hAnsi="Cambria Math"/>
              </w:rPr>
              <m:t xml:space="preserve"> tan</m:t>
            </m:r>
            <m:d>
              <m:dPr>
                <m:ctrlPr>
                  <w:rPr>
                    <w:rFonts w:ascii="Cambria Math" w:hAnsi="Cambria Math"/>
                  </w:rPr>
                </m:ctrlPr>
              </m:dPr>
              <m:e>
                <m:r>
                  <m:rPr>
                    <m:sty m:val="p"/>
                  </m:rPr>
                  <w:rPr>
                    <w:rFonts w:ascii="Cambria Math" w:hAnsi="Cambria Math"/>
                  </w:rPr>
                  <m:t>δ</m:t>
                </m:r>
              </m:e>
            </m:d>
          </m:e>
        </m:d>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24</m:t>
                </m:r>
              </m:num>
              <m:den>
                <m:r>
                  <w:rPr>
                    <w:rFonts w:ascii="Cambria Math" w:hAnsi="Cambria Math"/>
                  </w:rPr>
                  <m:t>π</m:t>
                </m:r>
              </m:den>
            </m:f>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-tan</m:t>
            </m:r>
            <m:d>
              <m:dPr>
                <m:ctrlPr>
                  <w:rPr>
                    <w:rFonts w:ascii="Cambria Math" w:hAnsi="Cambria Math"/>
                  </w:rPr>
                </m:ctrlPr>
              </m:dPr>
              <m:e>
                <m:r>
                  <m:rPr>
                    <m:sty m:val="p"/>
                  </m:rPr>
                  <w:rPr>
                    <w:rFonts w:ascii="Cambria Math" w:hAnsi="Cambria Math"/>
                  </w:rPr>
                  <m:t>ϕ</m:t>
                </m:r>
              </m:e>
            </m:d>
            <m:r>
              <m:rPr>
                <m:sty m:val="p"/>
              </m:rPr>
              <w:rPr>
                <w:rFonts w:ascii="Cambria Math" w:hAnsi="Cambria Math"/>
              </w:rPr>
              <m:t xml:space="preserve"> tan</m:t>
            </m:r>
            <m:d>
              <m:dPr>
                <m:ctrlPr>
                  <w:rPr>
                    <w:rFonts w:ascii="Cambria Math" w:hAnsi="Cambria Math"/>
                  </w:rPr>
                </m:ctrlPr>
              </m:dPr>
              <m:e>
                <m:r>
                  <w:rPr>
                    <w:rFonts w:ascii="Cambria Math" w:hAnsi="Cambria Math"/>
                  </w:rPr>
                  <m:t>δ</m:t>
                </m:r>
              </m:e>
            </m:d>
          </m:e>
        </m:d>
      </m:oMath>
      <w:r w:rsidR="009A6906">
        <w:rPr>
          <w:rFonts w:eastAsiaTheme="minorEastAsia"/>
        </w:rPr>
        <w:tab/>
        <w:t>(eq.2.2.10)</w:t>
      </w:r>
    </w:p>
    <w:p w14:paraId="40402E5F" w14:textId="77777777" w:rsidR="00356BD8" w:rsidRPr="00574A67" w:rsidRDefault="00356BD8" w:rsidP="00862696">
      <w:pPr>
        <w:spacing w:after="0" w:line="240" w:lineRule="auto"/>
        <w:jc w:val="both"/>
      </w:pPr>
    </w:p>
    <w:p w14:paraId="793FD09E" w14:textId="77777777" w:rsidR="006D72C8" w:rsidRDefault="00356BD8" w:rsidP="00862696">
      <w:pPr>
        <w:spacing w:after="0" w:line="240" w:lineRule="auto"/>
        <w:jc w:val="both"/>
      </w:pPr>
      <w:r w:rsidRPr="00574A67">
        <w:t>where</w:t>
      </w:r>
      <w:r>
        <w:t xml:space="preserve"> </w:t>
      </w:r>
      <m:oMath>
        <m:r>
          <m:rPr>
            <m:sty m:val="p"/>
          </m:rPr>
          <w:rPr>
            <w:rFonts w:ascii="Cambria Math" w:hAnsi="Cambria Math"/>
          </w:rPr>
          <m:t>ϕ</m:t>
        </m:r>
      </m:oMath>
      <w:r>
        <w:rPr>
          <w:rFonts w:eastAsiaTheme="minorEastAsia"/>
        </w:rPr>
        <w:t xml:space="preserve"> is the latitude in radians (</w:t>
      </w:r>
      <w:r w:rsidR="006D72C8">
        <w:t xml:space="preserve">converted from decimal degrees </w:t>
      </w:r>
      <m:oMath>
        <m:d>
          <m:dPr>
            <m:ctrlPr>
              <w:rPr>
                <w:rFonts w:ascii="Cambria Math" w:hAnsi="Cambria Math"/>
              </w:rPr>
            </m:ctrlPr>
          </m:dPr>
          <m:e>
            <m:r>
              <w:rPr>
                <w:rFonts w:ascii="Cambria Math" w:hAnsi="Cambria Math"/>
              </w:rPr>
              <m:t>ϕ°</m:t>
            </m:r>
          </m:e>
        </m:d>
      </m:oMath>
      <w:r w:rsidR="006D72C8">
        <w:t xml:space="preserve"> to radians (rad), as </w:t>
      </w:r>
      <m:oMath>
        <m:r>
          <m:rPr>
            <m:sty m:val="p"/>
          </m:rPr>
          <w:rPr>
            <w:rFonts w:ascii="Cambria Math" w:hAnsi="Cambria Math"/>
          </w:rPr>
          <m:t>ϕ=</m:t>
        </m:r>
        <m:d>
          <m:dPr>
            <m:ctrlPr>
              <w:rPr>
                <w:rFonts w:ascii="Cambria Math" w:hAnsi="Cambria Math"/>
              </w:rPr>
            </m:ctrlPr>
          </m:dPr>
          <m:e>
            <m:f>
              <m:fPr>
                <m:ctrlPr>
                  <w:rPr>
                    <w:rFonts w:ascii="Cambria Math" w:hAnsi="Cambria Math"/>
                  </w:rPr>
                </m:ctrlPr>
              </m:fPr>
              <m:num>
                <m:r>
                  <m:rPr>
                    <m:sty m:val="p"/>
                  </m:rPr>
                  <w:rPr>
                    <w:rFonts w:ascii="Cambria Math" w:hAnsi="Cambria Math"/>
                  </w:rPr>
                  <m:t>π</m:t>
                </m:r>
              </m:num>
              <m:den>
                <m:r>
                  <w:rPr>
                    <w:rFonts w:ascii="Cambria Math" w:hAnsi="Cambria Math"/>
                  </w:rPr>
                  <m:t>180</m:t>
                </m:r>
              </m:den>
            </m:f>
          </m:e>
        </m:d>
        <m:r>
          <w:rPr>
            <w:rFonts w:ascii="Cambria Math" w:hAnsi="Cambria Math"/>
          </w:rPr>
          <m:t>ϕ°</m:t>
        </m:r>
      </m:oMath>
      <w:r>
        <w:rPr>
          <w:rFonts w:eastAsiaTheme="minorEastAsia"/>
        </w:rPr>
        <w:t xml:space="preserve">), and </w:t>
      </w:r>
      <m:oMath>
        <m:r>
          <w:rPr>
            <w:rFonts w:ascii="Cambria Math" w:hAnsi="Cambria Math"/>
          </w:rPr>
          <m:t>δ</m:t>
        </m:r>
      </m:oMath>
      <w:r>
        <w:rPr>
          <w:rFonts w:eastAsiaTheme="minorEastAsia"/>
        </w:rPr>
        <w:t xml:space="preserve"> is the declination of the sun, calculated from the </w:t>
      </w:r>
      <w:r w:rsidR="006D72C8">
        <w:rPr>
          <w:rFonts w:eastAsiaTheme="minorEastAsia"/>
        </w:rPr>
        <w:t>d</w:t>
      </w:r>
      <w:r w:rsidR="006D72C8">
        <w:t xml:space="preserve">ate in Julian days as an angle in radians </w:t>
      </w:r>
      <m:oMath>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oMath>
      <w:r w:rsidR="006D72C8">
        <w:t>:</w:t>
      </w:r>
    </w:p>
    <w:p w14:paraId="203342FF" w14:textId="77777777" w:rsidR="00356BD8" w:rsidRDefault="00356BD8" w:rsidP="00862696">
      <w:pPr>
        <w:spacing w:after="0" w:line="240" w:lineRule="auto"/>
        <w:jc w:val="both"/>
      </w:pPr>
    </w:p>
    <w:p w14:paraId="699E0561" w14:textId="6130EDA4" w:rsidR="006D72C8" w:rsidRPr="00F35B44" w:rsidRDefault="006477B9" w:rsidP="00862696">
      <w:pPr>
        <w:spacing w:after="0" w:line="240" w:lineRule="auto"/>
        <w:jc w:val="both"/>
        <w:rPr>
          <w:rFonts w:eastAsiaTheme="minorEastAsia"/>
        </w:rPr>
      </w:pPr>
      <m:oMath>
        <m:r>
          <m:rPr>
            <m:sty m:val="p"/>
          </m:rPr>
          <w:rPr>
            <w:rFonts w:ascii="Cambria Math" w:hAnsi="Cambria Math"/>
          </w:rPr>
          <m:t>δ= 0.006918-0.399912 cos</m:t>
        </m:r>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w:rPr>
            <w:rFonts w:ascii="Cambria Math" w:eastAsiaTheme="minorEastAsia" w:hAnsi="Cambria Math"/>
          </w:rPr>
          <m:t>+0.070257</m:t>
        </m:r>
        <m:r>
          <m:rPr>
            <m:sty m:val="p"/>
          </m:rPr>
          <w:rPr>
            <w:rFonts w:ascii="Cambria Math" w:hAnsi="Cambria Math"/>
          </w:rPr>
          <m:t xml:space="preserve"> sin</m:t>
        </m:r>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m:rPr>
            <m:sty m:val="p"/>
          </m:rPr>
          <w:rPr>
            <w:rFonts w:ascii="Cambria Math" w:hAnsi="Cambria Math"/>
          </w:rPr>
          <m:t>-0.006758 cos</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m:rPr>
            <m:sty m:val="p"/>
          </m:rPr>
          <w:rPr>
            <w:rFonts w:ascii="Cambria Math" w:hAnsi="Cambria Math"/>
          </w:rPr>
          <m:t>+0.000907 sin</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w:rPr>
            <w:rFonts w:ascii="Cambria Math" w:eastAsiaTheme="minorEastAsia" w:hAnsi="Cambria Math"/>
          </w:rPr>
          <m:t xml:space="preserve">-0.002697 </m:t>
        </m:r>
        <m:r>
          <m:rPr>
            <m:sty m:val="p"/>
          </m:rPr>
          <w:rPr>
            <w:rFonts w:ascii="Cambria Math" w:hAnsi="Cambria Math"/>
          </w:rPr>
          <m:t>cos</m:t>
        </m:r>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r>
          <w:rPr>
            <w:rFonts w:ascii="Cambria Math" w:eastAsiaTheme="minorEastAsia" w:hAnsi="Cambria Math"/>
          </w:rPr>
          <m:t xml:space="preserve">+0.001480 </m:t>
        </m:r>
        <m:r>
          <m:rPr>
            <m:sty m:val="p"/>
          </m:rPr>
          <w:rPr>
            <w:rFonts w:ascii="Cambria Math" w:hAnsi="Cambria Math"/>
          </w:rPr>
          <m:t>sin</m:t>
        </m:r>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θ</m:t>
                </m:r>
              </m:e>
              <m:sub>
                <m:r>
                  <m:rPr>
                    <m:sty m:val="p"/>
                  </m:rPr>
                  <w:rPr>
                    <w:rFonts w:ascii="Cambria Math" w:hAnsi="Cambria Math"/>
                  </w:rPr>
                  <m:t>d</m:t>
                </m:r>
              </m:sub>
            </m:sSub>
          </m:e>
        </m:d>
      </m:oMath>
      <w:r w:rsidR="009A6906">
        <w:rPr>
          <w:rFonts w:eastAsiaTheme="minorEastAsia"/>
        </w:rPr>
        <w:tab/>
        <w:t>(eq.2.2.11)</w:t>
      </w:r>
    </w:p>
    <w:p w14:paraId="6E4144C9" w14:textId="77777777" w:rsidR="00356BD8" w:rsidRDefault="00356BD8" w:rsidP="00862696">
      <w:pPr>
        <w:spacing w:after="0" w:line="240" w:lineRule="auto"/>
        <w:jc w:val="both"/>
      </w:pPr>
    </w:p>
    <w:p w14:paraId="58F8B819" w14:textId="77777777" w:rsidR="006D72C8" w:rsidRDefault="006D72C8" w:rsidP="00862696">
      <w:pPr>
        <w:spacing w:after="0" w:line="240" w:lineRule="auto"/>
        <w:jc w:val="both"/>
      </w:pPr>
      <w:r>
        <w:t xml:space="preserve">The date number in Julian days, </w:t>
      </w:r>
      <m:oMath>
        <m:sSub>
          <m:sSubPr>
            <m:ctrlPr>
              <w:rPr>
                <w:rFonts w:ascii="Cambria Math" w:hAnsi="Cambria Math"/>
                <w:i/>
              </w:rPr>
            </m:ctrlPr>
          </m:sSubPr>
          <m:e>
            <m:r>
              <w:rPr>
                <w:rFonts w:ascii="Cambria Math" w:hAnsi="Cambria Math"/>
              </w:rPr>
              <m:t>n</m:t>
            </m:r>
          </m:e>
          <m:sub>
            <m:r>
              <m:rPr>
                <m:sty m:val="p"/>
              </m:rPr>
              <w:rPr>
                <w:rFonts w:ascii="Cambria Math" w:hAnsi="Cambria Math"/>
              </w:rPr>
              <m:t>todate</m:t>
            </m:r>
          </m:sub>
        </m:sSub>
      </m:oMath>
      <w:r>
        <w:rPr>
          <w:rFonts w:eastAsiaTheme="minorEastAsia"/>
        </w:rPr>
        <w:t>,</w:t>
      </w:r>
      <w:r>
        <w:t xml:space="preserve"> ranges from 0 on January 1</w:t>
      </w:r>
      <w:r w:rsidRPr="00854EAA">
        <w:rPr>
          <w:vertAlign w:val="superscript"/>
        </w:rPr>
        <w:t>st</w:t>
      </w:r>
      <w:r>
        <w:t xml:space="preserve"> to 364 on December 31</w:t>
      </w:r>
      <w:r w:rsidRPr="00854EAA">
        <w:rPr>
          <w:vertAlign w:val="superscript"/>
        </w:rPr>
        <w:t>st</w:t>
      </w:r>
      <w:r>
        <w:t>. This can be converted to an angle in radians</w:t>
      </w:r>
      <w:r w:rsidR="00356BD8">
        <w:t xml:space="preserve"> using </w:t>
      </w:r>
    </w:p>
    <w:p w14:paraId="58BB7245" w14:textId="77777777" w:rsidR="00356BD8" w:rsidRDefault="00356BD8" w:rsidP="00862696">
      <w:pPr>
        <w:spacing w:after="0" w:line="240" w:lineRule="auto"/>
        <w:jc w:val="both"/>
      </w:pPr>
    </w:p>
    <w:p w14:paraId="2A1B9D14" w14:textId="08C6ADA4" w:rsidR="006D72C8" w:rsidRDefault="008D1106" w:rsidP="00862696">
      <w:pPr>
        <w:spacing w:after="0" w:line="240" w:lineRule="auto"/>
        <w:jc w:val="both"/>
        <w:rPr>
          <w:rFonts w:eastAsiaTheme="minorEastAsia"/>
        </w:rPr>
      </w:pPr>
      <m:oMath>
        <m:sSub>
          <m:sSubPr>
            <m:ctrlPr>
              <w:rPr>
                <w:rFonts w:ascii="Cambria Math" w:hAnsi="Cambria Math"/>
              </w:rPr>
            </m:ctrlPr>
          </m:sSubPr>
          <m:e>
            <m:r>
              <w:rPr>
                <w:rFonts w:ascii="Cambria Math" w:hAnsi="Cambria Math"/>
              </w:rPr>
              <m:t>θ</m:t>
            </m:r>
          </m:e>
          <m:sub>
            <m:r>
              <m:rPr>
                <m:sty m:val="p"/>
              </m:rPr>
              <w:rPr>
                <w:rFonts w:ascii="Cambria Math" w:hAnsi="Cambria Math"/>
              </w:rPr>
              <m:t>d</m:t>
            </m:r>
          </m:sub>
        </m:sSub>
        <m:r>
          <m:rPr>
            <m:sty m:val="p"/>
          </m:rPr>
          <w:rPr>
            <w:rFonts w:ascii="Cambria Math" w:hAnsi="Cambria Math"/>
          </w:rPr>
          <m:t>=</m:t>
        </m:r>
        <m:r>
          <w:rPr>
            <w:rFonts w:ascii="Cambria Math" w:hAnsi="Cambria Math"/>
          </w:rPr>
          <m:t>2π</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m:rPr>
                        <m:sty m:val="p"/>
                      </m:rPr>
                      <w:rPr>
                        <w:rFonts w:ascii="Cambria Math" w:hAnsi="Cambria Math"/>
                      </w:rPr>
                      <m:t>todate</m:t>
                    </m:r>
                  </m:sub>
                </m:sSub>
              </m:num>
              <m:den>
                <m:r>
                  <w:rPr>
                    <w:rFonts w:ascii="Cambria Math" w:hAnsi="Cambria Math"/>
                  </w:rPr>
                  <m:t>365</m:t>
                </m:r>
              </m:den>
            </m:f>
          </m:e>
        </m:d>
      </m:oMath>
      <w:r w:rsidR="009A6906">
        <w:rPr>
          <w:rFonts w:eastAsiaTheme="minorEastAsia"/>
        </w:rPr>
        <w:tab/>
        <w:t>(eq.2.2.12)</w:t>
      </w:r>
    </w:p>
    <w:p w14:paraId="0065E435" w14:textId="77777777" w:rsidR="006D72C8" w:rsidRPr="006D72C8" w:rsidRDefault="006D72C8" w:rsidP="00862696">
      <w:pPr>
        <w:spacing w:after="0" w:line="240" w:lineRule="auto"/>
        <w:jc w:val="both"/>
        <w:rPr>
          <w:rFonts w:eastAsiaTheme="minorEastAsia"/>
          <w:sz w:val="24"/>
          <w:szCs w:val="24"/>
        </w:rPr>
      </w:pPr>
    </w:p>
    <w:p w14:paraId="5FF073DC" w14:textId="77777777" w:rsidR="000F125C" w:rsidRPr="000F125C" w:rsidRDefault="000F125C" w:rsidP="00862696">
      <w:pPr>
        <w:spacing w:after="0" w:line="240" w:lineRule="auto"/>
        <w:jc w:val="both"/>
        <w:rPr>
          <w:b/>
          <w:i/>
        </w:rPr>
      </w:pPr>
      <w:r>
        <w:rPr>
          <w:b/>
          <w:i/>
        </w:rPr>
        <w:t xml:space="preserve">Potential evapotranspiration from the selected depth of soil </w:t>
      </w:r>
    </w:p>
    <w:p w14:paraId="26999804" w14:textId="77777777" w:rsidR="000F125C" w:rsidRDefault="000F125C" w:rsidP="00862696">
      <w:pPr>
        <w:spacing w:after="0" w:line="240" w:lineRule="auto"/>
        <w:jc w:val="both"/>
      </w:pPr>
    </w:p>
    <w:p w14:paraId="6D699230" w14:textId="77777777" w:rsidR="006D72C8" w:rsidRDefault="00705F5C" w:rsidP="00862696">
      <w:pPr>
        <w:spacing w:after="0" w:line="240" w:lineRule="auto"/>
        <w:jc w:val="both"/>
      </w:pPr>
      <w:r>
        <w:t>The potential evapotranspiration from the selected soil depth</w:t>
      </w:r>
      <w:r w:rsidR="00CE62C3">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PET,d</m:t>
            </m:r>
          </m:sub>
        </m:sSub>
      </m:oMath>
      <w:r w:rsidR="00CE62C3">
        <w:rPr>
          <w:rFonts w:eastAsiaTheme="minorEastAsia"/>
        </w:rPr>
        <w:t xml:space="preserve"> (mm),</w:t>
      </w:r>
      <w:r>
        <w:t xml:space="preserve"> is estimated from the proportion of the maximum rooting depth, </w:t>
      </w:r>
      <m:oMath>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oMath>
      <w:r w:rsidR="00CE62C3">
        <w:rPr>
          <w:rFonts w:eastAsiaTheme="minorEastAsia"/>
        </w:rPr>
        <w:t xml:space="preserve"> (cm),</w:t>
      </w:r>
      <w:r>
        <w:t xml:space="preserve"> included in the depth of soil being simulated</w:t>
      </w:r>
      <w:r w:rsidR="00CE62C3">
        <w:t xml:space="preserve">, </w:t>
      </w:r>
      <w:r>
        <w:t xml:space="preserve"> </w:t>
      </w:r>
      <m:oMath>
        <m:r>
          <w:rPr>
            <w:rFonts w:ascii="Cambria Math" w:hAnsi="Cambria Math"/>
          </w:rPr>
          <m:t>d</m:t>
        </m:r>
      </m:oMath>
      <w:r w:rsidR="00CE62C3">
        <w:rPr>
          <w:rFonts w:eastAsiaTheme="minorEastAsia"/>
        </w:rPr>
        <w:t xml:space="preserve"> (cm), </w:t>
      </w:r>
    </w:p>
    <w:p w14:paraId="061A393F" w14:textId="77777777" w:rsidR="00705F5C" w:rsidRDefault="00705F5C" w:rsidP="00862696">
      <w:pPr>
        <w:spacing w:after="0" w:line="240" w:lineRule="auto"/>
        <w:jc w:val="both"/>
      </w:pPr>
    </w:p>
    <w:p w14:paraId="3712D877" w14:textId="23D192BC" w:rsidR="00705F5C" w:rsidRPr="00705F5C" w:rsidRDefault="008D1106" w:rsidP="00862696">
      <w:pPr>
        <w:spacing w:after="0" w:line="240" w:lineRule="auto"/>
        <w:jc w:val="both"/>
      </w:pPr>
      <m:oMath>
        <m:sSub>
          <m:sSubPr>
            <m:ctrlPr>
              <w:rPr>
                <w:rFonts w:ascii="Cambria Math" w:hAnsi="Cambria Math"/>
              </w:rPr>
            </m:ctrlPr>
          </m:sSubPr>
          <m:e>
            <m:r>
              <w:rPr>
                <w:rFonts w:ascii="Cambria Math" w:hAnsi="Cambria Math"/>
              </w:rPr>
              <m:t>V</m:t>
            </m:r>
          </m:e>
          <m:sub>
            <m:r>
              <m:rPr>
                <m:sty m:val="p"/>
              </m:rPr>
              <w:rPr>
                <w:rFonts w:ascii="Cambria Math" w:hAnsi="Cambria Math"/>
              </w:rPr>
              <m:t>PET,d</m:t>
            </m:r>
          </m:sub>
        </m:sSub>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PET</m:t>
                </m:r>
              </m:sub>
            </m:sSub>
            <m: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PET</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den>
                </m:f>
              </m:e>
            </m:d>
          </m:e>
        </m:d>
      </m:oMath>
      <w:r w:rsidR="009A6906">
        <w:rPr>
          <w:rFonts w:eastAsiaTheme="minorEastAsia"/>
        </w:rPr>
        <w:tab/>
        <w:t>(eq.2.2.13)</w:t>
      </w:r>
    </w:p>
    <w:p w14:paraId="69071802" w14:textId="77777777" w:rsidR="00705F5C" w:rsidRDefault="00705F5C" w:rsidP="00862696">
      <w:pPr>
        <w:spacing w:after="0" w:line="240" w:lineRule="auto"/>
        <w:jc w:val="both"/>
      </w:pPr>
    </w:p>
    <w:p w14:paraId="5030E934" w14:textId="28B12D63" w:rsidR="00EB3B2F" w:rsidRDefault="00EB3B2F" w:rsidP="00862696">
      <w:pPr>
        <w:spacing w:after="0" w:line="240" w:lineRule="auto"/>
        <w:jc w:val="both"/>
      </w:pPr>
      <w:r>
        <w:t xml:space="preserve">The maximum rooting depths for Ethiopian crops are given in Table </w:t>
      </w:r>
      <w:r w:rsidR="005665DA">
        <w:t>2.2.</w:t>
      </w:r>
      <w:r>
        <w:t>1.</w:t>
      </w:r>
    </w:p>
    <w:p w14:paraId="7F6F5FFB" w14:textId="77777777" w:rsidR="00EB3B2F" w:rsidRDefault="00EB3B2F" w:rsidP="00862696">
      <w:pPr>
        <w:spacing w:after="0" w:line="240" w:lineRule="auto"/>
        <w:jc w:val="both"/>
      </w:pPr>
    </w:p>
    <w:p w14:paraId="6EC21631" w14:textId="73F3ED64" w:rsidR="00EB3B2F" w:rsidRDefault="00EB3B2F" w:rsidP="00862696">
      <w:pPr>
        <w:spacing w:after="0" w:line="240" w:lineRule="auto"/>
        <w:jc w:val="both"/>
      </w:pPr>
      <w:r>
        <w:t xml:space="preserve">Table </w:t>
      </w:r>
      <w:r w:rsidR="005665DA">
        <w:t>2.2.</w:t>
      </w:r>
      <w:r>
        <w:t xml:space="preserve">1. Rooting depths for Ethiopian crops </w:t>
      </w:r>
    </w:p>
    <w:p w14:paraId="26DA594D" w14:textId="77777777" w:rsidR="00EB3B2F" w:rsidRDefault="00EB3B2F" w:rsidP="00862696">
      <w:pPr>
        <w:spacing w:after="0" w:line="240" w:lineRule="auto"/>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252"/>
        <w:gridCol w:w="2258"/>
        <w:gridCol w:w="2265"/>
      </w:tblGrid>
      <w:tr w:rsidR="00EB3B2F" w14:paraId="5A88A72E" w14:textId="77777777" w:rsidTr="00A856E5">
        <w:tc>
          <w:tcPr>
            <w:tcW w:w="2310" w:type="dxa"/>
            <w:tcBorders>
              <w:top w:val="single" w:sz="12" w:space="0" w:color="auto"/>
              <w:bottom w:val="single" w:sz="12" w:space="0" w:color="auto"/>
            </w:tcBorders>
            <w:vAlign w:val="center"/>
          </w:tcPr>
          <w:p w14:paraId="21A0B06C" w14:textId="77777777" w:rsidR="00EB3B2F" w:rsidRDefault="00EB3B2F" w:rsidP="00862696">
            <w:pPr>
              <w:jc w:val="center"/>
            </w:pPr>
            <w:r>
              <w:t>Crop</w:t>
            </w:r>
          </w:p>
        </w:tc>
        <w:tc>
          <w:tcPr>
            <w:tcW w:w="2310" w:type="dxa"/>
            <w:tcBorders>
              <w:top w:val="single" w:sz="12" w:space="0" w:color="auto"/>
              <w:bottom w:val="single" w:sz="12" w:space="0" w:color="auto"/>
            </w:tcBorders>
            <w:vAlign w:val="center"/>
          </w:tcPr>
          <w:p w14:paraId="2C9CE3B8" w14:textId="77777777" w:rsidR="00EB3B2F" w:rsidRDefault="00EB3B2F" w:rsidP="00862696">
            <w:pPr>
              <w:jc w:val="center"/>
            </w:pPr>
            <w:r>
              <w:t>Maximum rooting depth (cm)</w:t>
            </w:r>
          </w:p>
        </w:tc>
        <w:tc>
          <w:tcPr>
            <w:tcW w:w="2311" w:type="dxa"/>
            <w:tcBorders>
              <w:top w:val="single" w:sz="12" w:space="0" w:color="auto"/>
              <w:bottom w:val="single" w:sz="12" w:space="0" w:color="auto"/>
            </w:tcBorders>
            <w:vAlign w:val="center"/>
          </w:tcPr>
          <w:p w14:paraId="19D8E46F" w14:textId="77777777" w:rsidR="00EB3B2F" w:rsidRDefault="00EB3B2F" w:rsidP="00862696">
            <w:pPr>
              <w:jc w:val="center"/>
            </w:pPr>
            <w:r>
              <w:t>Reference</w:t>
            </w:r>
          </w:p>
        </w:tc>
        <w:tc>
          <w:tcPr>
            <w:tcW w:w="2311" w:type="dxa"/>
            <w:tcBorders>
              <w:top w:val="single" w:sz="12" w:space="0" w:color="auto"/>
              <w:bottom w:val="single" w:sz="12" w:space="0" w:color="auto"/>
            </w:tcBorders>
            <w:vAlign w:val="center"/>
          </w:tcPr>
          <w:p w14:paraId="30C040F4" w14:textId="77777777" w:rsidR="00EB3B2F" w:rsidRDefault="00EB3B2F" w:rsidP="00862696">
            <w:pPr>
              <w:jc w:val="center"/>
            </w:pPr>
            <w:r>
              <w:t>Comment</w:t>
            </w:r>
          </w:p>
        </w:tc>
      </w:tr>
      <w:tr w:rsidR="00EB3B2F" w14:paraId="341A9CFE" w14:textId="77777777" w:rsidTr="00A856E5">
        <w:tc>
          <w:tcPr>
            <w:tcW w:w="2310" w:type="dxa"/>
            <w:tcBorders>
              <w:top w:val="single" w:sz="12" w:space="0" w:color="auto"/>
              <w:bottom w:val="single" w:sz="4" w:space="0" w:color="auto"/>
            </w:tcBorders>
            <w:vAlign w:val="center"/>
          </w:tcPr>
          <w:p w14:paraId="4782880C" w14:textId="77777777" w:rsidR="00EB3B2F" w:rsidRDefault="00EB3B2F" w:rsidP="00862696">
            <w:pPr>
              <w:jc w:val="center"/>
            </w:pPr>
            <w:r>
              <w:t>Maize</w:t>
            </w:r>
          </w:p>
        </w:tc>
        <w:tc>
          <w:tcPr>
            <w:tcW w:w="2310" w:type="dxa"/>
            <w:tcBorders>
              <w:top w:val="single" w:sz="12" w:space="0" w:color="auto"/>
              <w:bottom w:val="single" w:sz="4" w:space="0" w:color="auto"/>
            </w:tcBorders>
            <w:vAlign w:val="center"/>
          </w:tcPr>
          <w:p w14:paraId="75AA0342" w14:textId="77777777" w:rsidR="00EB3B2F" w:rsidRDefault="00EB3B2F" w:rsidP="00862696">
            <w:pPr>
              <w:jc w:val="center"/>
            </w:pPr>
            <w:r>
              <w:t>170</w:t>
            </w:r>
          </w:p>
        </w:tc>
        <w:tc>
          <w:tcPr>
            <w:tcW w:w="2311" w:type="dxa"/>
            <w:tcBorders>
              <w:top w:val="single" w:sz="12" w:space="0" w:color="auto"/>
              <w:bottom w:val="single" w:sz="4" w:space="0" w:color="auto"/>
            </w:tcBorders>
            <w:vAlign w:val="center"/>
          </w:tcPr>
          <w:p w14:paraId="164BDF15" w14:textId="77777777" w:rsidR="00EB3B2F" w:rsidRDefault="009C479E" w:rsidP="00862696">
            <w:pPr>
              <w:jc w:val="center"/>
            </w:pPr>
            <w:r>
              <w:t>Allen et al.</w:t>
            </w:r>
            <w:r w:rsidR="00A856E5">
              <w:t xml:space="preserve"> (</w:t>
            </w:r>
            <w:r w:rsidR="00EB3B2F">
              <w:t>1998</w:t>
            </w:r>
            <w:r w:rsidR="00A856E5">
              <w:t>).</w:t>
            </w:r>
          </w:p>
        </w:tc>
        <w:tc>
          <w:tcPr>
            <w:tcW w:w="2311" w:type="dxa"/>
            <w:tcBorders>
              <w:top w:val="single" w:sz="12" w:space="0" w:color="auto"/>
              <w:bottom w:val="single" w:sz="4" w:space="0" w:color="auto"/>
            </w:tcBorders>
            <w:vAlign w:val="center"/>
          </w:tcPr>
          <w:p w14:paraId="77B9F5E0" w14:textId="77777777" w:rsidR="00EB3B2F" w:rsidRDefault="00EB3B2F" w:rsidP="00862696">
            <w:pPr>
              <w:jc w:val="center"/>
            </w:pPr>
          </w:p>
        </w:tc>
      </w:tr>
      <w:tr w:rsidR="00EB3B2F" w14:paraId="0B8A0E69" w14:textId="77777777" w:rsidTr="00A856E5">
        <w:tc>
          <w:tcPr>
            <w:tcW w:w="2310" w:type="dxa"/>
            <w:tcBorders>
              <w:top w:val="single" w:sz="4" w:space="0" w:color="auto"/>
              <w:bottom w:val="single" w:sz="4" w:space="0" w:color="auto"/>
            </w:tcBorders>
            <w:vAlign w:val="center"/>
          </w:tcPr>
          <w:p w14:paraId="7C05979C" w14:textId="77777777" w:rsidR="00EB3B2F" w:rsidRDefault="00EB3B2F" w:rsidP="00862696">
            <w:pPr>
              <w:jc w:val="center"/>
            </w:pPr>
            <w:r>
              <w:t>Pulses / lentils</w:t>
            </w:r>
          </w:p>
        </w:tc>
        <w:tc>
          <w:tcPr>
            <w:tcW w:w="2310" w:type="dxa"/>
            <w:tcBorders>
              <w:top w:val="single" w:sz="4" w:space="0" w:color="auto"/>
              <w:bottom w:val="single" w:sz="4" w:space="0" w:color="auto"/>
            </w:tcBorders>
            <w:vAlign w:val="center"/>
          </w:tcPr>
          <w:p w14:paraId="7D96259E" w14:textId="77777777" w:rsidR="00EB3B2F" w:rsidRDefault="00EB3B2F" w:rsidP="00862696">
            <w:pPr>
              <w:jc w:val="center"/>
            </w:pPr>
            <w:r>
              <w:t>100</w:t>
            </w:r>
          </w:p>
        </w:tc>
        <w:tc>
          <w:tcPr>
            <w:tcW w:w="2311" w:type="dxa"/>
            <w:tcBorders>
              <w:top w:val="single" w:sz="4" w:space="0" w:color="auto"/>
              <w:bottom w:val="single" w:sz="4" w:space="0" w:color="auto"/>
            </w:tcBorders>
            <w:vAlign w:val="center"/>
          </w:tcPr>
          <w:p w14:paraId="042E189C" w14:textId="77777777" w:rsidR="00EB3B2F" w:rsidRDefault="009C479E" w:rsidP="00862696">
            <w:pPr>
              <w:jc w:val="center"/>
            </w:pPr>
            <w:r>
              <w:t>Allen et al.</w:t>
            </w:r>
            <w:r w:rsidR="00A856E5">
              <w:t xml:space="preserve"> (</w:t>
            </w:r>
            <w:r w:rsidR="00EB3B2F">
              <w:t>1998</w:t>
            </w:r>
            <w:r w:rsidR="00A856E5">
              <w:t>).</w:t>
            </w:r>
          </w:p>
        </w:tc>
        <w:tc>
          <w:tcPr>
            <w:tcW w:w="2311" w:type="dxa"/>
            <w:tcBorders>
              <w:top w:val="single" w:sz="4" w:space="0" w:color="auto"/>
              <w:bottom w:val="single" w:sz="4" w:space="0" w:color="auto"/>
            </w:tcBorders>
            <w:vAlign w:val="center"/>
          </w:tcPr>
          <w:p w14:paraId="7772D609" w14:textId="77777777" w:rsidR="00EB3B2F" w:rsidRDefault="00EB3B2F" w:rsidP="00862696">
            <w:pPr>
              <w:jc w:val="center"/>
            </w:pPr>
          </w:p>
        </w:tc>
      </w:tr>
      <w:tr w:rsidR="00EB3B2F" w14:paraId="013C5631" w14:textId="77777777" w:rsidTr="00A856E5">
        <w:tc>
          <w:tcPr>
            <w:tcW w:w="2310" w:type="dxa"/>
            <w:vMerge w:val="restart"/>
            <w:tcBorders>
              <w:top w:val="single" w:sz="4" w:space="0" w:color="auto"/>
              <w:bottom w:val="single" w:sz="4" w:space="0" w:color="auto"/>
            </w:tcBorders>
            <w:vAlign w:val="center"/>
          </w:tcPr>
          <w:p w14:paraId="4A577E6D" w14:textId="77777777" w:rsidR="00EB3B2F" w:rsidRDefault="00EB3B2F" w:rsidP="00862696">
            <w:pPr>
              <w:jc w:val="center"/>
            </w:pPr>
            <w:r>
              <w:t>Teff</w:t>
            </w:r>
          </w:p>
        </w:tc>
        <w:tc>
          <w:tcPr>
            <w:tcW w:w="2310" w:type="dxa"/>
            <w:vMerge w:val="restart"/>
            <w:tcBorders>
              <w:top w:val="single" w:sz="4" w:space="0" w:color="auto"/>
              <w:bottom w:val="single" w:sz="4" w:space="0" w:color="auto"/>
            </w:tcBorders>
            <w:vAlign w:val="center"/>
          </w:tcPr>
          <w:p w14:paraId="199A02DA" w14:textId="77777777" w:rsidR="00DE064C" w:rsidRDefault="00EB3B2F" w:rsidP="00862696">
            <w:pPr>
              <w:jc w:val="center"/>
            </w:pPr>
            <w:r>
              <w:t>Over 80</w:t>
            </w:r>
            <w:r w:rsidR="00DE064C">
              <w:t xml:space="preserve"> </w:t>
            </w:r>
          </w:p>
          <w:p w14:paraId="446C2436" w14:textId="77777777" w:rsidR="00EB3B2F" w:rsidRDefault="00DE064C" w:rsidP="00862696">
            <w:pPr>
              <w:jc w:val="center"/>
            </w:pPr>
            <w:r>
              <w:t>(80 used)</w:t>
            </w:r>
          </w:p>
        </w:tc>
        <w:tc>
          <w:tcPr>
            <w:tcW w:w="2311" w:type="dxa"/>
            <w:tcBorders>
              <w:top w:val="single" w:sz="4" w:space="0" w:color="auto"/>
              <w:bottom w:val="single" w:sz="4" w:space="0" w:color="auto"/>
            </w:tcBorders>
            <w:vAlign w:val="center"/>
          </w:tcPr>
          <w:p w14:paraId="03B5FC3E" w14:textId="77777777" w:rsidR="00EB3B2F" w:rsidRDefault="00EB3B2F" w:rsidP="00862696">
            <w:pPr>
              <w:jc w:val="center"/>
            </w:pPr>
            <w:proofErr w:type="spellStart"/>
            <w:r>
              <w:t>Ayele</w:t>
            </w:r>
            <w:proofErr w:type="spellEnd"/>
            <w:r>
              <w:t xml:space="preserve"> et al. (200</w:t>
            </w:r>
            <w:r w:rsidR="00E02930">
              <w:t>1</w:t>
            </w:r>
            <w:r>
              <w:t>);</w:t>
            </w:r>
          </w:p>
        </w:tc>
        <w:tc>
          <w:tcPr>
            <w:tcW w:w="2311" w:type="dxa"/>
            <w:tcBorders>
              <w:top w:val="single" w:sz="4" w:space="0" w:color="auto"/>
              <w:bottom w:val="single" w:sz="4" w:space="0" w:color="auto"/>
            </w:tcBorders>
            <w:vAlign w:val="center"/>
          </w:tcPr>
          <w:p w14:paraId="779A9B14" w14:textId="77777777" w:rsidR="00EB3B2F" w:rsidRDefault="00EB3B2F" w:rsidP="00862696">
            <w:pPr>
              <w:jc w:val="center"/>
            </w:pPr>
            <w:r>
              <w:t>Many observations</w:t>
            </w:r>
          </w:p>
        </w:tc>
      </w:tr>
      <w:tr w:rsidR="00EB3B2F" w14:paraId="638D5A3B" w14:textId="77777777" w:rsidTr="00A856E5">
        <w:tc>
          <w:tcPr>
            <w:tcW w:w="2310" w:type="dxa"/>
            <w:vMerge/>
            <w:tcBorders>
              <w:top w:val="single" w:sz="4" w:space="0" w:color="auto"/>
              <w:bottom w:val="single" w:sz="4" w:space="0" w:color="auto"/>
            </w:tcBorders>
            <w:vAlign w:val="center"/>
          </w:tcPr>
          <w:p w14:paraId="02C33619" w14:textId="77777777" w:rsidR="00EB3B2F" w:rsidRDefault="00EB3B2F" w:rsidP="00862696">
            <w:pPr>
              <w:jc w:val="center"/>
            </w:pPr>
          </w:p>
        </w:tc>
        <w:tc>
          <w:tcPr>
            <w:tcW w:w="2310" w:type="dxa"/>
            <w:vMerge/>
            <w:tcBorders>
              <w:top w:val="single" w:sz="4" w:space="0" w:color="auto"/>
              <w:bottom w:val="single" w:sz="4" w:space="0" w:color="auto"/>
            </w:tcBorders>
            <w:vAlign w:val="center"/>
          </w:tcPr>
          <w:p w14:paraId="15FF1B94" w14:textId="77777777" w:rsidR="00EB3B2F" w:rsidRDefault="00EB3B2F" w:rsidP="00862696">
            <w:pPr>
              <w:jc w:val="center"/>
            </w:pPr>
          </w:p>
        </w:tc>
        <w:tc>
          <w:tcPr>
            <w:tcW w:w="2311" w:type="dxa"/>
            <w:tcBorders>
              <w:top w:val="single" w:sz="4" w:space="0" w:color="auto"/>
              <w:bottom w:val="single" w:sz="4" w:space="0" w:color="auto"/>
            </w:tcBorders>
            <w:vAlign w:val="center"/>
          </w:tcPr>
          <w:p w14:paraId="76D1A81B" w14:textId="77777777" w:rsidR="00EB3B2F" w:rsidRDefault="00EB3B2F" w:rsidP="00862696">
            <w:pPr>
              <w:jc w:val="center"/>
            </w:pPr>
            <w:r>
              <w:t>Kubo et al. (2012).</w:t>
            </w:r>
          </w:p>
        </w:tc>
        <w:tc>
          <w:tcPr>
            <w:tcW w:w="2311" w:type="dxa"/>
            <w:tcBorders>
              <w:top w:val="single" w:sz="4" w:space="0" w:color="auto"/>
              <w:bottom w:val="single" w:sz="4" w:space="0" w:color="auto"/>
            </w:tcBorders>
            <w:vAlign w:val="center"/>
          </w:tcPr>
          <w:p w14:paraId="642B1339" w14:textId="77777777" w:rsidR="00EB3B2F" w:rsidRDefault="00EB3B2F" w:rsidP="00862696">
            <w:pPr>
              <w:jc w:val="center"/>
            </w:pPr>
          </w:p>
        </w:tc>
      </w:tr>
      <w:tr w:rsidR="00EB3B2F" w14:paraId="3DA04731" w14:textId="77777777" w:rsidTr="00A856E5">
        <w:tc>
          <w:tcPr>
            <w:tcW w:w="2310" w:type="dxa"/>
            <w:tcBorders>
              <w:top w:val="single" w:sz="4" w:space="0" w:color="auto"/>
              <w:bottom w:val="single" w:sz="4" w:space="0" w:color="auto"/>
            </w:tcBorders>
            <w:vAlign w:val="center"/>
          </w:tcPr>
          <w:p w14:paraId="40CB722F" w14:textId="77777777" w:rsidR="00EB3B2F" w:rsidRDefault="00EB3B2F" w:rsidP="00862696">
            <w:pPr>
              <w:jc w:val="center"/>
            </w:pPr>
            <w:r>
              <w:lastRenderedPageBreak/>
              <w:t>Haricot beans</w:t>
            </w:r>
          </w:p>
        </w:tc>
        <w:tc>
          <w:tcPr>
            <w:tcW w:w="2310" w:type="dxa"/>
            <w:tcBorders>
              <w:top w:val="single" w:sz="4" w:space="0" w:color="auto"/>
              <w:bottom w:val="single" w:sz="4" w:space="0" w:color="auto"/>
            </w:tcBorders>
            <w:vAlign w:val="center"/>
          </w:tcPr>
          <w:p w14:paraId="57E84C5D" w14:textId="77777777" w:rsidR="00EB3B2F" w:rsidRDefault="00EB3B2F" w:rsidP="00862696">
            <w:pPr>
              <w:jc w:val="center"/>
            </w:pPr>
            <w:r>
              <w:t>100-150</w:t>
            </w:r>
          </w:p>
          <w:p w14:paraId="05C67D15" w14:textId="77777777" w:rsidR="00DE064C" w:rsidRDefault="00DE064C" w:rsidP="00862696">
            <w:pPr>
              <w:jc w:val="center"/>
            </w:pPr>
            <w:r>
              <w:t>(average 125 used)</w:t>
            </w:r>
          </w:p>
        </w:tc>
        <w:tc>
          <w:tcPr>
            <w:tcW w:w="2311" w:type="dxa"/>
            <w:tcBorders>
              <w:top w:val="single" w:sz="4" w:space="0" w:color="auto"/>
              <w:bottom w:val="single" w:sz="4" w:space="0" w:color="auto"/>
            </w:tcBorders>
            <w:vAlign w:val="center"/>
          </w:tcPr>
          <w:p w14:paraId="2AB93452" w14:textId="77777777" w:rsidR="00EB3B2F" w:rsidRDefault="00A856E5" w:rsidP="00862696">
            <w:pPr>
              <w:jc w:val="center"/>
            </w:pPr>
            <w:r>
              <w:t>Beebe et al. (2013).</w:t>
            </w:r>
            <w:r w:rsidR="00EB3B2F">
              <w:t xml:space="preserve"> </w:t>
            </w:r>
          </w:p>
        </w:tc>
        <w:tc>
          <w:tcPr>
            <w:tcW w:w="2311" w:type="dxa"/>
            <w:tcBorders>
              <w:top w:val="single" w:sz="4" w:space="0" w:color="auto"/>
              <w:bottom w:val="single" w:sz="4" w:space="0" w:color="auto"/>
            </w:tcBorders>
            <w:vAlign w:val="center"/>
          </w:tcPr>
          <w:p w14:paraId="1E18EF47" w14:textId="77777777" w:rsidR="00EB3B2F" w:rsidRDefault="00EB3B2F" w:rsidP="00862696">
            <w:pPr>
              <w:jc w:val="center"/>
            </w:pPr>
            <w:r>
              <w:t>Water absorption mainly in top 70cm</w:t>
            </w:r>
          </w:p>
        </w:tc>
      </w:tr>
      <w:tr w:rsidR="00EB3B2F" w14:paraId="73C4A4C4" w14:textId="77777777" w:rsidTr="00A856E5">
        <w:tc>
          <w:tcPr>
            <w:tcW w:w="2310" w:type="dxa"/>
            <w:tcBorders>
              <w:top w:val="single" w:sz="4" w:space="0" w:color="auto"/>
              <w:bottom w:val="single" w:sz="4" w:space="0" w:color="auto"/>
            </w:tcBorders>
            <w:vAlign w:val="center"/>
          </w:tcPr>
          <w:p w14:paraId="48D7F8D1" w14:textId="77777777" w:rsidR="00EB3B2F" w:rsidRDefault="00EB3B2F" w:rsidP="00862696">
            <w:pPr>
              <w:jc w:val="center"/>
            </w:pPr>
            <w:r>
              <w:t>Finger millet</w:t>
            </w:r>
          </w:p>
        </w:tc>
        <w:tc>
          <w:tcPr>
            <w:tcW w:w="2310" w:type="dxa"/>
            <w:tcBorders>
              <w:top w:val="single" w:sz="4" w:space="0" w:color="auto"/>
              <w:bottom w:val="single" w:sz="4" w:space="0" w:color="auto"/>
            </w:tcBorders>
            <w:vAlign w:val="center"/>
          </w:tcPr>
          <w:p w14:paraId="207157D9" w14:textId="77777777" w:rsidR="00EB3B2F" w:rsidRDefault="00EB3B2F" w:rsidP="00862696">
            <w:pPr>
              <w:jc w:val="center"/>
            </w:pPr>
            <w:r>
              <w:t>150</w:t>
            </w:r>
          </w:p>
        </w:tc>
        <w:tc>
          <w:tcPr>
            <w:tcW w:w="2311" w:type="dxa"/>
            <w:tcBorders>
              <w:top w:val="single" w:sz="4" w:space="0" w:color="auto"/>
              <w:bottom w:val="single" w:sz="4" w:space="0" w:color="auto"/>
            </w:tcBorders>
            <w:vAlign w:val="center"/>
          </w:tcPr>
          <w:p w14:paraId="3743E537" w14:textId="77777777" w:rsidR="00EB3B2F" w:rsidRDefault="00A856E5" w:rsidP="00862696">
            <w:pPr>
              <w:jc w:val="center"/>
            </w:pPr>
            <w:r>
              <w:t>Beebe et al. (2013).</w:t>
            </w:r>
          </w:p>
        </w:tc>
        <w:tc>
          <w:tcPr>
            <w:tcW w:w="2311" w:type="dxa"/>
            <w:tcBorders>
              <w:top w:val="single" w:sz="4" w:space="0" w:color="auto"/>
              <w:bottom w:val="single" w:sz="4" w:space="0" w:color="auto"/>
            </w:tcBorders>
            <w:vAlign w:val="center"/>
          </w:tcPr>
          <w:p w14:paraId="42BD5076" w14:textId="77777777" w:rsidR="00EB3B2F" w:rsidRDefault="00EB3B2F" w:rsidP="00862696">
            <w:pPr>
              <w:jc w:val="center"/>
            </w:pPr>
          </w:p>
        </w:tc>
      </w:tr>
      <w:tr w:rsidR="00EB3B2F" w14:paraId="3624A4B6" w14:textId="77777777" w:rsidTr="00A856E5">
        <w:tc>
          <w:tcPr>
            <w:tcW w:w="2310" w:type="dxa"/>
            <w:tcBorders>
              <w:top w:val="single" w:sz="4" w:space="0" w:color="auto"/>
              <w:bottom w:val="single" w:sz="4" w:space="0" w:color="auto"/>
            </w:tcBorders>
            <w:vAlign w:val="center"/>
          </w:tcPr>
          <w:p w14:paraId="59F1F49A" w14:textId="77777777" w:rsidR="00EB3B2F" w:rsidRDefault="00A856E5" w:rsidP="00862696">
            <w:pPr>
              <w:jc w:val="center"/>
            </w:pPr>
            <w:r>
              <w:t>Pepper</w:t>
            </w:r>
          </w:p>
        </w:tc>
        <w:tc>
          <w:tcPr>
            <w:tcW w:w="2310" w:type="dxa"/>
            <w:tcBorders>
              <w:top w:val="single" w:sz="4" w:space="0" w:color="auto"/>
              <w:bottom w:val="single" w:sz="4" w:space="0" w:color="auto"/>
            </w:tcBorders>
            <w:vAlign w:val="center"/>
          </w:tcPr>
          <w:p w14:paraId="3241AC76" w14:textId="77777777" w:rsidR="00EB3B2F" w:rsidRDefault="00A856E5" w:rsidP="00862696">
            <w:pPr>
              <w:jc w:val="center"/>
            </w:pPr>
            <w:r>
              <w:t>60</w:t>
            </w:r>
          </w:p>
        </w:tc>
        <w:tc>
          <w:tcPr>
            <w:tcW w:w="2311" w:type="dxa"/>
            <w:tcBorders>
              <w:top w:val="single" w:sz="4" w:space="0" w:color="auto"/>
              <w:bottom w:val="single" w:sz="4" w:space="0" w:color="auto"/>
            </w:tcBorders>
            <w:vAlign w:val="center"/>
          </w:tcPr>
          <w:p w14:paraId="1C81EFA7" w14:textId="77777777" w:rsidR="00EB3B2F" w:rsidRDefault="00E02930" w:rsidP="00862696">
            <w:pPr>
              <w:jc w:val="center"/>
            </w:pPr>
            <w:r>
              <w:t>Alemayehu (</w:t>
            </w:r>
            <w:r w:rsidR="00A856E5">
              <w:t>2009).</w:t>
            </w:r>
          </w:p>
        </w:tc>
        <w:tc>
          <w:tcPr>
            <w:tcW w:w="2311" w:type="dxa"/>
            <w:tcBorders>
              <w:top w:val="single" w:sz="4" w:space="0" w:color="auto"/>
              <w:bottom w:val="single" w:sz="4" w:space="0" w:color="auto"/>
            </w:tcBorders>
            <w:vAlign w:val="center"/>
          </w:tcPr>
          <w:p w14:paraId="3FD3A9C4" w14:textId="77777777" w:rsidR="00EB3B2F" w:rsidRDefault="00A856E5" w:rsidP="00862696">
            <w:pPr>
              <w:jc w:val="center"/>
            </w:pPr>
            <w:r>
              <w:t>Thesis</w:t>
            </w:r>
          </w:p>
        </w:tc>
      </w:tr>
      <w:tr w:rsidR="000825E6" w14:paraId="43599BDD" w14:textId="77777777" w:rsidTr="0067662E">
        <w:tc>
          <w:tcPr>
            <w:tcW w:w="2310" w:type="dxa"/>
            <w:vMerge w:val="restart"/>
            <w:tcBorders>
              <w:top w:val="single" w:sz="4" w:space="0" w:color="auto"/>
            </w:tcBorders>
            <w:vAlign w:val="center"/>
          </w:tcPr>
          <w:p w14:paraId="36CFB229" w14:textId="77777777" w:rsidR="000825E6" w:rsidRDefault="000825E6" w:rsidP="00862696">
            <w:pPr>
              <w:jc w:val="center"/>
            </w:pPr>
            <w:r>
              <w:t>Coffee</w:t>
            </w:r>
          </w:p>
        </w:tc>
        <w:tc>
          <w:tcPr>
            <w:tcW w:w="2310" w:type="dxa"/>
            <w:vMerge w:val="restart"/>
            <w:tcBorders>
              <w:top w:val="single" w:sz="4" w:space="0" w:color="auto"/>
            </w:tcBorders>
            <w:vAlign w:val="center"/>
          </w:tcPr>
          <w:p w14:paraId="58F292C7" w14:textId="77777777" w:rsidR="000825E6" w:rsidRDefault="000825E6" w:rsidP="00862696">
            <w:pPr>
              <w:jc w:val="center"/>
            </w:pPr>
            <w:r>
              <w:t>150</w:t>
            </w:r>
          </w:p>
        </w:tc>
        <w:tc>
          <w:tcPr>
            <w:tcW w:w="2311" w:type="dxa"/>
            <w:tcBorders>
              <w:top w:val="single" w:sz="4" w:space="0" w:color="auto"/>
              <w:bottom w:val="single" w:sz="4" w:space="0" w:color="auto"/>
            </w:tcBorders>
            <w:vAlign w:val="center"/>
          </w:tcPr>
          <w:p w14:paraId="6CF5CBDC" w14:textId="77777777" w:rsidR="000825E6" w:rsidRDefault="000825E6" w:rsidP="00862696">
            <w:pPr>
              <w:jc w:val="center"/>
            </w:pPr>
            <w:r>
              <w:t xml:space="preserve">Siles et al (2010); </w:t>
            </w:r>
          </w:p>
        </w:tc>
        <w:tc>
          <w:tcPr>
            <w:tcW w:w="2311" w:type="dxa"/>
            <w:tcBorders>
              <w:top w:val="single" w:sz="4" w:space="0" w:color="auto"/>
              <w:bottom w:val="single" w:sz="4" w:space="0" w:color="auto"/>
            </w:tcBorders>
            <w:vAlign w:val="center"/>
          </w:tcPr>
          <w:p w14:paraId="2C9AA285" w14:textId="77777777" w:rsidR="000825E6" w:rsidRDefault="000825E6" w:rsidP="00862696">
            <w:pPr>
              <w:jc w:val="center"/>
            </w:pPr>
          </w:p>
        </w:tc>
      </w:tr>
      <w:tr w:rsidR="000825E6" w14:paraId="280E7FE6" w14:textId="77777777" w:rsidTr="0067662E">
        <w:tc>
          <w:tcPr>
            <w:tcW w:w="2310" w:type="dxa"/>
            <w:vMerge/>
            <w:tcBorders>
              <w:bottom w:val="single" w:sz="4" w:space="0" w:color="auto"/>
            </w:tcBorders>
            <w:vAlign w:val="center"/>
          </w:tcPr>
          <w:p w14:paraId="5FBD3511" w14:textId="77777777" w:rsidR="000825E6" w:rsidRDefault="000825E6" w:rsidP="00862696">
            <w:pPr>
              <w:jc w:val="center"/>
            </w:pPr>
          </w:p>
        </w:tc>
        <w:tc>
          <w:tcPr>
            <w:tcW w:w="2310" w:type="dxa"/>
            <w:vMerge/>
            <w:tcBorders>
              <w:bottom w:val="single" w:sz="4" w:space="0" w:color="auto"/>
            </w:tcBorders>
            <w:vAlign w:val="center"/>
          </w:tcPr>
          <w:p w14:paraId="78A9A776" w14:textId="77777777" w:rsidR="000825E6" w:rsidRDefault="000825E6" w:rsidP="00862696">
            <w:pPr>
              <w:jc w:val="center"/>
            </w:pPr>
          </w:p>
        </w:tc>
        <w:tc>
          <w:tcPr>
            <w:tcW w:w="2311" w:type="dxa"/>
            <w:tcBorders>
              <w:top w:val="single" w:sz="4" w:space="0" w:color="auto"/>
              <w:bottom w:val="single" w:sz="4" w:space="0" w:color="auto"/>
            </w:tcBorders>
            <w:vAlign w:val="center"/>
          </w:tcPr>
          <w:p w14:paraId="1F8A555A" w14:textId="77777777" w:rsidR="000825E6" w:rsidRDefault="000825E6" w:rsidP="00862696">
            <w:pPr>
              <w:jc w:val="center"/>
            </w:pPr>
            <w:proofErr w:type="spellStart"/>
            <w:r>
              <w:t>Defrenet</w:t>
            </w:r>
            <w:proofErr w:type="spellEnd"/>
            <w:r>
              <w:t xml:space="preserve"> et al. (2016)</w:t>
            </w:r>
          </w:p>
        </w:tc>
        <w:tc>
          <w:tcPr>
            <w:tcW w:w="2311" w:type="dxa"/>
            <w:tcBorders>
              <w:top w:val="single" w:sz="4" w:space="0" w:color="auto"/>
              <w:bottom w:val="single" w:sz="4" w:space="0" w:color="auto"/>
            </w:tcBorders>
            <w:vAlign w:val="center"/>
          </w:tcPr>
          <w:p w14:paraId="18F91E5C" w14:textId="77777777" w:rsidR="000825E6" w:rsidRDefault="000825E6" w:rsidP="00862696">
            <w:pPr>
              <w:jc w:val="center"/>
            </w:pPr>
            <w:r w:rsidRPr="00A856E5">
              <w:t>92% root at 150cm depth and only 8% below that</w:t>
            </w:r>
            <w:r>
              <w:t>.</w:t>
            </w:r>
          </w:p>
        </w:tc>
      </w:tr>
      <w:tr w:rsidR="00EB3B2F" w14:paraId="7F720C7B" w14:textId="77777777" w:rsidTr="00A856E5">
        <w:tc>
          <w:tcPr>
            <w:tcW w:w="2310" w:type="dxa"/>
            <w:tcBorders>
              <w:top w:val="single" w:sz="4" w:space="0" w:color="auto"/>
              <w:bottom w:val="single" w:sz="4" w:space="0" w:color="auto"/>
            </w:tcBorders>
            <w:vAlign w:val="center"/>
          </w:tcPr>
          <w:p w14:paraId="4F4D512D" w14:textId="77777777" w:rsidR="00EB3B2F" w:rsidRDefault="00A856E5" w:rsidP="00862696">
            <w:pPr>
              <w:jc w:val="center"/>
            </w:pPr>
            <w:r>
              <w:t>Chat</w:t>
            </w:r>
          </w:p>
        </w:tc>
        <w:tc>
          <w:tcPr>
            <w:tcW w:w="2310" w:type="dxa"/>
            <w:tcBorders>
              <w:top w:val="single" w:sz="4" w:space="0" w:color="auto"/>
              <w:bottom w:val="single" w:sz="4" w:space="0" w:color="auto"/>
            </w:tcBorders>
            <w:vAlign w:val="center"/>
          </w:tcPr>
          <w:p w14:paraId="64301525" w14:textId="77777777" w:rsidR="00EB3B2F" w:rsidRDefault="007E7917" w:rsidP="00862696">
            <w:pPr>
              <w:jc w:val="center"/>
            </w:pPr>
            <w:r>
              <w:t>300-500</w:t>
            </w:r>
          </w:p>
          <w:p w14:paraId="23A81891" w14:textId="77777777" w:rsidR="007E7917" w:rsidRDefault="007E7917" w:rsidP="00862696">
            <w:pPr>
              <w:jc w:val="center"/>
            </w:pPr>
            <w:r>
              <w:t>(average 400 used)</w:t>
            </w:r>
          </w:p>
        </w:tc>
        <w:tc>
          <w:tcPr>
            <w:tcW w:w="2311" w:type="dxa"/>
            <w:tcBorders>
              <w:top w:val="single" w:sz="4" w:space="0" w:color="auto"/>
              <w:bottom w:val="single" w:sz="4" w:space="0" w:color="auto"/>
            </w:tcBorders>
            <w:vAlign w:val="center"/>
          </w:tcPr>
          <w:p w14:paraId="02C32A47" w14:textId="77777777" w:rsidR="00EB3B2F" w:rsidRDefault="004C60F6" w:rsidP="00862696">
            <w:pPr>
              <w:jc w:val="center"/>
            </w:pPr>
            <w:proofErr w:type="spellStart"/>
            <w:r>
              <w:t>Lemesa</w:t>
            </w:r>
            <w:proofErr w:type="spellEnd"/>
            <w:r>
              <w:t xml:space="preserve"> (2001)</w:t>
            </w:r>
          </w:p>
        </w:tc>
        <w:tc>
          <w:tcPr>
            <w:tcW w:w="2311" w:type="dxa"/>
            <w:tcBorders>
              <w:top w:val="single" w:sz="4" w:space="0" w:color="auto"/>
              <w:bottom w:val="single" w:sz="4" w:space="0" w:color="auto"/>
            </w:tcBorders>
            <w:vAlign w:val="center"/>
          </w:tcPr>
          <w:p w14:paraId="143990BB" w14:textId="77777777" w:rsidR="00EB3B2F" w:rsidRDefault="00EB3B2F" w:rsidP="00862696">
            <w:pPr>
              <w:jc w:val="center"/>
            </w:pPr>
          </w:p>
        </w:tc>
      </w:tr>
      <w:tr w:rsidR="00A856E5" w14:paraId="39116510" w14:textId="77777777" w:rsidTr="00A856E5">
        <w:tc>
          <w:tcPr>
            <w:tcW w:w="2310" w:type="dxa"/>
            <w:tcBorders>
              <w:top w:val="single" w:sz="4" w:space="0" w:color="auto"/>
              <w:bottom w:val="single" w:sz="4" w:space="0" w:color="auto"/>
            </w:tcBorders>
            <w:vAlign w:val="center"/>
          </w:tcPr>
          <w:p w14:paraId="5555C484" w14:textId="77777777" w:rsidR="00A856E5" w:rsidRDefault="00A856E5" w:rsidP="00862696">
            <w:pPr>
              <w:jc w:val="center"/>
            </w:pPr>
            <w:r>
              <w:t>Tomatoes</w:t>
            </w:r>
          </w:p>
        </w:tc>
        <w:tc>
          <w:tcPr>
            <w:tcW w:w="2310" w:type="dxa"/>
            <w:tcBorders>
              <w:top w:val="single" w:sz="4" w:space="0" w:color="auto"/>
              <w:bottom w:val="single" w:sz="4" w:space="0" w:color="auto"/>
            </w:tcBorders>
            <w:vAlign w:val="center"/>
          </w:tcPr>
          <w:p w14:paraId="5660E347" w14:textId="77777777" w:rsidR="00A856E5" w:rsidRDefault="00A856E5" w:rsidP="00862696">
            <w:pPr>
              <w:jc w:val="center"/>
            </w:pPr>
            <w:r>
              <w:t>150</w:t>
            </w:r>
          </w:p>
        </w:tc>
        <w:tc>
          <w:tcPr>
            <w:tcW w:w="2311" w:type="dxa"/>
            <w:tcBorders>
              <w:top w:val="single" w:sz="4" w:space="0" w:color="auto"/>
              <w:bottom w:val="single" w:sz="4" w:space="0" w:color="auto"/>
            </w:tcBorders>
            <w:vAlign w:val="center"/>
          </w:tcPr>
          <w:p w14:paraId="5DFC0723" w14:textId="77777777" w:rsidR="00A856E5" w:rsidRDefault="009C479E" w:rsidP="00862696">
            <w:pPr>
              <w:jc w:val="center"/>
            </w:pPr>
            <w:r>
              <w:t>Allen et al.</w:t>
            </w:r>
            <w:r w:rsidR="00A856E5">
              <w:t xml:space="preserve"> (1998).</w:t>
            </w:r>
          </w:p>
        </w:tc>
        <w:tc>
          <w:tcPr>
            <w:tcW w:w="2311" w:type="dxa"/>
            <w:tcBorders>
              <w:top w:val="single" w:sz="4" w:space="0" w:color="auto"/>
              <w:bottom w:val="single" w:sz="4" w:space="0" w:color="auto"/>
            </w:tcBorders>
            <w:vAlign w:val="center"/>
          </w:tcPr>
          <w:p w14:paraId="28AABC95" w14:textId="77777777" w:rsidR="00A856E5" w:rsidRDefault="00A856E5" w:rsidP="00862696">
            <w:pPr>
              <w:jc w:val="center"/>
            </w:pPr>
          </w:p>
        </w:tc>
      </w:tr>
      <w:tr w:rsidR="00A856E5" w14:paraId="5BC5E87B" w14:textId="77777777" w:rsidTr="00A856E5">
        <w:tc>
          <w:tcPr>
            <w:tcW w:w="2310" w:type="dxa"/>
            <w:tcBorders>
              <w:top w:val="single" w:sz="4" w:space="0" w:color="auto"/>
              <w:bottom w:val="single" w:sz="4" w:space="0" w:color="auto"/>
            </w:tcBorders>
            <w:vAlign w:val="center"/>
          </w:tcPr>
          <w:p w14:paraId="6B5EF4D8" w14:textId="77777777" w:rsidR="00A856E5" w:rsidRDefault="00A856E5" w:rsidP="00862696">
            <w:pPr>
              <w:jc w:val="center"/>
            </w:pPr>
            <w:r>
              <w:t>Cabbage</w:t>
            </w:r>
          </w:p>
        </w:tc>
        <w:tc>
          <w:tcPr>
            <w:tcW w:w="2310" w:type="dxa"/>
            <w:tcBorders>
              <w:top w:val="single" w:sz="4" w:space="0" w:color="auto"/>
              <w:bottom w:val="single" w:sz="4" w:space="0" w:color="auto"/>
            </w:tcBorders>
            <w:vAlign w:val="center"/>
          </w:tcPr>
          <w:p w14:paraId="34E40119" w14:textId="77777777" w:rsidR="00A856E5" w:rsidRDefault="00A856E5" w:rsidP="00862696">
            <w:pPr>
              <w:jc w:val="center"/>
            </w:pPr>
            <w:r>
              <w:t>80</w:t>
            </w:r>
          </w:p>
        </w:tc>
        <w:tc>
          <w:tcPr>
            <w:tcW w:w="2311" w:type="dxa"/>
            <w:tcBorders>
              <w:top w:val="single" w:sz="4" w:space="0" w:color="auto"/>
              <w:bottom w:val="single" w:sz="4" w:space="0" w:color="auto"/>
            </w:tcBorders>
            <w:vAlign w:val="center"/>
          </w:tcPr>
          <w:p w14:paraId="2A0AF506" w14:textId="77777777" w:rsidR="00A856E5" w:rsidRDefault="009C479E" w:rsidP="00862696">
            <w:pPr>
              <w:jc w:val="center"/>
            </w:pPr>
            <w:r>
              <w:t>Allen et al.</w:t>
            </w:r>
            <w:r w:rsidR="00A856E5">
              <w:t xml:space="preserve"> (1998).</w:t>
            </w:r>
          </w:p>
        </w:tc>
        <w:tc>
          <w:tcPr>
            <w:tcW w:w="2311" w:type="dxa"/>
            <w:tcBorders>
              <w:top w:val="single" w:sz="4" w:space="0" w:color="auto"/>
              <w:bottom w:val="single" w:sz="4" w:space="0" w:color="auto"/>
            </w:tcBorders>
            <w:vAlign w:val="center"/>
          </w:tcPr>
          <w:p w14:paraId="0166B1F6" w14:textId="77777777" w:rsidR="00A856E5" w:rsidRDefault="00A856E5" w:rsidP="00862696">
            <w:pPr>
              <w:jc w:val="center"/>
            </w:pPr>
          </w:p>
        </w:tc>
      </w:tr>
      <w:tr w:rsidR="00A856E5" w14:paraId="03407FBC" w14:textId="77777777" w:rsidTr="00A856E5">
        <w:tc>
          <w:tcPr>
            <w:tcW w:w="2310" w:type="dxa"/>
            <w:tcBorders>
              <w:top w:val="single" w:sz="4" w:space="0" w:color="auto"/>
              <w:bottom w:val="single" w:sz="4" w:space="0" w:color="auto"/>
            </w:tcBorders>
            <w:vAlign w:val="center"/>
          </w:tcPr>
          <w:p w14:paraId="5274A6C7" w14:textId="77777777" w:rsidR="00A856E5" w:rsidRDefault="00A856E5" w:rsidP="00862696">
            <w:pPr>
              <w:jc w:val="center"/>
            </w:pPr>
            <w:r>
              <w:t xml:space="preserve">Grassland </w:t>
            </w:r>
          </w:p>
        </w:tc>
        <w:tc>
          <w:tcPr>
            <w:tcW w:w="2310" w:type="dxa"/>
            <w:tcBorders>
              <w:top w:val="single" w:sz="4" w:space="0" w:color="auto"/>
              <w:bottom w:val="single" w:sz="4" w:space="0" w:color="auto"/>
            </w:tcBorders>
            <w:vAlign w:val="center"/>
          </w:tcPr>
          <w:p w14:paraId="602EFB67" w14:textId="77777777" w:rsidR="00A856E5" w:rsidRDefault="00A856E5" w:rsidP="00862696">
            <w:pPr>
              <w:jc w:val="center"/>
            </w:pPr>
            <w:r>
              <w:t>100-200</w:t>
            </w:r>
          </w:p>
          <w:p w14:paraId="056F99D4" w14:textId="77777777" w:rsidR="000825E6" w:rsidRDefault="000825E6" w:rsidP="00862696">
            <w:pPr>
              <w:jc w:val="center"/>
            </w:pPr>
            <w:r>
              <w:t>(average 150 used)</w:t>
            </w:r>
          </w:p>
        </w:tc>
        <w:tc>
          <w:tcPr>
            <w:tcW w:w="2311" w:type="dxa"/>
            <w:tcBorders>
              <w:top w:val="single" w:sz="4" w:space="0" w:color="auto"/>
              <w:bottom w:val="single" w:sz="4" w:space="0" w:color="auto"/>
            </w:tcBorders>
            <w:vAlign w:val="center"/>
          </w:tcPr>
          <w:p w14:paraId="256D13B6" w14:textId="77777777" w:rsidR="00A856E5" w:rsidRDefault="009C479E" w:rsidP="00862696">
            <w:pPr>
              <w:jc w:val="center"/>
            </w:pPr>
            <w:r>
              <w:t>Allen et al.</w:t>
            </w:r>
            <w:r w:rsidR="00A856E5">
              <w:t xml:space="preserve"> (1998).</w:t>
            </w:r>
          </w:p>
        </w:tc>
        <w:tc>
          <w:tcPr>
            <w:tcW w:w="2311" w:type="dxa"/>
            <w:tcBorders>
              <w:top w:val="single" w:sz="4" w:space="0" w:color="auto"/>
              <w:bottom w:val="single" w:sz="4" w:space="0" w:color="auto"/>
            </w:tcBorders>
            <w:vAlign w:val="center"/>
          </w:tcPr>
          <w:p w14:paraId="649A01B6" w14:textId="77777777" w:rsidR="00A856E5" w:rsidRDefault="00A856E5" w:rsidP="00862696">
            <w:pPr>
              <w:jc w:val="center"/>
            </w:pPr>
          </w:p>
        </w:tc>
      </w:tr>
      <w:tr w:rsidR="00A856E5" w14:paraId="149237CC" w14:textId="77777777" w:rsidTr="00A856E5">
        <w:tc>
          <w:tcPr>
            <w:tcW w:w="2310" w:type="dxa"/>
            <w:tcBorders>
              <w:top w:val="single" w:sz="4" w:space="0" w:color="auto"/>
              <w:bottom w:val="single" w:sz="12" w:space="0" w:color="auto"/>
            </w:tcBorders>
            <w:vAlign w:val="center"/>
          </w:tcPr>
          <w:p w14:paraId="5C70EFE4" w14:textId="77777777" w:rsidR="00A856E5" w:rsidRDefault="00A856E5" w:rsidP="00862696">
            <w:pPr>
              <w:jc w:val="center"/>
            </w:pPr>
            <w:r>
              <w:t>Shrubland</w:t>
            </w:r>
          </w:p>
        </w:tc>
        <w:tc>
          <w:tcPr>
            <w:tcW w:w="2310" w:type="dxa"/>
            <w:tcBorders>
              <w:top w:val="single" w:sz="4" w:space="0" w:color="auto"/>
              <w:bottom w:val="single" w:sz="12" w:space="0" w:color="auto"/>
            </w:tcBorders>
            <w:vAlign w:val="center"/>
          </w:tcPr>
          <w:p w14:paraId="73AFD831" w14:textId="77777777" w:rsidR="00A856E5" w:rsidRDefault="00A856E5" w:rsidP="00862696">
            <w:pPr>
              <w:jc w:val="center"/>
            </w:pPr>
          </w:p>
        </w:tc>
        <w:tc>
          <w:tcPr>
            <w:tcW w:w="2311" w:type="dxa"/>
            <w:tcBorders>
              <w:top w:val="single" w:sz="4" w:space="0" w:color="auto"/>
              <w:bottom w:val="single" w:sz="12" w:space="0" w:color="auto"/>
            </w:tcBorders>
            <w:vAlign w:val="center"/>
          </w:tcPr>
          <w:p w14:paraId="3C05C2E4" w14:textId="77777777" w:rsidR="00A856E5" w:rsidRDefault="00A856E5" w:rsidP="00862696">
            <w:pPr>
              <w:jc w:val="center"/>
            </w:pPr>
          </w:p>
        </w:tc>
        <w:tc>
          <w:tcPr>
            <w:tcW w:w="2311" w:type="dxa"/>
            <w:tcBorders>
              <w:top w:val="single" w:sz="4" w:space="0" w:color="auto"/>
              <w:bottom w:val="single" w:sz="12" w:space="0" w:color="auto"/>
            </w:tcBorders>
            <w:vAlign w:val="center"/>
          </w:tcPr>
          <w:p w14:paraId="44127EAB" w14:textId="77777777" w:rsidR="00A856E5" w:rsidRDefault="00A856E5" w:rsidP="00862696">
            <w:pPr>
              <w:jc w:val="center"/>
            </w:pPr>
          </w:p>
        </w:tc>
      </w:tr>
    </w:tbl>
    <w:p w14:paraId="48734023" w14:textId="77777777" w:rsidR="00EB3B2F" w:rsidRDefault="00EB3B2F" w:rsidP="00862696">
      <w:pPr>
        <w:spacing w:after="0" w:line="240" w:lineRule="auto"/>
        <w:jc w:val="both"/>
      </w:pPr>
    </w:p>
    <w:p w14:paraId="08704CF2" w14:textId="77777777" w:rsidR="00EB3B2F" w:rsidRPr="00D63895" w:rsidRDefault="00EB3B2F" w:rsidP="00862696">
      <w:pPr>
        <w:spacing w:after="0" w:line="240" w:lineRule="auto"/>
        <w:jc w:val="both"/>
      </w:pPr>
    </w:p>
    <w:p w14:paraId="5744854D" w14:textId="77777777" w:rsidR="000F125C" w:rsidRDefault="000F125C" w:rsidP="00862696">
      <w:pPr>
        <w:spacing w:after="0" w:line="240" w:lineRule="auto"/>
        <w:jc w:val="both"/>
        <w:rPr>
          <w:b/>
          <w:i/>
        </w:rPr>
      </w:pPr>
    </w:p>
    <w:p w14:paraId="7ABACD4F" w14:textId="77777777" w:rsidR="000F125C" w:rsidRDefault="000F125C" w:rsidP="00862696">
      <w:pPr>
        <w:spacing w:after="0" w:line="240" w:lineRule="auto"/>
        <w:jc w:val="both"/>
        <w:rPr>
          <w:b/>
          <w:i/>
        </w:rPr>
      </w:pPr>
      <w:r>
        <w:rPr>
          <w:b/>
          <w:i/>
        </w:rPr>
        <w:t>Initialisation of soil water</w:t>
      </w:r>
    </w:p>
    <w:p w14:paraId="6B6356F1" w14:textId="77777777" w:rsidR="000F125C" w:rsidRDefault="000F125C" w:rsidP="00862696">
      <w:pPr>
        <w:spacing w:after="0" w:line="240" w:lineRule="auto"/>
        <w:jc w:val="both"/>
        <w:rPr>
          <w:b/>
          <w:i/>
        </w:rPr>
      </w:pPr>
    </w:p>
    <w:p w14:paraId="5D0B5682" w14:textId="77777777" w:rsidR="00BF4F01" w:rsidRDefault="000F125C" w:rsidP="00862696">
      <w:pPr>
        <w:spacing w:after="0" w:line="240" w:lineRule="auto"/>
        <w:jc w:val="both"/>
      </w:pPr>
      <w:r>
        <w:t>The s</w:t>
      </w:r>
      <w:r w:rsidR="00D63895" w:rsidRPr="00D63895">
        <w:t>oil</w:t>
      </w:r>
      <w:r w:rsidR="00D63895">
        <w:t xml:space="preserve"> water </w:t>
      </w:r>
      <w:r>
        <w:t xml:space="preserve">calculation </w:t>
      </w:r>
      <w:r w:rsidR="00BF4F01">
        <w:t xml:space="preserve">at time </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BF4F01">
        <w:rPr>
          <w:rFonts w:eastAsiaTheme="minorEastAsia"/>
        </w:rPr>
        <w:t xml:space="preserve"> </w:t>
      </w:r>
      <w:r w:rsidR="00D63895">
        <w:t xml:space="preserve">is initialised at </w:t>
      </w:r>
      <w:r w:rsidR="004F53B1">
        <w:t xml:space="preserve">the average between field capacity and wilting point, </w:t>
      </w:r>
      <m:oMath>
        <m:sSub>
          <m:sSubPr>
            <m:ctrlPr>
              <w:rPr>
                <w:rFonts w:ascii="Cambria Math" w:hAnsi="Cambria Math"/>
                <w:i/>
              </w:rPr>
            </m:ctrlPr>
          </m:sSubPr>
          <m:e>
            <m:r>
              <w:rPr>
                <w:rFonts w:ascii="Cambria Math" w:hAnsi="Cambria Math"/>
              </w:rPr>
              <m:t>V</m:t>
            </m:r>
          </m:e>
          <m:sub>
            <m:r>
              <m:rPr>
                <m:sty m:val="p"/>
              </m:rPr>
              <w:rPr>
                <w:rFonts w:ascii="Cambria Math" w:hAnsi="Cambria Math"/>
              </w:rPr>
              <m:t>wat,t0</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num>
          <m:den>
            <m:r>
              <w:rPr>
                <w:rFonts w:ascii="Cambria Math" w:hAnsi="Cambria Math"/>
              </w:rPr>
              <m:t>2</m:t>
            </m:r>
          </m:den>
        </m:f>
      </m:oMath>
      <w:r w:rsidR="004F53B1" w:rsidRPr="004F53B1">
        <w:rPr>
          <w:rFonts w:eastAsiaTheme="minorEastAsia"/>
        </w:rPr>
        <w:t xml:space="preserve"> </w:t>
      </w:r>
      <w:r w:rsidR="004F53B1">
        <w:rPr>
          <w:rFonts w:eastAsiaTheme="minorEastAsia"/>
        </w:rPr>
        <w:t xml:space="preserve"> (mm)</w:t>
      </w:r>
      <w:r w:rsidR="00BF4F01">
        <w:t xml:space="preserve">. </w:t>
      </w:r>
      <w:r w:rsidR="00CE6DDC">
        <w:t>In the next timestep, the</w:t>
      </w:r>
      <w:r w:rsidR="00BF4F01">
        <w:t xml:space="preserve"> rainfall</w:t>
      </w:r>
      <w:r w:rsidR="00CE6DDC">
        <w:t>,</w:t>
      </w:r>
      <m:oMath>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oMath>
      <w:r w:rsidR="00BF4F01">
        <w:t xml:space="preserve"> (</w:t>
      </w:r>
      <w:r w:rsidR="00CE6DDC">
        <w:t xml:space="preserve">mm) </w:t>
      </w:r>
      <w:r w:rsidR="00BF4F01">
        <w:t xml:space="preserve">minus the potential evapotranspiration </w:t>
      </w:r>
      <m:oMath>
        <m:sSub>
          <m:sSubPr>
            <m:ctrlPr>
              <w:rPr>
                <w:rFonts w:ascii="Cambria Math" w:hAnsi="Cambria Math"/>
                <w:i/>
              </w:rPr>
            </m:ctrlPr>
          </m:sSubPr>
          <m:e>
            <m:r>
              <w:rPr>
                <w:rFonts w:ascii="Cambria Math" w:hAnsi="Cambria Math"/>
              </w:rPr>
              <m:t>V</m:t>
            </m:r>
          </m:e>
          <m:sub>
            <m:r>
              <m:rPr>
                <m:sty m:val="p"/>
              </m:rPr>
              <w:rPr>
                <w:rFonts w:ascii="Cambria Math" w:hAnsi="Cambria Math"/>
              </w:rPr>
              <m:t>PET,t1</m:t>
            </m:r>
          </m:sub>
        </m:sSub>
      </m:oMath>
      <w:r w:rsidR="00CE6DDC">
        <w:rPr>
          <w:rFonts w:eastAsiaTheme="minorEastAsia"/>
        </w:rPr>
        <w:t xml:space="preserve"> (mm), </w:t>
      </w:r>
      <w:r w:rsidR="00BF4F01">
        <w:t>plus any irrigation</w:t>
      </w:r>
      <w:r w:rsidR="00CE6DDC">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irrig,t1</m:t>
            </m:r>
          </m:sub>
        </m:sSub>
      </m:oMath>
      <w:r w:rsidR="00CE6DDC">
        <w:rPr>
          <w:rFonts w:eastAsiaTheme="minorEastAsia"/>
        </w:rPr>
        <w:t xml:space="preserve"> (mm),</w:t>
      </w:r>
      <w:r w:rsidR="00BF4F01">
        <w:t xml:space="preserve"> are added to the soil, </w:t>
      </w:r>
      <w:r w:rsidR="00F01C0E">
        <w:t xml:space="preserve">and the soil water is allowed to adjust </w:t>
      </w:r>
      <w:r w:rsidR="00CE6DDC">
        <w:t xml:space="preserve">between the range of </w:t>
      </w:r>
      <w:r w:rsidR="00BF4F01">
        <w:t xml:space="preserve">the water </w:t>
      </w:r>
      <w:r w:rsidR="00CE6DDC">
        <w:t xml:space="preserve">available </w:t>
      </w:r>
      <w:r w:rsidR="00F01C0E">
        <w:t xml:space="preserve">to the selected depth </w:t>
      </w:r>
      <w:r w:rsidR="00CE6DDC">
        <w:t>at f</w:t>
      </w:r>
      <w:r w:rsidR="00BF4F01">
        <w:t>ield capacity</w:t>
      </w:r>
      <w:r w:rsidR="00F01C0E">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sidR="00F01C0E">
        <w:rPr>
          <w:rFonts w:eastAsiaTheme="minorEastAsia"/>
        </w:rPr>
        <w:t xml:space="preserve"> (mm),</w:t>
      </w:r>
      <w:r w:rsidR="00BF4F01">
        <w:t xml:space="preserve"> </w:t>
      </w:r>
      <w:r w:rsidR="00CE6DDC">
        <w:t xml:space="preserve">and </w:t>
      </w:r>
      <w:r w:rsidR="00F01C0E">
        <w:t xml:space="preserve">at </w:t>
      </w:r>
      <w:r w:rsidR="00CE6DDC">
        <w:t xml:space="preserve">permanent wilting point,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rsidR="00F01C0E">
        <w:t xml:space="preserve"> </w:t>
      </w:r>
      <w:r w:rsidR="00CE6DDC">
        <w:t>(mm)</w:t>
      </w:r>
      <w:r w:rsidR="00BF4F01">
        <w:t>, giving a revised water content at time</w:t>
      </w:r>
      <w:r w:rsidR="00CE6DDC">
        <w:rPr>
          <w:rFonts w:eastAsiaTheme="minorEastAsia"/>
        </w:rP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E6DDC">
        <w:rPr>
          <w:rFonts w:eastAsiaTheme="minor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wat,t1</m:t>
            </m:r>
          </m:sub>
        </m:sSub>
      </m:oMath>
      <w:r w:rsidR="00CE6DDC">
        <w:rPr>
          <w:rFonts w:eastAsiaTheme="minorEastAsia"/>
        </w:rPr>
        <w:t xml:space="preserve"> (mm)</w:t>
      </w:r>
      <w:r w:rsidR="00BF4F01">
        <w:t>;</w:t>
      </w:r>
    </w:p>
    <w:p w14:paraId="170295EA" w14:textId="77777777" w:rsidR="00BF4F01" w:rsidRDefault="00BF4F01" w:rsidP="00862696">
      <w:pPr>
        <w:spacing w:after="0" w:line="240" w:lineRule="auto"/>
        <w:jc w:val="both"/>
      </w:pPr>
    </w:p>
    <w:p w14:paraId="593DFFEF" w14:textId="6DB45AD7" w:rsidR="00BF4F01" w:rsidRDefault="008D1106" w:rsidP="00862696">
      <w:pPr>
        <w:spacing w:after="0" w:line="240" w:lineRule="auto"/>
        <w:jc w:val="both"/>
      </w:pPr>
      <m:oMath>
        <m:sSub>
          <m:sSubPr>
            <m:ctrlPr>
              <w:rPr>
                <w:rFonts w:ascii="Cambria Math" w:hAnsi="Cambria Math"/>
              </w:rPr>
            </m:ctrlPr>
          </m:sSubPr>
          <m:e>
            <m:r>
              <w:rPr>
                <w:rFonts w:ascii="Cambria Math" w:hAnsi="Cambria Math"/>
              </w:rPr>
              <m:t>V</m:t>
            </m:r>
          </m:e>
          <m:sub>
            <m:r>
              <m:rPr>
                <m:sty m:val="p"/>
              </m:rPr>
              <w:rPr>
                <w:rFonts w:ascii="Cambria Math" w:hAnsi="Cambria Math"/>
              </w:rPr>
              <m:t>wat,t1</m:t>
            </m:r>
          </m:sub>
        </m:sSub>
        <m:r>
          <m:rPr>
            <m:sty m:val="p"/>
          </m:rPr>
          <w:rPr>
            <w:rFonts w:ascii="Cambria Math" w:hAnsi="Cambria Math"/>
          </w:rPr>
          <m:t xml:space="preserve">=max </m:t>
        </m:r>
        <m:d>
          <m:dPr>
            <m:ctrlPr>
              <w:rPr>
                <w:rFonts w:ascii="Cambria Math" w:hAnsi="Cambria Math"/>
              </w:rPr>
            </m:ctrlPr>
          </m:dPr>
          <m:e>
            <m:r>
              <m:rPr>
                <m:sty m:val="p"/>
              </m:rPr>
              <w:rPr>
                <w:rFonts w:ascii="Cambria Math" w:hAnsi="Cambria Math"/>
              </w:rPr>
              <m:t>min</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wat,t0</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PET,t1</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irrig,t1</m:t>
                        </m:r>
                      </m:sub>
                    </m:sSub>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FC</m:t>
                    </m:r>
                  </m:sub>
                </m:sSub>
              </m:e>
            </m:d>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oMath>
      <w:r w:rsidR="009A6906">
        <w:rPr>
          <w:rFonts w:eastAsiaTheme="minorEastAsia"/>
        </w:rPr>
        <w:tab/>
        <w:t>(eq.2.2.14)</w:t>
      </w:r>
    </w:p>
    <w:p w14:paraId="3A904A11" w14:textId="77777777" w:rsidR="00BF4F01" w:rsidRDefault="00BF4F01" w:rsidP="00862696">
      <w:pPr>
        <w:spacing w:after="0" w:line="240" w:lineRule="auto"/>
        <w:jc w:val="both"/>
      </w:pPr>
    </w:p>
    <w:p w14:paraId="4C764AA3" w14:textId="26256EC7" w:rsidR="00D63895" w:rsidRDefault="004658D6" w:rsidP="00862696">
      <w:pPr>
        <w:spacing w:after="0" w:line="240" w:lineRule="auto"/>
        <w:jc w:val="both"/>
      </w:pPr>
      <w:r>
        <w:t>Soil water is calculated over the 10 years and checked for steady state</w:t>
      </w:r>
      <w:r w:rsidR="002E76B7">
        <w:t xml:space="preserve"> (no change)</w:t>
      </w:r>
      <w:r>
        <w:t>.</w:t>
      </w:r>
    </w:p>
    <w:p w14:paraId="711A2E99" w14:textId="77777777" w:rsidR="00862696" w:rsidRDefault="00862696" w:rsidP="00862696">
      <w:pPr>
        <w:spacing w:after="0" w:line="240" w:lineRule="auto"/>
        <w:jc w:val="both"/>
      </w:pPr>
    </w:p>
    <w:p w14:paraId="147A8631" w14:textId="77777777" w:rsidR="006D5834" w:rsidRPr="00985F23" w:rsidRDefault="006D5834" w:rsidP="00862696">
      <w:pPr>
        <w:pStyle w:val="Heading2"/>
        <w:spacing w:before="0" w:line="240" w:lineRule="auto"/>
        <w:rPr>
          <w:rFonts w:asciiTheme="minorHAnsi" w:hAnsiTheme="minorHAnsi"/>
          <w:b w:val="0"/>
          <w:color w:val="auto"/>
          <w:sz w:val="24"/>
          <w:szCs w:val="24"/>
        </w:rPr>
      </w:pPr>
      <w:bookmarkStart w:id="4" w:name="_Toc73700843"/>
      <w:r w:rsidRPr="00985F23">
        <w:rPr>
          <w:rFonts w:asciiTheme="minorHAnsi" w:hAnsiTheme="minorHAnsi"/>
          <w:color w:val="auto"/>
          <w:sz w:val="24"/>
          <w:szCs w:val="24"/>
        </w:rPr>
        <w:t xml:space="preserve">2.3. </w:t>
      </w:r>
      <w:r w:rsidR="004F75E4">
        <w:rPr>
          <w:rFonts w:asciiTheme="minorHAnsi" w:hAnsiTheme="minorHAnsi"/>
          <w:color w:val="auto"/>
          <w:sz w:val="24"/>
          <w:szCs w:val="24"/>
        </w:rPr>
        <w:t>C</w:t>
      </w:r>
      <w:r w:rsidRPr="00985F23">
        <w:rPr>
          <w:rFonts w:asciiTheme="minorHAnsi" w:hAnsiTheme="minorHAnsi"/>
          <w:color w:val="auto"/>
          <w:sz w:val="24"/>
          <w:szCs w:val="24"/>
        </w:rPr>
        <w:t xml:space="preserve">hanges in </w:t>
      </w:r>
      <w:r w:rsidR="004F75E4">
        <w:rPr>
          <w:rFonts w:asciiTheme="minorHAnsi" w:hAnsiTheme="minorHAnsi"/>
          <w:color w:val="auto"/>
          <w:sz w:val="24"/>
          <w:szCs w:val="24"/>
        </w:rPr>
        <w:t>soil carbon</w:t>
      </w:r>
      <w:bookmarkEnd w:id="4"/>
    </w:p>
    <w:p w14:paraId="3B7ABAC7" w14:textId="77777777" w:rsidR="006D5834" w:rsidRDefault="006D5834" w:rsidP="00862696">
      <w:pPr>
        <w:spacing w:after="0" w:line="240" w:lineRule="auto"/>
        <w:jc w:val="both"/>
      </w:pPr>
    </w:p>
    <w:p w14:paraId="6E5C27E0" w14:textId="77777777" w:rsidR="000E441E" w:rsidRDefault="006D5834" w:rsidP="00862696">
      <w:pPr>
        <w:spacing w:after="0" w:line="240" w:lineRule="auto"/>
        <w:jc w:val="both"/>
      </w:pPr>
      <w:r>
        <w:t xml:space="preserve">The </w:t>
      </w:r>
      <w:r w:rsidR="0088161D">
        <w:t>SOC pools are run to steady state, and then the model is run forward with changes in conditions implemented. To simulate the effects of a drought or flood, the typical weather data used for the steady state run is substituted with the weather data for the atypical year. The changes in organic inputs are estimated as far as possible using ratios; this approach is used in order to reduce</w:t>
      </w:r>
      <w:r w:rsidR="000E441E">
        <w:t xml:space="preserve"> potential errors associated with a full simulation of organic inputs that is not informed by the previous input values. </w:t>
      </w:r>
    </w:p>
    <w:p w14:paraId="6072B66E" w14:textId="77777777" w:rsidR="000E441E" w:rsidRDefault="000E441E" w:rsidP="00862696">
      <w:pPr>
        <w:spacing w:after="0" w:line="240" w:lineRule="auto"/>
        <w:jc w:val="both"/>
      </w:pPr>
    </w:p>
    <w:p w14:paraId="2BCD961E" w14:textId="77777777" w:rsidR="000E441E" w:rsidRDefault="000E441E" w:rsidP="00862696">
      <w:pPr>
        <w:spacing w:after="0" w:line="240" w:lineRule="auto"/>
        <w:jc w:val="both"/>
      </w:pPr>
      <w:r>
        <w:t xml:space="preserve">The </w:t>
      </w:r>
      <w:r w:rsidR="00192BF1">
        <w:t>plant input</w:t>
      </w:r>
      <w:r>
        <w:t xml:space="preserve"> of C in any month</w:t>
      </w:r>
      <w:r w:rsidR="00192BF1">
        <w:t xml:space="preserve"> (</w:t>
      </w:r>
      <m:oMath>
        <m:r>
          <w:rPr>
            <w:rFonts w:ascii="Cambria Math" w:hAnsi="Cambria Math"/>
          </w:rPr>
          <m:t>mon</m:t>
        </m:r>
      </m:oMath>
      <w:r w:rsidR="00192BF1">
        <w:rPr>
          <w:rFonts w:eastAsiaTheme="minorEastAsia"/>
        </w:rPr>
        <w:t>)</w:t>
      </w:r>
      <w:r>
        <w:t xml:space="preserve"> of an atypical year, </w:t>
      </w:r>
      <m:oMath>
        <m:sSub>
          <m:sSubPr>
            <m:ctrlPr>
              <w:rPr>
                <w:rFonts w:ascii="Cambria Math" w:hAnsi="Cambria Math"/>
                <w:i/>
              </w:rPr>
            </m:ctrlPr>
          </m:sSubPr>
          <m:e>
            <m:r>
              <w:rPr>
                <w:rFonts w:ascii="Cambria Math" w:hAnsi="Cambria Math"/>
              </w:rPr>
              <m:t>C</m:t>
            </m:r>
          </m:e>
          <m:sub>
            <m:r>
              <m:rPr>
                <m:sty m:val="p"/>
              </m:rPr>
              <w:rPr>
                <w:rFonts w:ascii="Cambria Math" w:hAnsi="Cambria Math"/>
              </w:rPr>
              <m:t>PI,atyp,mon</m:t>
            </m:r>
          </m:sub>
        </m:sSub>
      </m:oMath>
      <w:r>
        <w:rPr>
          <w:rFonts w:eastAsiaTheme="minorEastAsia"/>
        </w:rPr>
        <w:t xml:space="preserve"> (t ha</w:t>
      </w:r>
      <w:r>
        <w:rPr>
          <w:rFonts w:eastAsiaTheme="minorEastAsia"/>
          <w:vertAlign w:val="superscript"/>
        </w:rPr>
        <w:t>-1</w:t>
      </w:r>
      <w:r>
        <w:rPr>
          <w:rFonts w:eastAsiaTheme="minorEastAsia"/>
        </w:rPr>
        <w:t xml:space="preserve">) </w:t>
      </w:r>
      <w:r w:rsidR="00192BF1">
        <w:t>is</w:t>
      </w:r>
      <w:r>
        <w:t xml:space="preserve"> estimated </w:t>
      </w:r>
      <w:r w:rsidR="0068300D">
        <w:t xml:space="preserve">from the </w:t>
      </w:r>
      <w:r w:rsidR="00E64335">
        <w:t xml:space="preserve">ratio of </w:t>
      </w:r>
      <w:r w:rsidR="007771EB">
        <w:t xml:space="preserve">plant production in an atypical year compared to a typical year,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7771EB">
        <w:rPr>
          <w:rFonts w:eastAsiaTheme="minorEastAsia"/>
        </w:rPr>
        <w:t>,</w:t>
      </w:r>
    </w:p>
    <w:p w14:paraId="0904D5EB" w14:textId="77777777" w:rsidR="000E441E" w:rsidRDefault="000E441E" w:rsidP="00862696">
      <w:pPr>
        <w:spacing w:after="0" w:line="240" w:lineRule="auto"/>
        <w:jc w:val="both"/>
      </w:pPr>
    </w:p>
    <w:p w14:paraId="198F43C2" w14:textId="46800AEC" w:rsidR="000E441E" w:rsidRPr="00CB704E" w:rsidRDefault="008D1106"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PI,atyp,mon</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PI,typ,mon</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9A6906">
        <w:rPr>
          <w:rFonts w:eastAsiaTheme="minorEastAsia"/>
        </w:rPr>
        <w:tab/>
        <w:t>(eq.2.3.1)</w:t>
      </w:r>
    </w:p>
    <w:p w14:paraId="28272379" w14:textId="77777777" w:rsidR="000E441E" w:rsidRDefault="000E441E" w:rsidP="00862696">
      <w:pPr>
        <w:spacing w:after="0" w:line="240" w:lineRule="auto"/>
        <w:jc w:val="both"/>
      </w:pPr>
    </w:p>
    <w:p w14:paraId="0088A311" w14:textId="77777777" w:rsidR="00192BF1" w:rsidRDefault="00192BF1"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PI,typ,mon</m:t>
            </m:r>
          </m:sub>
        </m:sSub>
      </m:oMath>
      <w:r>
        <w:rPr>
          <w:rFonts w:eastAsiaTheme="minorEastAsia"/>
        </w:rPr>
        <w:t xml:space="preserve"> is the </w:t>
      </w:r>
      <w:r>
        <w:t>plant input of C in month</w:t>
      </w:r>
      <w:r w:rsidR="001F4BEE">
        <w:t xml:space="preserve"> (</w:t>
      </w:r>
      <m:oMath>
        <m:r>
          <w:rPr>
            <w:rFonts w:ascii="Cambria Math" w:hAnsi="Cambria Math"/>
          </w:rPr>
          <m:t>mon</m:t>
        </m:r>
      </m:oMath>
      <w:r w:rsidR="001F4BEE">
        <w:rPr>
          <w:rFonts w:eastAsiaTheme="minorEastAsia"/>
        </w:rPr>
        <w:t>)</w:t>
      </w:r>
      <w:r>
        <w:t xml:space="preserve"> of a typical year (t ha</w:t>
      </w:r>
      <w:r>
        <w:rPr>
          <w:vertAlign w:val="superscript"/>
        </w:rPr>
        <w:t>-1</w:t>
      </w:r>
      <w:r>
        <w:t>)</w:t>
      </w:r>
      <w:r w:rsidR="0068300D">
        <w:rPr>
          <w:rFonts w:eastAsiaTheme="minorEastAsia"/>
        </w:rPr>
        <w:t xml:space="preserve">. </w:t>
      </w:r>
      <w:r w:rsidR="00E64335">
        <w:rPr>
          <w:rFonts w:eastAsiaTheme="minorEastAsia"/>
        </w:rPr>
        <w:t>Calculation of t</w:t>
      </w:r>
      <w:r w:rsidR="007771EB">
        <w:rPr>
          <w:rFonts w:eastAsiaTheme="minorEastAsia"/>
        </w:rPr>
        <w:t xml:space="preserve">he </w:t>
      </w:r>
      <w:r w:rsidR="00E64335">
        <w:rPr>
          <w:rFonts w:eastAsiaTheme="minorEastAsia"/>
        </w:rPr>
        <w:t xml:space="preserve">ratio of </w:t>
      </w:r>
      <w:r w:rsidR="007771EB">
        <w:rPr>
          <w:rFonts w:eastAsiaTheme="minorEastAsia"/>
        </w:rPr>
        <w:t>plant production in an atypical year compared to a typical year</w:t>
      </w:r>
      <w:r w:rsidR="0068300D">
        <w:rPr>
          <w:rFonts w:eastAsiaTheme="minorEastAsia"/>
        </w:rPr>
        <w:t xml:space="preserve"> is </w:t>
      </w:r>
      <w:r w:rsidR="00E64335">
        <w:rPr>
          <w:rFonts w:eastAsiaTheme="minorEastAsia"/>
        </w:rPr>
        <w:t xml:space="preserve">described </w:t>
      </w:r>
      <w:r w:rsidR="0068300D">
        <w:rPr>
          <w:rFonts w:eastAsiaTheme="minorEastAsia"/>
        </w:rPr>
        <w:t>in section 3.</w:t>
      </w:r>
    </w:p>
    <w:p w14:paraId="14E468F1" w14:textId="77777777" w:rsidR="0068300D" w:rsidRDefault="0068300D" w:rsidP="00862696">
      <w:pPr>
        <w:spacing w:after="0" w:line="240" w:lineRule="auto"/>
        <w:jc w:val="both"/>
        <w:rPr>
          <w:rFonts w:eastAsiaTheme="minorEastAsia"/>
        </w:rPr>
      </w:pPr>
    </w:p>
    <w:p w14:paraId="199AAE03" w14:textId="77777777" w:rsidR="0068300D" w:rsidRDefault="0068300D" w:rsidP="00862696">
      <w:pPr>
        <w:spacing w:after="0" w:line="240" w:lineRule="auto"/>
        <w:jc w:val="both"/>
        <w:rPr>
          <w:rFonts w:eastAsiaTheme="minorEastAsia"/>
        </w:rPr>
      </w:pPr>
      <w:r>
        <w:rPr>
          <w:rFonts w:eastAsiaTheme="minorEastAsia"/>
        </w:rPr>
        <w:lastRenderedPageBreak/>
        <w:t xml:space="preserve">The organic waste </w:t>
      </w:r>
      <w:r w:rsidR="00B7096F">
        <w:rPr>
          <w:rFonts w:eastAsiaTheme="minorEastAsia"/>
        </w:rPr>
        <w:t>input</w:t>
      </w:r>
      <w:r>
        <w:rPr>
          <w:rFonts w:eastAsiaTheme="minorEastAsia"/>
        </w:rPr>
        <w:t xml:space="preserve"> of C </w:t>
      </w:r>
      <w:r w:rsidR="00B7096F">
        <w:rPr>
          <w:rFonts w:eastAsiaTheme="minorEastAsia"/>
        </w:rPr>
        <w:t xml:space="preserve">in any month </w:t>
      </w:r>
      <w:r w:rsidR="001F4BEE">
        <w:t>(</w:t>
      </w:r>
      <m:oMath>
        <m:r>
          <w:rPr>
            <w:rFonts w:ascii="Cambria Math" w:hAnsi="Cambria Math"/>
          </w:rPr>
          <m:t>mon</m:t>
        </m:r>
      </m:oMath>
      <w:r w:rsidR="001F4BEE">
        <w:rPr>
          <w:rFonts w:eastAsiaTheme="minorEastAsia"/>
        </w:rPr>
        <w:t>)</w:t>
      </w:r>
      <w:r w:rsidR="00B7096F">
        <w:t xml:space="preserve"> of an atypical year, </w:t>
      </w:r>
      <m:oMath>
        <m:sSub>
          <m:sSubPr>
            <m:ctrlPr>
              <w:rPr>
                <w:rFonts w:ascii="Cambria Math" w:hAnsi="Cambria Math"/>
                <w:i/>
              </w:rPr>
            </m:ctrlPr>
          </m:sSubPr>
          <m:e>
            <m:r>
              <w:rPr>
                <w:rFonts w:ascii="Cambria Math" w:hAnsi="Cambria Math"/>
              </w:rPr>
              <m:t>C</m:t>
            </m:r>
          </m:e>
          <m:sub>
            <m:r>
              <m:rPr>
                <m:sty m:val="p"/>
              </m:rPr>
              <w:rPr>
                <w:rFonts w:ascii="Cambria Math" w:hAnsi="Cambria Math"/>
              </w:rPr>
              <m:t>OW,atyp,mon</m:t>
            </m:r>
          </m:sub>
        </m:sSub>
      </m:oMath>
      <w:r w:rsidR="00B7096F">
        <w:rPr>
          <w:rFonts w:eastAsiaTheme="minorEastAsia"/>
        </w:rPr>
        <w:t xml:space="preserve"> (t ha</w:t>
      </w:r>
      <w:r w:rsidR="00B7096F">
        <w:rPr>
          <w:rFonts w:eastAsiaTheme="minorEastAsia"/>
          <w:vertAlign w:val="superscript"/>
        </w:rPr>
        <w:t>-1</w:t>
      </w:r>
      <w:r w:rsidR="00B7096F">
        <w:rPr>
          <w:rFonts w:eastAsiaTheme="minorEastAsia"/>
        </w:rPr>
        <w:t xml:space="preserve">) is estimated from </w:t>
      </w:r>
      <w:r w:rsidR="00E64335">
        <w:rPr>
          <w:rFonts w:eastAsiaTheme="minorEastAsia"/>
        </w:rPr>
        <w:t xml:space="preserve">the ratio of </w:t>
      </w:r>
      <w:r w:rsidR="00B7096F">
        <w:rPr>
          <w:rFonts w:eastAsiaTheme="minorEastAsia"/>
        </w:rPr>
        <w:t xml:space="preserve">organic waste </w:t>
      </w:r>
      <w:r>
        <w:rPr>
          <w:rFonts w:eastAsiaTheme="minorEastAsia"/>
        </w:rPr>
        <w:t>production</w:t>
      </w:r>
      <w:r w:rsidR="007771EB">
        <w:rPr>
          <w:rFonts w:eastAsiaTheme="minorEastAsia"/>
        </w:rPr>
        <w:t xml:space="preserve"> in an atypical year compared to a typical year</w:t>
      </w:r>
      <w:r>
        <w:rPr>
          <w:rFonts w:eastAsiaTheme="minorEastAsia"/>
        </w:rPr>
        <w:t>,</w:t>
      </w:r>
      <w:r w:rsidR="007771EB">
        <w:rPr>
          <w:rFonts w:eastAsiaTheme="minorEastAsia"/>
        </w:rP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OW,atyp</m:t>
            </m:r>
          </m:sub>
        </m:sSub>
      </m:oMath>
      <w:r w:rsidR="007771EB">
        <w:rPr>
          <w:rFonts w:eastAsiaTheme="minorEastAsia"/>
        </w:rPr>
        <w:t>,</w:t>
      </w:r>
    </w:p>
    <w:p w14:paraId="5E125A81" w14:textId="77777777" w:rsidR="0068300D" w:rsidRDefault="0068300D" w:rsidP="00862696">
      <w:pPr>
        <w:spacing w:after="0" w:line="240" w:lineRule="auto"/>
        <w:jc w:val="both"/>
      </w:pPr>
    </w:p>
    <w:p w14:paraId="0126EBE9" w14:textId="06E93B65" w:rsidR="006D5834" w:rsidRDefault="008D1106"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OW,atyp,mon</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OW,typ,mon</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OW,atyp</m:t>
            </m:r>
          </m:sub>
        </m:sSub>
      </m:oMath>
      <w:r w:rsidR="009A6906">
        <w:rPr>
          <w:rFonts w:eastAsiaTheme="minorEastAsia"/>
        </w:rPr>
        <w:tab/>
      </w:r>
      <w:r w:rsidR="009A6906">
        <w:rPr>
          <w:rFonts w:eastAsiaTheme="minorEastAsia"/>
        </w:rPr>
        <w:tab/>
        <w:t>(eq.2.3.2)</w:t>
      </w:r>
    </w:p>
    <w:p w14:paraId="4D34E7C4" w14:textId="77777777" w:rsidR="004861CD" w:rsidRDefault="004861CD" w:rsidP="00862696">
      <w:pPr>
        <w:spacing w:after="0" w:line="240" w:lineRule="auto"/>
        <w:jc w:val="both"/>
      </w:pPr>
    </w:p>
    <w:p w14:paraId="01AC24CC" w14:textId="77777777" w:rsidR="00B7096F" w:rsidRDefault="00B7096F"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OW,typ,mon</m:t>
            </m:r>
          </m:sub>
        </m:sSub>
      </m:oMath>
      <w:r>
        <w:rPr>
          <w:rFonts w:eastAsiaTheme="minorEastAsia"/>
        </w:rPr>
        <w:t xml:space="preserve"> is the </w:t>
      </w:r>
      <w:r>
        <w:t xml:space="preserve">organic waste input of C in month </w:t>
      </w:r>
      <w:r w:rsidR="001F4BEE">
        <w:t>(</w:t>
      </w:r>
      <m:oMath>
        <m:r>
          <w:rPr>
            <w:rFonts w:ascii="Cambria Math" w:hAnsi="Cambria Math"/>
          </w:rPr>
          <m:t>mon</m:t>
        </m:r>
      </m:oMath>
      <w:r w:rsidR="001F4BEE">
        <w:rPr>
          <w:rFonts w:eastAsiaTheme="minorEastAsia"/>
        </w:rPr>
        <w:t>)</w:t>
      </w:r>
      <w:r>
        <w:t xml:space="preserve"> of a typical year (t ha</w:t>
      </w:r>
      <w:r>
        <w:rPr>
          <w:vertAlign w:val="superscript"/>
        </w:rPr>
        <w:t>-1</w:t>
      </w:r>
      <w:r>
        <w:t>)</w:t>
      </w:r>
      <w:r w:rsidR="007771EB">
        <w:t>.</w:t>
      </w:r>
      <w:r>
        <w:rPr>
          <w:rFonts w:eastAsiaTheme="minorEastAsia"/>
        </w:rPr>
        <w:t xml:space="preserve"> The </w:t>
      </w:r>
      <w:r w:rsidR="00E64335">
        <w:rPr>
          <w:rFonts w:eastAsiaTheme="minorEastAsia"/>
        </w:rPr>
        <w:t xml:space="preserve">calculation of the ratio of </w:t>
      </w:r>
      <w:r>
        <w:rPr>
          <w:rFonts w:eastAsiaTheme="minorEastAsia"/>
        </w:rPr>
        <w:t xml:space="preserve">organic waste produced </w:t>
      </w:r>
      <w:r w:rsidR="002E000B">
        <w:rPr>
          <w:rFonts w:eastAsiaTheme="minorEastAsia"/>
        </w:rPr>
        <w:t xml:space="preserve">in an atypical year compared to a typical year </w:t>
      </w:r>
      <w:r>
        <w:rPr>
          <w:rFonts w:eastAsiaTheme="minorEastAsia"/>
        </w:rPr>
        <w:t xml:space="preserve">is </w:t>
      </w:r>
      <w:r w:rsidR="00E64335">
        <w:rPr>
          <w:rFonts w:eastAsiaTheme="minorEastAsia"/>
        </w:rPr>
        <w:t xml:space="preserve">described </w:t>
      </w:r>
      <w:r>
        <w:rPr>
          <w:rFonts w:eastAsiaTheme="minorEastAsia"/>
        </w:rPr>
        <w:t>in section 4.</w:t>
      </w:r>
    </w:p>
    <w:p w14:paraId="440C55D7" w14:textId="77777777" w:rsidR="00B7096F" w:rsidRDefault="00B7096F" w:rsidP="00862696">
      <w:pPr>
        <w:spacing w:after="0" w:line="240" w:lineRule="auto"/>
        <w:jc w:val="both"/>
        <w:rPr>
          <w:rFonts w:eastAsiaTheme="minorEastAsia"/>
        </w:rPr>
      </w:pPr>
    </w:p>
    <w:p w14:paraId="2845E7A2" w14:textId="77777777" w:rsidR="00B7096F" w:rsidRDefault="00B7096F" w:rsidP="00862696">
      <w:pPr>
        <w:spacing w:after="0" w:line="240" w:lineRule="auto"/>
        <w:jc w:val="both"/>
        <w:rPr>
          <w:rFonts w:eastAsiaTheme="minorEastAsia"/>
        </w:rPr>
      </w:pPr>
      <w:r>
        <w:rPr>
          <w:rFonts w:eastAsiaTheme="minorEastAsia"/>
        </w:rPr>
        <w:t>Other changes in conditions that may be included in future calculations, but have not yet been described include</w:t>
      </w:r>
    </w:p>
    <w:p w14:paraId="1CD40A1F" w14:textId="77777777" w:rsidR="00B7096F" w:rsidRDefault="00B7096F" w:rsidP="00862696">
      <w:pPr>
        <w:pStyle w:val="ListParagraph"/>
        <w:numPr>
          <w:ilvl w:val="0"/>
          <w:numId w:val="2"/>
        </w:numPr>
        <w:spacing w:after="0" w:line="240" w:lineRule="auto"/>
        <w:jc w:val="both"/>
        <w:rPr>
          <w:rFonts w:eastAsiaTheme="minorEastAsia"/>
        </w:rPr>
      </w:pPr>
      <w:r>
        <w:rPr>
          <w:rFonts w:eastAsiaTheme="minorEastAsia"/>
        </w:rPr>
        <w:t>The impact of animals scavenging plant residues as they move through fields (to water in drought years;</w:t>
      </w:r>
    </w:p>
    <w:p w14:paraId="0D94F9B1" w14:textId="77777777" w:rsidR="00F718BC" w:rsidRDefault="00B7096F" w:rsidP="0090571D">
      <w:pPr>
        <w:pStyle w:val="ListParagraph"/>
        <w:numPr>
          <w:ilvl w:val="0"/>
          <w:numId w:val="2"/>
        </w:numPr>
        <w:spacing w:after="0" w:line="240" w:lineRule="auto"/>
        <w:jc w:val="both"/>
        <w:rPr>
          <w:rFonts w:eastAsiaTheme="minorEastAsia"/>
        </w:rPr>
      </w:pPr>
      <w:r w:rsidRPr="00B7096F">
        <w:rPr>
          <w:rFonts w:eastAsiaTheme="minorEastAsia"/>
        </w:rPr>
        <w:t xml:space="preserve">Impact of floods on erosion. </w:t>
      </w:r>
    </w:p>
    <w:p w14:paraId="273BB825" w14:textId="77777777" w:rsidR="00291B86" w:rsidRPr="0090571D" w:rsidRDefault="00291B86" w:rsidP="00291B86">
      <w:pPr>
        <w:pStyle w:val="ListParagraph"/>
        <w:spacing w:after="0" w:line="240" w:lineRule="auto"/>
        <w:jc w:val="both"/>
        <w:rPr>
          <w:rFonts w:eastAsiaTheme="minorEastAsia"/>
        </w:rPr>
      </w:pPr>
    </w:p>
    <w:p w14:paraId="391429CD" w14:textId="77777777" w:rsidR="009026EA" w:rsidRPr="00985F23" w:rsidRDefault="009026EA" w:rsidP="009026EA">
      <w:pPr>
        <w:pStyle w:val="Heading2"/>
        <w:spacing w:before="0" w:line="240" w:lineRule="auto"/>
        <w:rPr>
          <w:rFonts w:asciiTheme="minorHAnsi" w:hAnsiTheme="minorHAnsi"/>
          <w:b w:val="0"/>
          <w:color w:val="auto"/>
          <w:sz w:val="24"/>
          <w:szCs w:val="24"/>
        </w:rPr>
      </w:pPr>
      <w:bookmarkStart w:id="5" w:name="_Toc73700844"/>
      <w:r>
        <w:rPr>
          <w:rFonts w:asciiTheme="minorHAnsi" w:hAnsiTheme="minorHAnsi"/>
          <w:color w:val="auto"/>
          <w:sz w:val="24"/>
          <w:szCs w:val="24"/>
        </w:rPr>
        <w:t>2.4</w:t>
      </w:r>
      <w:r w:rsidRPr="00985F23">
        <w:rPr>
          <w:rFonts w:asciiTheme="minorHAnsi" w:hAnsiTheme="minorHAnsi"/>
          <w:color w:val="auto"/>
          <w:sz w:val="24"/>
          <w:szCs w:val="24"/>
        </w:rPr>
        <w:t xml:space="preserve">. </w:t>
      </w:r>
      <w:r>
        <w:rPr>
          <w:rFonts w:asciiTheme="minorHAnsi" w:hAnsiTheme="minorHAnsi"/>
          <w:color w:val="auto"/>
          <w:sz w:val="24"/>
          <w:szCs w:val="24"/>
        </w:rPr>
        <w:t>Soil nitrogen</w:t>
      </w:r>
      <w:bookmarkEnd w:id="5"/>
    </w:p>
    <w:p w14:paraId="55946674" w14:textId="77777777" w:rsidR="00D514AE" w:rsidRDefault="00D514AE" w:rsidP="00D514AE">
      <w:pPr>
        <w:spacing w:after="0" w:line="240" w:lineRule="auto"/>
      </w:pPr>
    </w:p>
    <w:p w14:paraId="392B46D5" w14:textId="77777777" w:rsidR="00D514AE" w:rsidRDefault="00D514AE" w:rsidP="00215423">
      <w:pPr>
        <w:spacing w:after="0" w:line="240" w:lineRule="auto"/>
        <w:jc w:val="both"/>
      </w:pPr>
      <w:r>
        <w:t xml:space="preserve">Nitrogen </w:t>
      </w:r>
      <w:r w:rsidR="002C5073">
        <w:t xml:space="preserve">(N) </w:t>
      </w:r>
      <w:r>
        <w:t>is assumed to be held in 6 pools in the soil</w:t>
      </w:r>
      <w:r w:rsidR="00B743E4">
        <w:t>;</w:t>
      </w:r>
      <w:r>
        <w:t xml:space="preserve"> mineral </w:t>
      </w:r>
      <w:r w:rsidR="002C5073">
        <w:t>N</w:t>
      </w:r>
      <w:r>
        <w:t xml:space="preserve"> (nitrate and ammonium) and organic </w:t>
      </w:r>
      <w:r w:rsidR="002C5073">
        <w:t>N</w:t>
      </w:r>
      <w:r>
        <w:t xml:space="preserve"> (</w:t>
      </w:r>
      <w:r w:rsidR="00B743E4">
        <w:t>DPM, RPM, BIO and HUM</w:t>
      </w:r>
      <w:r w:rsidR="00215423">
        <w:t>-N</w:t>
      </w:r>
      <w:r w:rsidR="00B743E4">
        <w:t xml:space="preserve">). The release or uptake of </w:t>
      </w:r>
      <w:r w:rsidR="002C5073">
        <w:t>N</w:t>
      </w:r>
      <w:r w:rsidR="00B743E4">
        <w:t xml:space="preserve"> by organic matter is adjusted to maintain a stable C:N ratio, as described in section </w:t>
      </w:r>
      <w:r w:rsidR="00F87F1B">
        <w:t>3</w:t>
      </w:r>
      <w:r w:rsidR="00B743E4">
        <w:t xml:space="preserve">.3. The amount of nitrate changes according to inputs from the atmosphere, fertilisers and nitrification, and losses by immobilisation, leaching, denitrification and crop uptake. The amount of ammonium changes according to inputs from the atmosphere, fertilisers and by mineralisation, and losses by immobilisation, nitrification, volatilisation and crop uptake. Because the time step of the model is long (1 month), if </w:t>
      </w:r>
      <w:r w:rsidR="004A5C34">
        <w:t xml:space="preserve">the loss </w:t>
      </w:r>
      <w:r w:rsidR="00B743E4">
        <w:t xml:space="preserve">processes were </w:t>
      </w:r>
      <w:r w:rsidR="004A5C34">
        <w:t xml:space="preserve">calculated </w:t>
      </w:r>
      <w:r w:rsidR="00B743E4">
        <w:t>sequentially</w:t>
      </w:r>
      <w:r w:rsidR="00215423">
        <w:t>,</w:t>
      </w:r>
      <w:r w:rsidR="004A5C34">
        <w:t xml:space="preserve"> as is often done in models with a shorter time step</w:t>
      </w:r>
      <w:r w:rsidR="00B743E4">
        <w:t>, there would be a</w:t>
      </w:r>
      <w:r w:rsidR="004A5C34">
        <w:t xml:space="preserve">n unrealistically high rate of loss by the processes applied first. Therefore, the </w:t>
      </w:r>
      <w:r w:rsidR="00215423">
        <w:t xml:space="preserve">potential loss by </w:t>
      </w:r>
      <w:r w:rsidR="004A5C34">
        <w:t>each process is first calculated</w:t>
      </w:r>
      <w:r w:rsidR="00215423">
        <w:t xml:space="preserve"> assuming no other demands on the mineral N</w:t>
      </w:r>
      <w:r w:rsidR="004A5C34">
        <w:t xml:space="preserve">, and then the loss by each process is adjusted using a “loss adjustment ratio” </w:t>
      </w:r>
      <w:r w:rsidR="00215423">
        <w:t>to account for the losses by the other processes</w:t>
      </w:r>
      <w:r w:rsidR="004A5C34">
        <w:t>. In this, way, all processes are assumed to occur simultaneously.</w:t>
      </w:r>
    </w:p>
    <w:p w14:paraId="4C493949" w14:textId="77777777" w:rsidR="004A5C34" w:rsidRDefault="004A5C34" w:rsidP="00D514AE">
      <w:pPr>
        <w:spacing w:after="0" w:line="240" w:lineRule="auto"/>
      </w:pPr>
    </w:p>
    <w:p w14:paraId="3027928B" w14:textId="77777777" w:rsidR="009026EA" w:rsidRDefault="009026EA" w:rsidP="009026EA">
      <w:pPr>
        <w:spacing w:after="0" w:line="240" w:lineRule="auto"/>
        <w:jc w:val="both"/>
        <w:rPr>
          <w:rFonts w:eastAsiaTheme="minorEastAsia"/>
        </w:rPr>
      </w:pPr>
      <w:r>
        <w:rPr>
          <w:rFonts w:eastAsiaTheme="minorEastAsia"/>
          <w:b/>
          <w:i/>
        </w:rPr>
        <w:t>Minimum nitrate and ammonium</w:t>
      </w:r>
    </w:p>
    <w:p w14:paraId="792D9CFC" w14:textId="77777777" w:rsidR="009026EA" w:rsidRDefault="009026EA" w:rsidP="009026EA">
      <w:pPr>
        <w:spacing w:after="0" w:line="240" w:lineRule="auto"/>
        <w:jc w:val="both"/>
        <w:rPr>
          <w:rFonts w:eastAsiaTheme="minorEastAsia"/>
        </w:rPr>
      </w:pPr>
    </w:p>
    <w:p w14:paraId="65EC5C1E" w14:textId="77777777" w:rsidR="009026EA" w:rsidRPr="009026EA" w:rsidRDefault="009026EA" w:rsidP="002C5073">
      <w:pPr>
        <w:spacing w:after="0" w:line="240" w:lineRule="auto"/>
        <w:jc w:val="both"/>
        <w:rPr>
          <w:rFonts w:eastAsiaTheme="minorEastAsia"/>
        </w:rPr>
      </w:pPr>
      <w:r>
        <w:rPr>
          <w:rFonts w:eastAsiaTheme="minorEastAsia"/>
        </w:rPr>
        <w:t xml:space="preserve">Due to the diffuse double layer around clay minerals and other soil particles, Bradbury et al. (1993) proposed that some of the mineral </w:t>
      </w:r>
      <w:r w:rsidR="002C5073">
        <w:rPr>
          <w:rFonts w:eastAsiaTheme="minorEastAsia"/>
        </w:rPr>
        <w:t>N</w:t>
      </w:r>
      <w:r>
        <w:rPr>
          <w:rFonts w:eastAsiaTheme="minorEastAsia"/>
        </w:rPr>
        <w:t xml:space="preserve"> </w:t>
      </w:r>
      <w:r w:rsidR="0027366D">
        <w:rPr>
          <w:rFonts w:eastAsiaTheme="minorEastAsia"/>
        </w:rPr>
        <w:t>is so tightly he</w:t>
      </w:r>
      <w:r>
        <w:rPr>
          <w:rFonts w:eastAsiaTheme="minorEastAsia"/>
        </w:rPr>
        <w:t xml:space="preserve">ld </w:t>
      </w:r>
      <w:r w:rsidR="0027366D">
        <w:rPr>
          <w:rFonts w:eastAsiaTheme="minorEastAsia"/>
        </w:rPr>
        <w:t xml:space="preserve">in the soil that it cannot be accessed by plants, micro-organisms or leaching loss. Therefore, there is a critical minimum level of minimum </w:t>
      </w:r>
      <w:r w:rsidR="002C5073">
        <w:rPr>
          <w:rFonts w:eastAsiaTheme="minorEastAsia"/>
        </w:rPr>
        <w:t>N</w:t>
      </w:r>
      <w:r w:rsidR="0027366D">
        <w:rPr>
          <w:rFonts w:eastAsiaTheme="minorEastAsia"/>
        </w:rPr>
        <w:t xml:space="preserve">, below which, the mineral </w:t>
      </w:r>
      <w:r w:rsidR="002C5073">
        <w:rPr>
          <w:rFonts w:eastAsiaTheme="minorEastAsia"/>
        </w:rPr>
        <w:t>N</w:t>
      </w:r>
      <w:r w:rsidR="0027366D">
        <w:rPr>
          <w:rFonts w:eastAsiaTheme="minorEastAsia"/>
        </w:rPr>
        <w:t xml:space="preserve"> cannot fall. This is important for comparison of the mineral </w:t>
      </w:r>
      <w:r w:rsidR="002C5073">
        <w:rPr>
          <w:rFonts w:eastAsiaTheme="minorEastAsia"/>
        </w:rPr>
        <w:t>N</w:t>
      </w:r>
      <w:r w:rsidR="0027366D">
        <w:rPr>
          <w:rFonts w:eastAsiaTheme="minorEastAsia"/>
        </w:rPr>
        <w:t xml:space="preserve"> levels against field measurements</w:t>
      </w:r>
      <w:r w:rsidR="00697EF6">
        <w:rPr>
          <w:rFonts w:eastAsiaTheme="minorEastAsia"/>
        </w:rPr>
        <w:t>, but is highly site specific, being dependent on the clay minerals, organic matter particles, and the way that the soil is aggregated</w:t>
      </w:r>
      <w:r w:rsidR="0027366D">
        <w:rPr>
          <w:rFonts w:eastAsiaTheme="minorEastAsia"/>
        </w:rPr>
        <w:t xml:space="preserve">. </w:t>
      </w:r>
      <w:r w:rsidR="00697EF6">
        <w:rPr>
          <w:rFonts w:eastAsiaTheme="minorEastAsia"/>
        </w:rPr>
        <w:t xml:space="preserve">Therefore, in the absence of site specific information, </w:t>
      </w:r>
      <w:r w:rsidR="0027366D">
        <w:rPr>
          <w:rFonts w:eastAsiaTheme="minorEastAsia"/>
        </w:rPr>
        <w:t xml:space="preserve">it is assumed that the critical minimum level of mineral </w:t>
      </w:r>
      <w:r w:rsidR="002C5073">
        <w:rPr>
          <w:rFonts w:eastAsiaTheme="minorEastAsia"/>
        </w:rPr>
        <w:t>N</w:t>
      </w:r>
      <w:r w:rsidR="0027366D">
        <w:rPr>
          <w:rFonts w:eastAsiaTheme="minorEastAsia"/>
        </w:rPr>
        <w:t xml:space="preserve"> is zero. This assumption means that the mineral </w:t>
      </w:r>
      <w:r w:rsidR="002C5073">
        <w:rPr>
          <w:rFonts w:eastAsiaTheme="minorEastAsia"/>
        </w:rPr>
        <w:t>N</w:t>
      </w:r>
      <w:r w:rsidR="0027366D">
        <w:rPr>
          <w:rFonts w:eastAsiaTheme="minorEastAsia"/>
        </w:rPr>
        <w:t xml:space="preserve"> levels calculated provide estimates of changes, but not the absolute amount</w:t>
      </w:r>
      <w:r w:rsidR="00215423">
        <w:rPr>
          <w:rFonts w:eastAsiaTheme="minorEastAsia"/>
        </w:rPr>
        <w:t xml:space="preserve"> of mineral N</w:t>
      </w:r>
      <w:r w:rsidR="0027366D">
        <w:rPr>
          <w:rFonts w:eastAsiaTheme="minorEastAsia"/>
        </w:rPr>
        <w:t xml:space="preserve">. For comparison against a field experiments, the critical minimum level of mineral </w:t>
      </w:r>
      <w:r w:rsidR="002C5073">
        <w:rPr>
          <w:rFonts w:eastAsiaTheme="minorEastAsia"/>
        </w:rPr>
        <w:t>N</w:t>
      </w:r>
      <w:r w:rsidR="00215423">
        <w:rPr>
          <w:rFonts w:eastAsiaTheme="minorEastAsia"/>
        </w:rPr>
        <w:t>,</w:t>
      </w:r>
      <w:r w:rsidR="0027366D">
        <w:rPr>
          <w:rFonts w:eastAsiaTheme="minorEastAsia"/>
        </w:rPr>
        <w:t xml:space="preserve"> as observed in the field for that experiment, should first be added to the amount of mineral </w:t>
      </w:r>
      <w:r w:rsidR="002C5073">
        <w:rPr>
          <w:rFonts w:eastAsiaTheme="minorEastAsia"/>
        </w:rPr>
        <w:t>N</w:t>
      </w:r>
      <w:r w:rsidR="0027366D">
        <w:rPr>
          <w:rFonts w:eastAsiaTheme="minorEastAsia"/>
        </w:rPr>
        <w:t xml:space="preserve"> estimated here.</w:t>
      </w:r>
      <w:r w:rsidR="00697EF6">
        <w:rPr>
          <w:rFonts w:eastAsiaTheme="minorEastAsia"/>
        </w:rPr>
        <w:t xml:space="preserve"> The nitrate and ammonium pools are initialised at the minimum level, and the model run for 10 years to establish the amount of nitrate or ammonium </w:t>
      </w:r>
      <w:r w:rsidR="00120251">
        <w:rPr>
          <w:rFonts w:eastAsiaTheme="minorEastAsia"/>
        </w:rPr>
        <w:t>at</w:t>
      </w:r>
      <w:r w:rsidR="00697EF6">
        <w:rPr>
          <w:rFonts w:eastAsiaTheme="minorEastAsia"/>
        </w:rPr>
        <w:t xml:space="preserve"> the start of the forward run.</w:t>
      </w:r>
    </w:p>
    <w:p w14:paraId="3796CC62" w14:textId="77777777" w:rsidR="009026EA" w:rsidRDefault="009026EA" w:rsidP="002C5073">
      <w:pPr>
        <w:spacing w:after="0" w:line="240" w:lineRule="auto"/>
        <w:jc w:val="both"/>
        <w:rPr>
          <w:rFonts w:eastAsiaTheme="minorEastAsia"/>
          <w:b/>
          <w:i/>
        </w:rPr>
      </w:pPr>
    </w:p>
    <w:p w14:paraId="2F2B8B24" w14:textId="77777777" w:rsidR="009026EA" w:rsidRDefault="009026EA" w:rsidP="002C5073">
      <w:pPr>
        <w:spacing w:after="0" w:line="240" w:lineRule="auto"/>
        <w:jc w:val="both"/>
        <w:rPr>
          <w:rFonts w:eastAsiaTheme="minorEastAsia"/>
          <w:b/>
          <w:i/>
        </w:rPr>
      </w:pPr>
      <w:r>
        <w:rPr>
          <w:rFonts w:eastAsiaTheme="minorEastAsia"/>
          <w:b/>
          <w:i/>
        </w:rPr>
        <w:t>Loss adjustment factor</w:t>
      </w:r>
    </w:p>
    <w:p w14:paraId="3485BF1E" w14:textId="77777777" w:rsidR="009026EA" w:rsidRPr="00F718BC" w:rsidRDefault="009026EA" w:rsidP="002C5073">
      <w:pPr>
        <w:spacing w:after="0" w:line="240" w:lineRule="auto"/>
        <w:jc w:val="both"/>
        <w:rPr>
          <w:rFonts w:eastAsiaTheme="minorEastAsia"/>
          <w:b/>
          <w:i/>
        </w:rPr>
      </w:pPr>
    </w:p>
    <w:p w14:paraId="0A01AFFA" w14:textId="77777777" w:rsidR="009026EA" w:rsidRDefault="0027366D" w:rsidP="002C5073">
      <w:pPr>
        <w:spacing w:after="0" w:line="240" w:lineRule="auto"/>
      </w:pPr>
      <w:r>
        <w:t xml:space="preserve">The </w:t>
      </w:r>
      <w:r w:rsidR="00F87F1B">
        <w:t xml:space="preserve">potential </w:t>
      </w:r>
      <w:r>
        <w:t xml:space="preserve">losses from the soil are first calculated assuming no demand on mineral </w:t>
      </w:r>
      <w:r w:rsidR="002C5073">
        <w:t>N</w:t>
      </w:r>
      <w:r>
        <w:t xml:space="preserve"> from other </w:t>
      </w:r>
      <w:r w:rsidR="00243DC4">
        <w:t xml:space="preserve">loss </w:t>
      </w:r>
      <w:r>
        <w:t xml:space="preserve">processes. The actual loss by each process is then </w:t>
      </w:r>
      <w:r w:rsidR="00243DC4">
        <w:t xml:space="preserve">adjusted by multiplying by the loss adjustment factor, </w:t>
      </w:r>
      <m:oMath>
        <m:sSub>
          <m:sSubPr>
            <m:ctrlPr>
              <w:rPr>
                <w:rFonts w:ascii="Cambria Math" w:hAnsi="Cambria Math"/>
                <w:i/>
              </w:rPr>
            </m:ctrlPr>
          </m:sSubPr>
          <m:e>
            <m:r>
              <w:rPr>
                <w:rFonts w:ascii="Cambria Math" w:hAnsi="Cambria Math"/>
              </w:rPr>
              <m:t>f</m:t>
            </m:r>
          </m:e>
          <m:sub>
            <m:r>
              <m:rPr>
                <m:sty m:val="p"/>
              </m:rPr>
              <w:rPr>
                <w:rFonts w:ascii="Cambria Math" w:hAnsi="Cambria Math"/>
              </w:rPr>
              <m:t>NO3,loss</m:t>
            </m:r>
          </m:sub>
        </m:sSub>
      </m:oMath>
      <w:r w:rsidR="00243DC4">
        <w:rPr>
          <w:rFonts w:eastAsiaTheme="minorEastAsia"/>
        </w:rPr>
        <w:t xml:space="preserve"> for nitrate and </w:t>
      </w:r>
      <m:oMath>
        <m:sSub>
          <m:sSubPr>
            <m:ctrlPr>
              <w:rPr>
                <w:rFonts w:ascii="Cambria Math" w:hAnsi="Cambria Math"/>
                <w:i/>
              </w:rPr>
            </m:ctrlPr>
          </m:sSubPr>
          <m:e>
            <m:r>
              <w:rPr>
                <w:rFonts w:ascii="Cambria Math" w:hAnsi="Cambria Math"/>
              </w:rPr>
              <m:t>f</m:t>
            </m:r>
          </m:e>
          <m:sub>
            <m:r>
              <m:rPr>
                <m:sty m:val="p"/>
              </m:rPr>
              <w:rPr>
                <w:rFonts w:ascii="Cambria Math" w:hAnsi="Cambria Math"/>
              </w:rPr>
              <m:t>NH4,loss</m:t>
            </m:r>
          </m:sub>
        </m:sSub>
      </m:oMath>
      <w:r w:rsidR="00243DC4">
        <w:rPr>
          <w:rFonts w:eastAsiaTheme="minorEastAsia"/>
        </w:rPr>
        <w:t xml:space="preserve"> for ammonium, calculated as</w:t>
      </w:r>
    </w:p>
    <w:p w14:paraId="7DC8C7A2" w14:textId="77777777" w:rsidR="00243DC4" w:rsidRDefault="00243DC4" w:rsidP="002C5073">
      <w:pPr>
        <w:spacing w:after="0" w:line="240" w:lineRule="auto"/>
      </w:pPr>
    </w:p>
    <w:p w14:paraId="1A9F8C70" w14:textId="453BEFE6" w:rsidR="00DC1421" w:rsidRDefault="008D1106" w:rsidP="00F87F1B">
      <w:pPr>
        <w:spacing w:after="0" w:line="240" w:lineRule="auto"/>
        <w:rPr>
          <w:rFonts w:eastAsiaTheme="minorEastAsia"/>
        </w:rPr>
      </w:pPr>
      <m:oMath>
        <m:sSub>
          <m:sSubPr>
            <m:ctrlPr>
              <w:rPr>
                <w:rFonts w:ascii="Cambria Math" w:hAnsi="Cambria Math"/>
                <w:i/>
              </w:rPr>
            </m:ctrlPr>
          </m:sSubPr>
          <m:e>
            <m:r>
              <w:rPr>
                <w:rFonts w:ascii="Cambria Math" w:hAnsi="Cambria Math"/>
              </w:rPr>
              <m:t>f</m:t>
            </m:r>
          </m:e>
          <m:sub>
            <m:r>
              <m:rPr>
                <m:sty m:val="p"/>
              </m:rPr>
              <w:rPr>
                <w:rFonts w:ascii="Cambria Math" w:hAnsi="Cambria Math"/>
              </w:rPr>
              <m:t>NO3,loss</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NO3,start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e>
            </m:d>
          </m:num>
          <m:den>
            <m:sSub>
              <m:sSubPr>
                <m:ctrlPr>
                  <w:rPr>
                    <w:rFonts w:ascii="Cambria Math" w:hAnsi="Cambria Math"/>
                    <w:i/>
                  </w:rPr>
                </m:ctrlPr>
              </m:sSubPr>
              <m:e>
                <m:r>
                  <w:rPr>
                    <w:rFonts w:ascii="Cambria Math" w:hAnsi="Cambria Math"/>
                  </w:rPr>
                  <m:t>N</m:t>
                </m:r>
              </m:e>
              <m:sub>
                <m:r>
                  <m:rPr>
                    <m:sty m:val="p"/>
                  </m:rPr>
                  <w:rPr>
                    <w:rFonts w:ascii="Cambria Math" w:hAnsi="Cambria Math"/>
                  </w:rPr>
                  <m:t>NO3,loss</m:t>
                </m:r>
              </m:sub>
            </m:sSub>
          </m:den>
        </m:f>
      </m:oMath>
      <w:r w:rsidR="00F87F1B">
        <w:rPr>
          <w:rFonts w:eastAsiaTheme="minorEastAsia"/>
        </w:rPr>
        <w:t xml:space="preserve">  </w:t>
      </w:r>
      <w:r w:rsidR="009A6906">
        <w:rPr>
          <w:rFonts w:eastAsiaTheme="minorEastAsia"/>
        </w:rPr>
        <w:tab/>
      </w:r>
      <w:r w:rsidR="009A6906">
        <w:rPr>
          <w:rFonts w:eastAsiaTheme="minorEastAsia"/>
        </w:rPr>
        <w:tab/>
        <w:t>(eq.2.</w:t>
      </w:r>
      <w:r w:rsidR="0050098D">
        <w:rPr>
          <w:rFonts w:eastAsiaTheme="minorEastAsia"/>
        </w:rPr>
        <w:t>4.1</w:t>
      </w:r>
      <w:r w:rsidR="009A6906">
        <w:rPr>
          <w:rFonts w:eastAsiaTheme="minorEastAsia"/>
        </w:rPr>
        <w:t>)</w:t>
      </w:r>
    </w:p>
    <w:p w14:paraId="75DB5E74" w14:textId="77777777" w:rsidR="00D514AE" w:rsidRDefault="00F87F1B" w:rsidP="00F87F1B">
      <w:pPr>
        <w:spacing w:after="0" w:line="240" w:lineRule="auto"/>
      </w:pPr>
      <w:r>
        <w:rPr>
          <w:rFonts w:eastAsiaTheme="minorEastAsia"/>
        </w:rPr>
        <w:t xml:space="preserve">if </w:t>
      </w:r>
      <w:r w:rsidR="00DC1421">
        <w:rPr>
          <w:rFonts w:eastAsiaTheme="minorEastAsia"/>
        </w:rPr>
        <w:t>(</w:t>
      </w:r>
      <m:oMath>
        <m:sSub>
          <m:sSubPr>
            <m:ctrlPr>
              <w:rPr>
                <w:rFonts w:ascii="Cambria Math" w:hAnsi="Cambria Math"/>
                <w:i/>
              </w:rPr>
            </m:ctrlPr>
          </m:sSubPr>
          <m:e>
            <m:r>
              <w:rPr>
                <w:rFonts w:ascii="Cambria Math" w:hAnsi="Cambria Math"/>
              </w:rPr>
              <m:t>N</m:t>
            </m:r>
          </m:e>
          <m:sub>
            <m:r>
              <m:rPr>
                <m:sty m:val="p"/>
              </m:rPr>
              <w:rPr>
                <w:rFonts w:ascii="Cambria Math" w:hAnsi="Cambria Math"/>
              </w:rPr>
              <m:t>NO3,loss</m:t>
            </m:r>
          </m:sub>
        </m:sSub>
        <m:r>
          <w:rPr>
            <w:rFonts w:ascii="Cambria Math" w:hAnsi="Cambria Math"/>
          </w:rPr>
          <m:t xml:space="preserve"> </m:t>
        </m:r>
      </m:oMath>
      <w:r w:rsidR="00DC1421">
        <w:rPr>
          <w:rFonts w:eastAsiaTheme="minorEastAsia" w:cstheme="minorHAnsi"/>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NO3,start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e>
        </m:d>
      </m:oMath>
      <w:r w:rsidR="00DC1421">
        <w:rPr>
          <w:rFonts w:eastAsiaTheme="minorEastAsia" w:cstheme="minorHAnsi"/>
        </w:rPr>
        <w:t xml:space="preserve">), </w:t>
      </w:r>
      <m:oMath>
        <m:sSub>
          <m:sSubPr>
            <m:ctrlPr>
              <w:rPr>
                <w:rFonts w:ascii="Cambria Math" w:hAnsi="Cambria Math"/>
                <w:i/>
              </w:rPr>
            </m:ctrlPr>
          </m:sSubPr>
          <m:e>
            <m:r>
              <w:rPr>
                <w:rFonts w:ascii="Cambria Math" w:hAnsi="Cambria Math"/>
              </w:rPr>
              <m:t>f</m:t>
            </m:r>
          </m:e>
          <m:sub>
            <m:r>
              <m:rPr>
                <m:sty m:val="p"/>
              </m:rPr>
              <w:rPr>
                <w:rFonts w:ascii="Cambria Math" w:hAnsi="Cambria Math"/>
              </w:rPr>
              <m:t>NO3,loss</m:t>
            </m:r>
          </m:sub>
        </m:sSub>
        <m:r>
          <w:rPr>
            <w:rFonts w:ascii="Cambria Math" w:hAnsi="Cambria Math"/>
          </w:rPr>
          <m:t>=1</m:t>
        </m:r>
      </m:oMath>
    </w:p>
    <w:p w14:paraId="7BC38A10" w14:textId="77777777" w:rsidR="00F87F1B" w:rsidRDefault="00F87F1B" w:rsidP="002C5073">
      <w:pPr>
        <w:spacing w:after="0" w:line="240" w:lineRule="auto"/>
        <w:jc w:val="both"/>
      </w:pPr>
    </w:p>
    <w:p w14:paraId="179486D2" w14:textId="77777777" w:rsidR="004A5C34" w:rsidRPr="00243DC4" w:rsidRDefault="00243DC4" w:rsidP="002C5073">
      <w:pPr>
        <w:spacing w:after="0" w:line="240" w:lineRule="auto"/>
        <w:jc w:val="both"/>
      </w:pPr>
      <w: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NO3,start</m:t>
            </m:r>
          </m:sub>
        </m:sSub>
      </m:oMath>
      <w:r>
        <w:rPr>
          <w:rFonts w:eastAsiaTheme="minorEastAsia"/>
        </w:rPr>
        <w:t xml:space="preserve"> is the amount of </w:t>
      </w:r>
      <w:r w:rsidR="002C5073">
        <w:rPr>
          <w:rFonts w:eastAsiaTheme="minorEastAsia"/>
        </w:rPr>
        <w:t xml:space="preserve">N available as </w:t>
      </w:r>
      <w:r>
        <w:rPr>
          <w:rFonts w:eastAsiaTheme="minorEastAsia"/>
        </w:rPr>
        <w:t xml:space="preserve">nitrate at the start of the month, and </w:t>
      </w:r>
      <m:oMath>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oMath>
      <w:r>
        <w:rPr>
          <w:rFonts w:eastAsiaTheme="minorEastAsia"/>
        </w:rPr>
        <w:t xml:space="preserve"> is the sum of all nitrate</w:t>
      </w:r>
      <w:r w:rsidR="002C5073">
        <w:rPr>
          <w:rFonts w:eastAsiaTheme="minorEastAsia"/>
        </w:rPr>
        <w:t>-N</w:t>
      </w:r>
      <w:r>
        <w:rPr>
          <w:rFonts w:eastAsiaTheme="minorEastAsia"/>
        </w:rPr>
        <w:t xml:space="preserve"> inputs and </w:t>
      </w:r>
      <m:oMath>
        <m:sSub>
          <m:sSubPr>
            <m:ctrlPr>
              <w:rPr>
                <w:rFonts w:ascii="Cambria Math" w:hAnsi="Cambria Math"/>
                <w:i/>
              </w:rPr>
            </m:ctrlPr>
          </m:sSubPr>
          <m:e>
            <m:r>
              <w:rPr>
                <w:rFonts w:ascii="Cambria Math" w:hAnsi="Cambria Math"/>
              </w:rPr>
              <m:t>N</m:t>
            </m:r>
          </m:e>
          <m:sub>
            <m:r>
              <m:rPr>
                <m:sty m:val="p"/>
              </m:rPr>
              <w:rPr>
                <w:rFonts w:ascii="Cambria Math" w:hAnsi="Cambria Math"/>
              </w:rPr>
              <m:t>NO3,loss</m:t>
            </m:r>
          </m:sub>
        </m:sSub>
      </m:oMath>
      <w:r>
        <w:rPr>
          <w:rFonts w:eastAsiaTheme="minorEastAsia"/>
        </w:rPr>
        <w:t xml:space="preserve"> is the sum of all nitrate</w:t>
      </w:r>
      <w:r w:rsidR="002C5073">
        <w:rPr>
          <w:rFonts w:eastAsiaTheme="minorEastAsia"/>
        </w:rPr>
        <w:t>-N</w:t>
      </w:r>
      <w:r>
        <w:rPr>
          <w:rFonts w:eastAsiaTheme="minorEastAsia"/>
        </w:rPr>
        <w:t xml:space="preserve"> losses that occur during the month (all in kg ha</w:t>
      </w:r>
      <w:r>
        <w:rPr>
          <w:rFonts w:eastAsiaTheme="minorEastAsia"/>
          <w:vertAlign w:val="superscript"/>
        </w:rPr>
        <w:t>-1</w:t>
      </w:r>
      <w:r>
        <w:rPr>
          <w:rFonts w:eastAsiaTheme="minorEastAsia"/>
        </w:rPr>
        <w:t xml:space="preserve">). A similar expression is used to calculate </w:t>
      </w:r>
      <m:oMath>
        <m:sSub>
          <m:sSubPr>
            <m:ctrlPr>
              <w:rPr>
                <w:rFonts w:ascii="Cambria Math" w:hAnsi="Cambria Math"/>
                <w:i/>
              </w:rPr>
            </m:ctrlPr>
          </m:sSubPr>
          <m:e>
            <m:r>
              <w:rPr>
                <w:rFonts w:ascii="Cambria Math" w:hAnsi="Cambria Math"/>
              </w:rPr>
              <m:t>f</m:t>
            </m:r>
          </m:e>
          <m:sub>
            <m:r>
              <m:rPr>
                <m:sty m:val="p"/>
              </m:rPr>
              <w:rPr>
                <w:rFonts w:ascii="Cambria Math" w:hAnsi="Cambria Math"/>
              </w:rPr>
              <m:t>NH4,loss</m:t>
            </m:r>
          </m:sub>
        </m:sSub>
      </m:oMath>
      <w:r>
        <w:rPr>
          <w:rFonts w:eastAsiaTheme="minorEastAsia"/>
        </w:rPr>
        <w:t>.</w:t>
      </w:r>
      <w:r w:rsidR="002C5073">
        <w:rPr>
          <w:rFonts w:eastAsiaTheme="minorEastAsia"/>
        </w:rPr>
        <w:t xml:space="preserve"> </w:t>
      </w:r>
    </w:p>
    <w:p w14:paraId="3804D545" w14:textId="77777777" w:rsidR="002C5073" w:rsidRDefault="002C5073" w:rsidP="002C5073">
      <w:pPr>
        <w:spacing w:after="0" w:line="240" w:lineRule="auto"/>
        <w:rPr>
          <w:b/>
          <w:i/>
        </w:rPr>
      </w:pPr>
    </w:p>
    <w:p w14:paraId="2C768DA3" w14:textId="77777777" w:rsidR="002C5073" w:rsidRDefault="002C5073" w:rsidP="002C5073">
      <w:pPr>
        <w:spacing w:after="0" w:line="240" w:lineRule="auto"/>
        <w:rPr>
          <w:b/>
          <w:i/>
        </w:rPr>
      </w:pPr>
      <w:r>
        <w:rPr>
          <w:b/>
          <w:i/>
        </w:rPr>
        <w:t xml:space="preserve">Inputs of nitrate </w:t>
      </w:r>
    </w:p>
    <w:p w14:paraId="5B246A53" w14:textId="77777777" w:rsidR="002C5073" w:rsidRDefault="002C5073" w:rsidP="002C5073">
      <w:pPr>
        <w:spacing w:after="0" w:line="240" w:lineRule="auto"/>
        <w:rPr>
          <w:i/>
        </w:rPr>
      </w:pPr>
    </w:p>
    <w:p w14:paraId="1F0FD044" w14:textId="77777777" w:rsidR="00697EF6" w:rsidRDefault="002C5073" w:rsidP="00215423">
      <w:pPr>
        <w:spacing w:after="0" w:line="240" w:lineRule="auto"/>
        <w:jc w:val="both"/>
      </w:pPr>
      <w:r w:rsidRPr="002C5073">
        <w:rPr>
          <w:i/>
        </w:rPr>
        <w:t xml:space="preserve">Atmospheric </w:t>
      </w:r>
      <w:r w:rsidR="009258BE">
        <w:rPr>
          <w:i/>
        </w:rPr>
        <w:t>deposition</w:t>
      </w:r>
      <w:r>
        <w:rPr>
          <w:i/>
        </w:rPr>
        <w:t xml:space="preserve"> - </w:t>
      </w:r>
      <w:r>
        <w:t xml:space="preserve">The atmospheric </w:t>
      </w:r>
      <w:r w:rsidR="009258BE">
        <w:t>deposition</w:t>
      </w:r>
      <w:r>
        <w:t xml:space="preserve"> of N to the soil</w:t>
      </w:r>
      <w:r w:rsidR="009258BE">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atm</m:t>
            </m:r>
          </m:sub>
        </m:sSub>
      </m:oMath>
      <w:r>
        <w:t xml:space="preserve"> </w:t>
      </w:r>
      <w:r w:rsidR="009258BE">
        <w:t>(kg ha</w:t>
      </w:r>
      <w:r w:rsidR="009258BE">
        <w:rPr>
          <w:vertAlign w:val="superscript"/>
        </w:rPr>
        <w:t>-1</w:t>
      </w:r>
      <w:r w:rsidR="009258BE">
        <w:t xml:space="preserve">), is </w:t>
      </w:r>
      <w:r>
        <w:t xml:space="preserve">entered as an input, according to the region where the farm is located, and </w:t>
      </w:r>
      <w:r w:rsidR="00697EF6">
        <w:t xml:space="preserve">a proportion is added to the nitrate pool, </w:t>
      </w:r>
      <m:oMath>
        <m:sSub>
          <m:sSubPr>
            <m:ctrlPr>
              <w:rPr>
                <w:rFonts w:ascii="Cambria Math" w:hAnsi="Cambria Math"/>
                <w:i/>
              </w:rPr>
            </m:ctrlPr>
          </m:sSubPr>
          <m:e>
            <m:r>
              <w:rPr>
                <w:rFonts w:ascii="Cambria Math" w:hAnsi="Cambria Math"/>
              </w:rPr>
              <m:t>p</m:t>
            </m:r>
          </m:e>
          <m:sub>
            <m:r>
              <m:rPr>
                <m:sty m:val="p"/>
              </m:rPr>
              <w:rPr>
                <w:rFonts w:ascii="Cambria Math" w:hAnsi="Cambria Math"/>
              </w:rPr>
              <m:t>NO3,atm</m:t>
            </m:r>
          </m:sub>
        </m:sSub>
      </m:oMath>
      <w:r w:rsidR="00697EF6">
        <w:rPr>
          <w:rFonts w:eastAsiaTheme="minorEastAsia"/>
        </w:rPr>
        <w:t>,</w:t>
      </w:r>
      <w:r w:rsidR="00697EF6">
        <w:t xml:space="preserve"> according to the composition of the atmospheric deposition. Therefore, the amount of nitrate added to the soil by atmospheric deposition, </w:t>
      </w:r>
      <m:oMath>
        <m:sSub>
          <m:sSubPr>
            <m:ctrlPr>
              <w:rPr>
                <w:rFonts w:ascii="Cambria Math" w:hAnsi="Cambria Math"/>
                <w:i/>
              </w:rPr>
            </m:ctrlPr>
          </m:sSubPr>
          <m:e>
            <m:r>
              <w:rPr>
                <w:rFonts w:ascii="Cambria Math" w:hAnsi="Cambria Math"/>
              </w:rPr>
              <m:t>N</m:t>
            </m:r>
          </m:e>
          <m:sub>
            <m:r>
              <m:rPr>
                <m:sty m:val="p"/>
              </m:rPr>
              <w:rPr>
                <w:rFonts w:ascii="Cambria Math" w:hAnsi="Cambria Math"/>
              </w:rPr>
              <m:t>NO3,atm</m:t>
            </m:r>
          </m:sub>
        </m:sSub>
      </m:oMath>
      <w:r w:rsidR="00697EF6">
        <w:rPr>
          <w:rFonts w:eastAsiaTheme="minorEastAsia"/>
        </w:rPr>
        <w:t xml:space="preserve"> (kg ha</w:t>
      </w:r>
      <w:r w:rsidR="00697EF6">
        <w:rPr>
          <w:rFonts w:eastAsiaTheme="minorEastAsia"/>
          <w:vertAlign w:val="superscript"/>
        </w:rPr>
        <w:t>-1</w:t>
      </w:r>
      <w:r w:rsidR="00697EF6">
        <w:rPr>
          <w:rFonts w:eastAsiaTheme="minorEastAsia"/>
        </w:rPr>
        <w:t>),</w:t>
      </w:r>
      <w:r w:rsidR="00697EF6">
        <w:t xml:space="preserve"> is given by </w:t>
      </w:r>
    </w:p>
    <w:p w14:paraId="3CB57993" w14:textId="77777777" w:rsidR="00697EF6" w:rsidRDefault="00697EF6" w:rsidP="00215423">
      <w:pPr>
        <w:spacing w:after="0" w:line="240" w:lineRule="auto"/>
        <w:jc w:val="both"/>
      </w:pPr>
    </w:p>
    <w:p w14:paraId="1905D113" w14:textId="1C69F05C" w:rsidR="00697EF6" w:rsidRDefault="008D1106"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NO3,atm</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NO3,atm</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atm</m:t>
            </m:r>
          </m:sub>
        </m:sSub>
      </m:oMath>
      <w:r w:rsidR="009A6906">
        <w:rPr>
          <w:rFonts w:eastAsiaTheme="minorEastAsia"/>
        </w:rPr>
        <w:tab/>
      </w:r>
      <w:r w:rsidR="009A6906">
        <w:rPr>
          <w:rFonts w:eastAsiaTheme="minorEastAsia"/>
        </w:rPr>
        <w:tab/>
        <w:t>(eq.2.</w:t>
      </w:r>
      <w:r w:rsidR="0050098D">
        <w:rPr>
          <w:rFonts w:eastAsiaTheme="minorEastAsia"/>
        </w:rPr>
        <w:t>4.2</w:t>
      </w:r>
      <w:r w:rsidR="009A6906">
        <w:rPr>
          <w:rFonts w:eastAsiaTheme="minorEastAsia"/>
        </w:rPr>
        <w:t>)</w:t>
      </w:r>
    </w:p>
    <w:p w14:paraId="0F32831F" w14:textId="77777777" w:rsidR="00697EF6" w:rsidRDefault="00697EF6" w:rsidP="00215423">
      <w:pPr>
        <w:spacing w:after="0" w:line="240" w:lineRule="auto"/>
        <w:jc w:val="both"/>
      </w:pPr>
    </w:p>
    <w:p w14:paraId="1FDCFF1A" w14:textId="77777777" w:rsidR="002C5073" w:rsidRDefault="00697EF6" w:rsidP="00697EF6">
      <w:pPr>
        <w:spacing w:after="0" w:line="240" w:lineRule="auto"/>
        <w:jc w:val="both"/>
      </w:pPr>
      <w:r>
        <w:t xml:space="preserve">Here it is </w:t>
      </w:r>
      <w:r w:rsidR="002C5073">
        <w:t xml:space="preserve">assumed </w:t>
      </w:r>
      <w:r>
        <w:t xml:space="preserve">that the atmospheric deposition is </w:t>
      </w:r>
      <w:r w:rsidR="002C5073">
        <w:t>composed of equal proportions of nitrate and ammonium-N</w:t>
      </w:r>
      <w: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NO3,atm</m:t>
            </m:r>
          </m:sub>
        </m:sSub>
      </m:oMath>
      <w:r>
        <w:rPr>
          <w:rFonts w:eastAsiaTheme="minorEastAsia"/>
        </w:rPr>
        <w:t xml:space="preserve"> = 0.5)</w:t>
      </w:r>
      <w:r w:rsidR="002C5073">
        <w:t>.</w:t>
      </w:r>
      <w:r w:rsidR="009258BE">
        <w:t xml:space="preserve"> </w:t>
      </w:r>
      <w:r>
        <w:t>This assumption may differ according to region.</w:t>
      </w:r>
    </w:p>
    <w:p w14:paraId="7C333CD1" w14:textId="77777777" w:rsidR="00697EF6" w:rsidRDefault="00697EF6" w:rsidP="00697EF6">
      <w:pPr>
        <w:spacing w:after="0" w:line="240" w:lineRule="auto"/>
        <w:jc w:val="both"/>
      </w:pPr>
    </w:p>
    <w:p w14:paraId="54B11CDA" w14:textId="77777777" w:rsidR="009258BE" w:rsidRDefault="002C5073" w:rsidP="00215423">
      <w:pPr>
        <w:spacing w:after="0" w:line="240" w:lineRule="auto"/>
        <w:jc w:val="both"/>
      </w:pPr>
      <w:r w:rsidRPr="002C5073">
        <w:rPr>
          <w:i/>
        </w:rPr>
        <w:t>Fertiliser input</w:t>
      </w:r>
      <w:r w:rsidR="009258BE">
        <w:rPr>
          <w:i/>
        </w:rPr>
        <w:t>s</w:t>
      </w:r>
      <w:r>
        <w:rPr>
          <w:i/>
        </w:rPr>
        <w:t xml:space="preserve"> - </w:t>
      </w:r>
      <w:r>
        <w:t xml:space="preserve">The inputs of </w:t>
      </w:r>
      <w:r w:rsidR="00D33218">
        <w:t>N</w:t>
      </w:r>
      <w:r>
        <w:t xml:space="preserve"> fertiliser</w:t>
      </w:r>
      <w:r w:rsidR="00697EF6">
        <w:t>,</w:t>
      </w:r>
      <w: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oMath>
      <w:r w:rsidR="009258BE">
        <w:rPr>
          <w:rFonts w:eastAsiaTheme="minorEastAsia"/>
        </w:rPr>
        <w:t xml:space="preserve"> (kg ha</w:t>
      </w:r>
      <w:r w:rsidR="009258BE">
        <w:rPr>
          <w:rFonts w:eastAsiaTheme="minorEastAsia"/>
          <w:vertAlign w:val="superscript"/>
        </w:rPr>
        <w:t>-1</w:t>
      </w:r>
      <w:r w:rsidR="009258BE">
        <w:rPr>
          <w:rFonts w:eastAsiaTheme="minorEastAsia"/>
        </w:rPr>
        <w:t xml:space="preserve">), </w:t>
      </w:r>
      <w:r w:rsidR="001D7588">
        <w:rPr>
          <w:rFonts w:eastAsiaTheme="minorEastAsia"/>
        </w:rPr>
        <w:t xml:space="preserve">is assumed to add different proportions of nitrate to the soil, depending on the fertiliser type. </w:t>
      </w:r>
      <w:r w:rsidR="001D7588">
        <w:t xml:space="preserve">Urea fertiliser (the main form of fertiliser used in Africa and India, </w:t>
      </w:r>
      <w:r w:rsidR="009258BE">
        <w:t xml:space="preserve">decomposes on application to the soil to produce ammonium. Therefore, </w:t>
      </w:r>
      <w:r w:rsidR="001D7588">
        <w:t xml:space="preserve">the proportion of nitrate added in the </w:t>
      </w:r>
      <w:r w:rsidR="009258BE">
        <w:t>fertiliser</w:t>
      </w:r>
      <w:r w:rsidR="001D7588">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NO3,fert</m:t>
            </m:r>
          </m:sub>
        </m:sSub>
      </m:oMath>
      <w:r w:rsidR="001D7588">
        <w:rPr>
          <w:rFonts w:eastAsiaTheme="minorEastAsia"/>
        </w:rPr>
        <w:t>,</w:t>
      </w:r>
      <w:r w:rsidR="009258BE">
        <w:t xml:space="preserve"> is </w:t>
      </w:r>
      <w:r w:rsidR="001D7588">
        <w:t>zero. The f</w:t>
      </w:r>
      <w:r w:rsidR="00215423">
        <w:t xml:space="preserve">ertiliser inputs to </w:t>
      </w:r>
      <w:r w:rsidR="009258BE">
        <w:t xml:space="preserve">the </w:t>
      </w:r>
      <w:r w:rsidR="00215423">
        <w:t xml:space="preserve">nitrate </w:t>
      </w:r>
      <w:r w:rsidR="009258BE">
        <w:t xml:space="preserve">pool,  </w:t>
      </w:r>
      <m:oMath>
        <m:sSub>
          <m:sSubPr>
            <m:ctrlPr>
              <w:rPr>
                <w:rFonts w:ascii="Cambria Math" w:hAnsi="Cambria Math"/>
                <w:i/>
              </w:rPr>
            </m:ctrlPr>
          </m:sSubPr>
          <m:e>
            <m:r>
              <w:rPr>
                <w:rFonts w:ascii="Cambria Math" w:hAnsi="Cambria Math"/>
              </w:rPr>
              <m:t>N</m:t>
            </m:r>
          </m:e>
          <m:sub>
            <m:r>
              <m:rPr>
                <m:sty m:val="p"/>
              </m:rPr>
              <w:rPr>
                <w:rFonts w:ascii="Cambria Math" w:hAnsi="Cambria Math"/>
              </w:rPr>
              <m:t>NO3,fert</m:t>
            </m:r>
          </m:sub>
        </m:sSub>
      </m:oMath>
      <w:r w:rsidR="009258BE">
        <w:rPr>
          <w:rFonts w:eastAsiaTheme="minorEastAsia"/>
        </w:rPr>
        <w:t xml:space="preserve"> (kg ha</w:t>
      </w:r>
      <w:r w:rsidR="009258BE">
        <w:rPr>
          <w:rFonts w:eastAsiaTheme="minorEastAsia"/>
          <w:vertAlign w:val="superscript"/>
        </w:rPr>
        <w:t>-1</w:t>
      </w:r>
      <w:r w:rsidR="009258BE">
        <w:rPr>
          <w:rFonts w:eastAsiaTheme="minorEastAsia"/>
        </w:rPr>
        <w:t>),</w:t>
      </w:r>
      <w:r w:rsidR="009258BE">
        <w:t xml:space="preserve"> </w:t>
      </w:r>
      <w:r w:rsidR="00215423">
        <w:t xml:space="preserve">are </w:t>
      </w:r>
      <w:r w:rsidR="001D7588">
        <w:t xml:space="preserve">therefore </w:t>
      </w:r>
      <w:r w:rsidR="00215423">
        <w:t>set to zero</w:t>
      </w:r>
      <w:r w:rsidR="009258BE">
        <w:t>,</w:t>
      </w:r>
    </w:p>
    <w:p w14:paraId="29ACCC03" w14:textId="77777777" w:rsidR="009258BE" w:rsidRDefault="009258BE" w:rsidP="00215423">
      <w:pPr>
        <w:spacing w:after="0" w:line="240" w:lineRule="auto"/>
        <w:jc w:val="both"/>
      </w:pPr>
    </w:p>
    <w:p w14:paraId="651B4962" w14:textId="1F45D39A" w:rsidR="009258BE" w:rsidRDefault="008D1106" w:rsidP="00215423">
      <w:pPr>
        <w:spacing w:after="0" w:line="240" w:lineRule="auto"/>
        <w:jc w:val="both"/>
      </w:pPr>
      <m:oMath>
        <m:sSub>
          <m:sSubPr>
            <m:ctrlPr>
              <w:rPr>
                <w:rFonts w:ascii="Cambria Math" w:hAnsi="Cambria Math"/>
                <w:i/>
              </w:rPr>
            </m:ctrlPr>
          </m:sSubPr>
          <m:e>
            <m:r>
              <w:rPr>
                <w:rFonts w:ascii="Cambria Math" w:hAnsi="Cambria Math"/>
              </w:rPr>
              <m:t>N</m:t>
            </m:r>
          </m:e>
          <m:sub>
            <m:r>
              <m:rPr>
                <m:sty m:val="p"/>
              </m:rPr>
              <w:rPr>
                <w:rFonts w:ascii="Cambria Math" w:hAnsi="Cambria Math"/>
              </w:rPr>
              <m:t>NO3,fert</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NO3,fert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r>
          <w:rPr>
            <w:rFonts w:ascii="Cambria Math" w:hAnsi="Cambria Math"/>
          </w:rPr>
          <m:t>=0</m:t>
        </m:r>
      </m:oMath>
      <w:r w:rsidR="001D7588">
        <w:rPr>
          <w:rFonts w:eastAsiaTheme="minorEastAsia"/>
        </w:rPr>
        <w:t xml:space="preserve"> </w:t>
      </w:r>
      <w:r w:rsidR="009A6906">
        <w:rPr>
          <w:rFonts w:eastAsiaTheme="minorEastAsia"/>
        </w:rPr>
        <w:tab/>
        <w:t>(eq.2.</w:t>
      </w:r>
      <w:r w:rsidR="0050098D">
        <w:rPr>
          <w:rFonts w:eastAsiaTheme="minorEastAsia"/>
        </w:rPr>
        <w:t>4.3</w:t>
      </w:r>
      <w:r w:rsidR="009A6906">
        <w:rPr>
          <w:rFonts w:eastAsiaTheme="minorEastAsia"/>
        </w:rPr>
        <w:t>)</w:t>
      </w:r>
    </w:p>
    <w:p w14:paraId="62DB1A94" w14:textId="77777777" w:rsidR="009258BE" w:rsidRDefault="009258BE" w:rsidP="00215423">
      <w:pPr>
        <w:spacing w:after="0" w:line="240" w:lineRule="auto"/>
        <w:jc w:val="both"/>
      </w:pPr>
    </w:p>
    <w:p w14:paraId="0A9781C7" w14:textId="77777777" w:rsidR="002C5073" w:rsidRDefault="002C5073" w:rsidP="00215423">
      <w:pPr>
        <w:spacing w:after="0" w:line="240" w:lineRule="auto"/>
        <w:jc w:val="both"/>
      </w:pPr>
      <w:r>
        <w:t>If different types of fertilisers are to be investigated, this assumption should be changed.</w:t>
      </w:r>
    </w:p>
    <w:p w14:paraId="715A52E2" w14:textId="77777777" w:rsidR="002C5073" w:rsidRDefault="002C5073" w:rsidP="00215423">
      <w:pPr>
        <w:spacing w:after="0" w:line="240" w:lineRule="auto"/>
        <w:jc w:val="both"/>
      </w:pPr>
    </w:p>
    <w:p w14:paraId="312A8CA8" w14:textId="77777777" w:rsidR="002C5073" w:rsidRDefault="002C5073" w:rsidP="00215423">
      <w:pPr>
        <w:spacing w:after="0" w:line="240" w:lineRule="auto"/>
        <w:jc w:val="both"/>
        <w:rPr>
          <w:rFonts w:eastAsiaTheme="minorEastAsia"/>
        </w:rPr>
      </w:pPr>
      <w:r w:rsidRPr="002C5073">
        <w:rPr>
          <w:i/>
        </w:rPr>
        <w:t>Nitrification</w:t>
      </w:r>
      <w:r>
        <w:rPr>
          <w:i/>
        </w:rPr>
        <w:t xml:space="preserve"> – </w:t>
      </w:r>
      <w:r w:rsidRPr="002C5073">
        <w:t>Nitrified ammonium</w:t>
      </w:r>
      <w:r w:rsidR="009258BE">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w:r>
        <w:t xml:space="preserve"> </w:t>
      </w:r>
      <w:r w:rsidR="00120251">
        <w:t>(kg ha</w:t>
      </w:r>
      <w:r w:rsidR="00120251">
        <w:rPr>
          <w:vertAlign w:val="superscript"/>
        </w:rPr>
        <w:t>-1</w:t>
      </w:r>
      <w:r w:rsidR="00120251">
        <w:t xml:space="preserve">), </w:t>
      </w:r>
      <w:r>
        <w:t>is assumed to</w:t>
      </w:r>
      <w:r w:rsidR="00120251">
        <w:t xml:space="preserve"> be added to the nitrate-N pool</w:t>
      </w:r>
      <w:r>
        <w:t xml:space="preserve"> with no </w:t>
      </w:r>
      <w:r w:rsidR="00120251">
        <w:t xml:space="preserve">gaseous </w:t>
      </w:r>
      <w:r>
        <w:t xml:space="preserve">losses of N </w:t>
      </w:r>
      <w:r w:rsidR="00120251">
        <w:t>as NO or N</w:t>
      </w:r>
      <w:r w:rsidR="00120251">
        <w:rPr>
          <w:vertAlign w:val="subscript"/>
        </w:rPr>
        <w:t>2</w:t>
      </w:r>
      <w:r w:rsidR="00120251">
        <w:t>O</w:t>
      </w:r>
      <w:r>
        <w:t>.</w:t>
      </w:r>
      <w:r w:rsidR="009258BE">
        <w:t xml:space="preserve"> Therefore, the input of N to nitrate by nitrification, </w:t>
      </w:r>
      <m:oMath>
        <m:sSub>
          <m:sSubPr>
            <m:ctrlPr>
              <w:rPr>
                <w:rFonts w:ascii="Cambria Math" w:hAnsi="Cambria Math"/>
                <w:i/>
              </w:rPr>
            </m:ctrlPr>
          </m:sSubPr>
          <m:e>
            <m:r>
              <w:rPr>
                <w:rFonts w:ascii="Cambria Math" w:hAnsi="Cambria Math"/>
              </w:rPr>
              <m:t>N</m:t>
            </m:r>
          </m:e>
          <m:sub>
            <m:r>
              <m:rPr>
                <m:sty m:val="p"/>
              </m:rPr>
              <w:rPr>
                <w:rFonts w:ascii="Cambria Math" w:hAnsi="Cambria Math"/>
              </w:rPr>
              <m:t>NO3,nitrif</m:t>
            </m:r>
          </m:sub>
        </m:sSub>
      </m:oMath>
      <w:r w:rsidR="009258BE">
        <w:rPr>
          <w:rFonts w:eastAsiaTheme="minorEastAsia"/>
        </w:rPr>
        <w:t xml:space="preserve"> (kg ha</w:t>
      </w:r>
      <w:r w:rsidR="009258BE">
        <w:rPr>
          <w:rFonts w:eastAsiaTheme="minorEastAsia"/>
          <w:vertAlign w:val="superscript"/>
        </w:rPr>
        <w:t>-1</w:t>
      </w:r>
      <w:r w:rsidR="009258BE">
        <w:rPr>
          <w:rFonts w:eastAsiaTheme="minorEastAsia"/>
        </w:rPr>
        <w:t xml:space="preserve">) is equivalent to </w:t>
      </w:r>
      <m:oMath>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w:r w:rsidR="009258BE">
        <w:rPr>
          <w:rFonts w:eastAsiaTheme="minorEastAsia"/>
        </w:rPr>
        <w:t>,</w:t>
      </w:r>
    </w:p>
    <w:p w14:paraId="4862D9E1" w14:textId="77777777" w:rsidR="009258BE" w:rsidRDefault="009258BE" w:rsidP="00215423">
      <w:pPr>
        <w:spacing w:after="0" w:line="240" w:lineRule="auto"/>
        <w:jc w:val="both"/>
        <w:rPr>
          <w:rFonts w:eastAsiaTheme="minorEastAsia"/>
        </w:rPr>
      </w:pPr>
    </w:p>
    <w:p w14:paraId="4D90122E" w14:textId="2B164A20" w:rsidR="00A56F5D" w:rsidRPr="00A56F5D" w:rsidRDefault="008D1106"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NO3,nitrif</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w:r w:rsidR="009A6906">
        <w:rPr>
          <w:rFonts w:eastAsiaTheme="minorEastAsia"/>
        </w:rPr>
        <w:tab/>
        <w:t>(eq.2.</w:t>
      </w:r>
      <w:r w:rsidR="0050098D">
        <w:rPr>
          <w:rFonts w:eastAsiaTheme="minorEastAsia"/>
        </w:rPr>
        <w:t>4.4</w:t>
      </w:r>
      <w:r w:rsidR="009A6906">
        <w:rPr>
          <w:rFonts w:eastAsiaTheme="minorEastAsia"/>
        </w:rPr>
        <w:t>)</w:t>
      </w:r>
    </w:p>
    <w:p w14:paraId="1B56AE16" w14:textId="77777777" w:rsidR="00120251" w:rsidRDefault="00120251" w:rsidP="00215423">
      <w:pPr>
        <w:spacing w:after="0" w:line="240" w:lineRule="auto"/>
        <w:jc w:val="both"/>
      </w:pPr>
    </w:p>
    <w:p w14:paraId="6761499F" w14:textId="77777777" w:rsidR="002C5073" w:rsidRDefault="002C5073" w:rsidP="00215423">
      <w:pPr>
        <w:spacing w:after="0" w:line="240" w:lineRule="auto"/>
        <w:jc w:val="both"/>
        <w:rPr>
          <w:b/>
        </w:rPr>
      </w:pPr>
      <w:r w:rsidRPr="002C5073">
        <w:rPr>
          <w:b/>
          <w:i/>
        </w:rPr>
        <w:t>Losses of nitrate</w:t>
      </w:r>
    </w:p>
    <w:p w14:paraId="1A524B7B" w14:textId="77777777" w:rsidR="002C5073" w:rsidRDefault="002C5073" w:rsidP="00215423">
      <w:pPr>
        <w:spacing w:after="0" w:line="240" w:lineRule="auto"/>
        <w:jc w:val="both"/>
        <w:rPr>
          <w:b/>
        </w:rPr>
      </w:pPr>
    </w:p>
    <w:p w14:paraId="622664AE" w14:textId="77777777" w:rsidR="002C5073" w:rsidRDefault="002C5073" w:rsidP="00215423">
      <w:pPr>
        <w:spacing w:after="0" w:line="240" w:lineRule="auto"/>
        <w:jc w:val="both"/>
      </w:pPr>
      <w:r>
        <w:rPr>
          <w:i/>
        </w:rPr>
        <w:t xml:space="preserve">Immobilisation – </w:t>
      </w:r>
      <w:r w:rsidRPr="002C5073">
        <w:t>The soil</w:t>
      </w:r>
      <w:r>
        <w:t xml:space="preserve"> N supply is calculated as described in section</w:t>
      </w:r>
      <w:r w:rsidRPr="00F87F1B">
        <w:t xml:space="preserve"> </w:t>
      </w:r>
      <w:r w:rsidR="00F87F1B">
        <w:t xml:space="preserve">3.3. A negative soil N supply represents immobilised N. Immobilisation is assumed to occur first from the ammonium pool. Therefore, the potential loss </w:t>
      </w:r>
      <w:r w:rsidR="00DC1421">
        <w:t xml:space="preserve">of N </w:t>
      </w:r>
      <w:r w:rsidR="00F87F1B">
        <w:t>from the nitrate pool by immobilisation</w:t>
      </w:r>
      <w:r w:rsidR="00DC1421">
        <w:t xml:space="preserv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NO3,immob</m:t>
            </m:r>
          </m:sub>
        </m:sSub>
      </m:oMath>
      <w:r w:rsidR="00F87F1B">
        <w:t xml:space="preserve"> </w:t>
      </w:r>
      <w:r w:rsidR="00DC1421">
        <w:t>(kg ha</w:t>
      </w:r>
      <w:r w:rsidR="00DC1421">
        <w:rPr>
          <w:vertAlign w:val="superscript"/>
        </w:rPr>
        <w:t>-1</w:t>
      </w:r>
      <w:r w:rsidR="00DC1421">
        <w:t xml:space="preserve">) </w:t>
      </w:r>
      <w:r w:rsidR="00F87F1B">
        <w:t>is calculated as</w:t>
      </w:r>
    </w:p>
    <w:p w14:paraId="75F14D7C" w14:textId="77777777" w:rsidR="00DC1421" w:rsidRDefault="00DC1421" w:rsidP="00215423">
      <w:pPr>
        <w:spacing w:after="0" w:line="240" w:lineRule="auto"/>
        <w:jc w:val="both"/>
      </w:pPr>
    </w:p>
    <w:p w14:paraId="45368BED" w14:textId="3DC6DEDE" w:rsidR="00F87F1B" w:rsidRDefault="008D1106" w:rsidP="00215423">
      <w:pPr>
        <w:spacing w:after="0" w:line="240" w:lineRule="auto"/>
        <w:jc w:val="both"/>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NO3,immob</m:t>
            </m:r>
          </m:sub>
        </m:sSub>
        <m:r>
          <w:rPr>
            <w:rFonts w:ascii="Cambria Math" w:eastAsiaTheme="minorEastAsia" w:hAnsi="Cambria Math"/>
          </w:rPr>
          <m:t xml:space="preserve">= </m:t>
        </m:r>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e>
                    </m:d>
                    <m:r>
                      <w:rPr>
                        <w:rFonts w:ascii="Cambria Math" w:hAnsi="Cambria Math"/>
                      </w:rPr>
                      <m:t>,0</m:t>
                    </m:r>
                  </m:e>
                </m:d>
              </m:e>
            </m:func>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m:rPr>
                        <m:sty m:val="p"/>
                      </m:rPr>
                      <w:rPr>
                        <w:rFonts w:ascii="Cambria Math" w:hAnsi="Cambria Math"/>
                      </w:rPr>
                      <m:t>NO3</m:t>
                    </m:r>
                  </m:sub>
                </m:sSub>
                <m:r>
                  <w:rPr>
                    <w:rFonts w:ascii="Cambria Math" w:hAnsi="Cambria Math"/>
                  </w:rPr>
                  <m:t>-N</m:t>
                </m:r>
              </m:e>
              <m:sub>
                <m:r>
                  <m:rPr>
                    <m:sty m:val="p"/>
                  </m:rPr>
                  <w:rPr>
                    <w:rFonts w:ascii="Cambria Math" w:hAnsi="Cambria Math"/>
                  </w:rPr>
                  <m:t>NO3,min</m:t>
                </m:r>
              </m:sub>
            </m:sSub>
          </m:e>
        </m:d>
      </m:oMath>
      <w:r w:rsidR="009A6906">
        <w:rPr>
          <w:rFonts w:eastAsiaTheme="minorEastAsia"/>
        </w:rPr>
        <w:tab/>
        <w:t>(eq.2.</w:t>
      </w:r>
      <w:r w:rsidR="0050098D">
        <w:rPr>
          <w:rFonts w:eastAsiaTheme="minorEastAsia"/>
        </w:rPr>
        <w:t>4.5</w:t>
      </w:r>
      <w:r w:rsidR="009A6906">
        <w:rPr>
          <w:rFonts w:eastAsiaTheme="minorEastAsia"/>
        </w:rPr>
        <w:t>)</w:t>
      </w:r>
    </w:p>
    <w:p w14:paraId="58A2E2EE" w14:textId="77777777" w:rsidR="00F87F1B" w:rsidRDefault="00F87F1B" w:rsidP="00215423">
      <w:pPr>
        <w:spacing w:after="0" w:line="240" w:lineRule="auto"/>
        <w:jc w:val="both"/>
      </w:pPr>
    </w:p>
    <w:p w14:paraId="7BE8AA83" w14:textId="77777777" w:rsidR="002C5073" w:rsidRDefault="00DC1421" w:rsidP="00215423">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w:r>
        <w:rPr>
          <w:rFonts w:eastAsiaTheme="minorEastAsia"/>
        </w:rPr>
        <w:t xml:space="preserve"> is the soil N supply,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oMath>
      <w:r>
        <w:rPr>
          <w:rFonts w:eastAsiaTheme="minorEastAsia"/>
        </w:rPr>
        <w:t xml:space="preserve"> is the N immobilised from the ammonium pool</w:t>
      </w:r>
      <w:r w:rsidR="00471529">
        <w:rPr>
          <w:rFonts w:eastAsiaTheme="minorEastAsia"/>
        </w:rPr>
        <w:t xml:space="preserve">, and </w:t>
      </w:r>
      <m:oMath>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oMath>
      <w:r w:rsidR="00471529">
        <w:rPr>
          <w:rFonts w:eastAsiaTheme="minorEastAsia"/>
        </w:rPr>
        <w:t xml:space="preserve"> is the minimum possible amount of </w:t>
      </w:r>
      <w:r w:rsidR="000252D5">
        <w:rPr>
          <w:rFonts w:eastAsiaTheme="minorEastAsia"/>
        </w:rPr>
        <w:t>nitrate</w:t>
      </w:r>
      <w:r w:rsidR="00471529">
        <w:rPr>
          <w:rFonts w:eastAsiaTheme="minorEastAsia"/>
        </w:rPr>
        <w:t>-N</w:t>
      </w:r>
      <w:r>
        <w:rPr>
          <w:rFonts w:eastAsiaTheme="minorEastAsia"/>
        </w:rPr>
        <w:t>, all in kg ha</w:t>
      </w:r>
      <w:r>
        <w:rPr>
          <w:rFonts w:eastAsiaTheme="minorEastAsia"/>
          <w:vertAlign w:val="superscript"/>
        </w:rPr>
        <w:t>-1</w:t>
      </w:r>
      <w:r>
        <w:rPr>
          <w:rFonts w:eastAsiaTheme="minorEastAsia"/>
        </w:rPr>
        <w:t>.</w:t>
      </w:r>
    </w:p>
    <w:p w14:paraId="27E24C91" w14:textId="77777777" w:rsidR="00F74874" w:rsidRDefault="00F74874" w:rsidP="00215423">
      <w:pPr>
        <w:spacing w:after="0" w:line="240" w:lineRule="auto"/>
        <w:jc w:val="both"/>
        <w:rPr>
          <w:rFonts w:eastAsiaTheme="minorEastAsia"/>
        </w:rPr>
      </w:pPr>
    </w:p>
    <w:p w14:paraId="2FA01C96" w14:textId="77777777" w:rsidR="002B230A" w:rsidRDefault="00F74874" w:rsidP="00215423">
      <w:pPr>
        <w:spacing w:after="0" w:line="240" w:lineRule="auto"/>
        <w:jc w:val="both"/>
        <w:rPr>
          <w:rFonts w:eastAsiaTheme="minorEastAsia"/>
        </w:rPr>
      </w:pPr>
      <w:r>
        <w:rPr>
          <w:rFonts w:eastAsiaTheme="minorEastAsia"/>
          <w:i/>
        </w:rPr>
        <w:lastRenderedPageBreak/>
        <w:t>Leaching –</w:t>
      </w:r>
      <w:r w:rsidR="000252D5">
        <w:rPr>
          <w:rFonts w:eastAsiaTheme="minorEastAsia"/>
        </w:rPr>
        <w:t xml:space="preserve"> Nitrate</w:t>
      </w:r>
      <w:r w:rsidR="002B230A">
        <w:rPr>
          <w:rFonts w:eastAsiaTheme="minorEastAsia"/>
        </w:rPr>
        <w:t>-N</w:t>
      </w:r>
      <w:r w:rsidR="000252D5">
        <w:rPr>
          <w:rFonts w:eastAsiaTheme="minorEastAsia"/>
        </w:rPr>
        <w:t xml:space="preserve"> lost by leaching</w:t>
      </w:r>
      <w:r w:rsidR="002348AF">
        <w:rPr>
          <w:rFonts w:eastAsiaTheme="minorEastAsia"/>
        </w:rPr>
        <w:t>,</w:t>
      </w:r>
      <w:r w:rsidR="002B230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NO3,leach,t1</m:t>
            </m:r>
          </m:sub>
        </m:sSub>
      </m:oMath>
      <w:r w:rsidR="002B230A">
        <w:rPr>
          <w:rFonts w:eastAsiaTheme="minorEastAsia"/>
        </w:rPr>
        <w:t xml:space="preserve"> (kg ha</w:t>
      </w:r>
      <w:r w:rsidR="002B230A">
        <w:rPr>
          <w:rFonts w:eastAsiaTheme="minorEastAsia"/>
          <w:vertAlign w:val="superscript"/>
        </w:rPr>
        <w:t>-1</w:t>
      </w:r>
      <w:r w:rsidR="002B230A">
        <w:rPr>
          <w:rFonts w:eastAsiaTheme="minorEastAsia"/>
        </w:rPr>
        <w:t>),</w:t>
      </w:r>
      <w:r w:rsidR="000252D5">
        <w:rPr>
          <w:rFonts w:eastAsiaTheme="minorEastAsia"/>
        </w:rPr>
        <w:t xml:space="preserve"> </w:t>
      </w:r>
      <w:r w:rsidR="002348AF">
        <w:rPr>
          <w:rFonts w:eastAsiaTheme="minorEastAsia"/>
        </w:rPr>
        <w:t xml:space="preserve">is calculated from </w:t>
      </w:r>
      <w:r w:rsidR="000252D5">
        <w:rPr>
          <w:rFonts w:eastAsiaTheme="minorEastAsia"/>
        </w:rPr>
        <w:t xml:space="preserve">the concentration of available nitrate in the soil </w:t>
      </w:r>
      <w:r w:rsidR="001C746F">
        <w:rPr>
          <w:rFonts w:eastAsiaTheme="minorEastAsia"/>
        </w:rPr>
        <w:t xml:space="preserve">at the start of the time step </w:t>
      </w:r>
      <w:r w:rsidR="00F269C2">
        <w:rPr>
          <w:rFonts w:eastAsiaTheme="minorEastAsia"/>
        </w:rPr>
        <w:t xml:space="preserve">plus any inputs of nitrate </w:t>
      </w:r>
      <w:r w:rsidR="00F76885">
        <w:rPr>
          <w:rFonts w:eastAsiaTheme="minorEastAsia"/>
        </w:rPr>
        <w:t xml:space="preserve">after dilution with rainwater </w:t>
      </w:r>
      <w:r w:rsidR="000252D5">
        <w:rPr>
          <w:rFonts w:eastAsiaTheme="minorEastAsia"/>
        </w:rPr>
        <w:t>and the water drained from the soil</w:t>
      </w:r>
      <m:oMath>
        <m:sSub>
          <m:sSubPr>
            <m:ctrlPr>
              <w:rPr>
                <w:rFonts w:ascii="Cambria Math" w:hAnsi="Cambria Math"/>
                <w:i/>
              </w:rPr>
            </m:ctrlPr>
          </m:sSubPr>
          <m:e>
            <m:r>
              <w:rPr>
                <w:rFonts w:ascii="Cambria Math" w:hAnsi="Cambria Math"/>
              </w:rPr>
              <m:t>V</m:t>
            </m:r>
          </m:e>
          <m:sub>
            <m:r>
              <m:rPr>
                <m:sty m:val="p"/>
              </m:rPr>
              <w:rPr>
                <w:rFonts w:ascii="Cambria Math" w:hAnsi="Cambria Math"/>
              </w:rPr>
              <m:t>wat,drained,t1</m:t>
            </m:r>
          </m:sub>
        </m:sSub>
      </m:oMath>
      <w:r w:rsidR="000252D5">
        <w:rPr>
          <w:rFonts w:eastAsiaTheme="minorEastAsia"/>
        </w:rPr>
        <w:t>, (mm)</w:t>
      </w:r>
      <w:r w:rsidR="002B230A">
        <w:rPr>
          <w:rFonts w:eastAsiaTheme="minorEastAsia"/>
        </w:rPr>
        <w:t>,</w:t>
      </w:r>
    </w:p>
    <w:p w14:paraId="2C756C07" w14:textId="77777777" w:rsidR="002B230A" w:rsidRDefault="002B230A" w:rsidP="00215423">
      <w:pPr>
        <w:spacing w:after="0" w:line="240" w:lineRule="auto"/>
        <w:jc w:val="both"/>
        <w:rPr>
          <w:rFonts w:eastAsiaTheme="minorEastAsia"/>
        </w:rPr>
      </w:pPr>
    </w:p>
    <w:p w14:paraId="2FBE1199" w14:textId="12E0315D" w:rsidR="002B230A" w:rsidRDefault="008D1106" w:rsidP="00215423">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NO3,leach,t1</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NO3,start</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wat,start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e>
            </m:d>
          </m:den>
        </m:f>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wat,drained,t1</m:t>
            </m:r>
          </m:sub>
        </m:sSub>
      </m:oMath>
      <w:r w:rsidR="009A6906">
        <w:rPr>
          <w:rFonts w:eastAsiaTheme="minorEastAsia"/>
        </w:rPr>
        <w:tab/>
        <w:t>(eq.2.</w:t>
      </w:r>
      <w:r w:rsidR="0050098D">
        <w:rPr>
          <w:rFonts w:eastAsiaTheme="minorEastAsia"/>
        </w:rPr>
        <w:t>4.6</w:t>
      </w:r>
      <w:r w:rsidR="009A6906">
        <w:rPr>
          <w:rFonts w:eastAsiaTheme="minorEastAsia"/>
        </w:rPr>
        <w:t>)</w:t>
      </w:r>
      <w:r w:rsidR="000252D5">
        <w:rPr>
          <w:rFonts w:eastAsiaTheme="minorEastAsia"/>
        </w:rPr>
        <w:t xml:space="preserve"> </w:t>
      </w:r>
    </w:p>
    <w:p w14:paraId="29B5F83E" w14:textId="77777777" w:rsidR="002B230A" w:rsidRDefault="002B230A" w:rsidP="00215423">
      <w:pPr>
        <w:spacing w:after="0" w:line="240" w:lineRule="auto"/>
        <w:jc w:val="both"/>
        <w:rPr>
          <w:rFonts w:eastAsiaTheme="minorEastAsia"/>
        </w:rPr>
      </w:pPr>
    </w:p>
    <w:p w14:paraId="45013E50" w14:textId="77777777" w:rsidR="006F3A28" w:rsidRDefault="001C746F"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oMath>
      <w:r w:rsidR="00F76885">
        <w:rPr>
          <w:rFonts w:eastAsiaTheme="minorEastAsia"/>
        </w:rPr>
        <w:t xml:space="preserve"> is the rainfall during the time step (mm),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NO3,start</m:t>
            </m:r>
          </m:sub>
        </m:sSub>
      </m:oMath>
      <w:r>
        <w:rPr>
          <w:rFonts w:eastAsiaTheme="minorEastAsia"/>
        </w:rPr>
        <w:t xml:space="preserve"> is the amount of nitrate-N </w:t>
      </w:r>
      <w:r w:rsidR="00F76885">
        <w:rPr>
          <w:rFonts w:eastAsiaTheme="minorEastAsia"/>
        </w:rPr>
        <w:t xml:space="preserve">at the start of the time step </w:t>
      </w:r>
      <w:r>
        <w:rPr>
          <w:rFonts w:eastAsiaTheme="minorEastAsia"/>
        </w:rPr>
        <w:t>(kg ha</w:t>
      </w:r>
      <w:r>
        <w:rPr>
          <w:rFonts w:eastAsiaTheme="minorEastAsia"/>
          <w:vertAlign w:val="superscript"/>
        </w:rPr>
        <w:t>-1</w:t>
      </w:r>
      <w:r w:rsidR="005F6522">
        <w:rPr>
          <w:rFonts w:eastAsiaTheme="minorEastAsia"/>
        </w:rPr>
        <w:t>)</w:t>
      </w:r>
      <w:r w:rsidR="00F76885">
        <w:rPr>
          <w:rFonts w:eastAsiaTheme="minorEastAsia"/>
        </w:rPr>
        <w:t>,</w:t>
      </w:r>
      <w:r w:rsidR="00F269C2">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oMath>
      <w:r w:rsidR="00F269C2">
        <w:rPr>
          <w:rFonts w:eastAsiaTheme="minorEastAsia"/>
        </w:rPr>
        <w:t xml:space="preserve"> is the total N inputs to the nitrate pool (kg ha</w:t>
      </w:r>
      <w:r w:rsidR="00F269C2">
        <w:rPr>
          <w:rFonts w:eastAsiaTheme="minorEastAsia"/>
          <w:vertAlign w:val="superscript"/>
        </w:rPr>
        <w:t>-1</w:t>
      </w:r>
      <w:r w:rsidR="00F269C2">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oMath>
      <w:r w:rsidR="00F269C2">
        <w:rPr>
          <w:rFonts w:eastAsiaTheme="minorEastAsia"/>
        </w:rPr>
        <w:t xml:space="preserve"> is the minimum level of nitrate-N, below which no losses will occur (kg ha</w:t>
      </w:r>
      <w:r w:rsidR="00F269C2">
        <w:rPr>
          <w:rFonts w:eastAsiaTheme="minorEastAsia"/>
          <w:vertAlign w:val="superscript"/>
        </w:rPr>
        <w:t>-1</w:t>
      </w:r>
      <w:r w:rsidR="00F269C2">
        <w:rPr>
          <w:rFonts w:eastAsiaTheme="minorEastAsia"/>
        </w:rPr>
        <w:t>),</w:t>
      </w:r>
      <w:r w:rsidR="00F7688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wat,start</m:t>
            </m:r>
          </m:sub>
        </m:sSub>
      </m:oMath>
      <w:r>
        <w:rPr>
          <w:rFonts w:eastAsiaTheme="minorEastAsia"/>
        </w:rPr>
        <w:t xml:space="preserve"> is the amount of water </w:t>
      </w:r>
      <w:r w:rsidR="005F6522">
        <w:rPr>
          <w:rFonts w:eastAsiaTheme="minorEastAsia"/>
        </w:rPr>
        <w:t xml:space="preserve">(mm) </w:t>
      </w:r>
      <w:r>
        <w:rPr>
          <w:rFonts w:eastAsiaTheme="minorEastAsia"/>
        </w:rPr>
        <w:t xml:space="preserve">in the soil at the start of the time </w:t>
      </w:r>
      <w:r w:rsidR="005F6522">
        <w:rPr>
          <w:rFonts w:eastAsiaTheme="minorEastAsia"/>
        </w:rPr>
        <w:t>step</w:t>
      </w:r>
      <w:r w:rsidR="00F76885">
        <w:rPr>
          <w:rFonts w:eastAsiaTheme="minor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oMath>
      <w:r w:rsidR="00F76885">
        <w:rPr>
          <w:rFonts w:eastAsiaTheme="minorEastAsia"/>
        </w:rPr>
        <w:t xml:space="preserve"> is the potential evapotranspiration during the time step</w:t>
      </w:r>
      <w:r w:rsidR="005F6522">
        <w:rPr>
          <w:rFonts w:eastAsiaTheme="minorEastAsia"/>
        </w:rPr>
        <w:t xml:space="preserve"> </w:t>
      </w:r>
      <w:r w:rsidR="00F76885">
        <w:rPr>
          <w:rFonts w:eastAsiaTheme="minorEastAsia"/>
        </w:rPr>
        <w:t xml:space="preserve">(mm) </w:t>
      </w:r>
      <w:r w:rsidR="005F6522">
        <w:rPr>
          <w:rFonts w:eastAsiaTheme="minorEastAsia"/>
        </w:rPr>
        <w:t>and</w:t>
      </w:r>
      <w:r>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wat,drained,t1</m:t>
            </m:r>
          </m:sub>
        </m:sSub>
      </m:oMath>
      <w:r w:rsidR="005F6522">
        <w:rPr>
          <w:rFonts w:eastAsiaTheme="minorEastAsia"/>
        </w:rPr>
        <w:t xml:space="preserve"> is the volume of water drained (mm) </w:t>
      </w:r>
      <w:r w:rsidR="00F76885">
        <w:rPr>
          <w:rFonts w:eastAsiaTheme="minorEastAsia"/>
        </w:rPr>
        <w:t>during</w:t>
      </w:r>
      <w:r w:rsidR="005F6522">
        <w:rPr>
          <w:rFonts w:eastAsiaTheme="minorEastAsia"/>
        </w:rPr>
        <w:t xml:space="preserve"> the time step, </w:t>
      </w:r>
      <w:r>
        <w:rPr>
          <w:rFonts w:eastAsiaTheme="minorEastAsia"/>
        </w:rPr>
        <w:t xml:space="preserve">all given to the specified </w:t>
      </w:r>
      <w:r w:rsidR="005F6522">
        <w:rPr>
          <w:rFonts w:eastAsiaTheme="minorEastAsia"/>
        </w:rPr>
        <w:t xml:space="preserve">depth of </w:t>
      </w:r>
      <w:r>
        <w:rPr>
          <w:rFonts w:eastAsiaTheme="minorEastAsia"/>
        </w:rPr>
        <w:t>soil</w:t>
      </w:r>
      <w:r w:rsidR="005F6522">
        <w:rPr>
          <w:rFonts w:eastAsiaTheme="minorEastAsia"/>
        </w:rPr>
        <w:t>.</w:t>
      </w:r>
    </w:p>
    <w:p w14:paraId="5BC04A18" w14:textId="77777777" w:rsidR="001C746F" w:rsidRPr="001C746F" w:rsidRDefault="001C746F" w:rsidP="00215423">
      <w:pPr>
        <w:spacing w:after="0" w:line="240" w:lineRule="auto"/>
        <w:jc w:val="both"/>
        <w:rPr>
          <w:rFonts w:eastAsiaTheme="minorEastAsia"/>
        </w:rPr>
      </w:pPr>
    </w:p>
    <w:p w14:paraId="7AE75C0C" w14:textId="381E488C" w:rsidR="006F3A28" w:rsidRDefault="006F3A28" w:rsidP="00215423">
      <w:pPr>
        <w:spacing w:after="0" w:line="240" w:lineRule="auto"/>
        <w:jc w:val="both"/>
        <w:rPr>
          <w:rFonts w:eastAsiaTheme="minorEastAsia"/>
        </w:rPr>
      </w:pPr>
      <w:r>
        <w:rPr>
          <w:rFonts w:eastAsiaTheme="minorEastAsia"/>
        </w:rPr>
        <w:t>The volume of water drained</w:t>
      </w:r>
      <w:r w:rsidR="00E427BB">
        <w:rPr>
          <w:rFonts w:eastAsiaTheme="minorEastAsia"/>
        </w:rPr>
        <w:t xml:space="preserve"> in time</w:t>
      </w:r>
      <w:r w:rsidR="005F6522">
        <w:rPr>
          <w:rFonts w:eastAsiaTheme="minorEastAsia"/>
        </w:rPr>
        <w:t xml:space="preserve"> </w:t>
      </w:r>
      <w:r w:rsidR="00E427BB">
        <w:rPr>
          <w:rFonts w:eastAsiaTheme="minorEastAsia"/>
        </w:rPr>
        <w:t>step</w:t>
      </w:r>
      <m:oMath>
        <m:r>
          <m:rPr>
            <m:sty m:val="p"/>
          </m:rPr>
          <w:rPr>
            <w:rFonts w:ascii="Cambria Math" w:eastAsiaTheme="minorEastAsia" w:hAnsi="Cambria Math"/>
          </w:rPr>
          <m:t xml:space="preserve"> t1</m:t>
        </m:r>
      </m:oMath>
      <w:r w:rsidR="00E427B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wat,drained,t1</m:t>
            </m:r>
          </m:sub>
        </m:sSub>
      </m:oMath>
      <w:r w:rsidR="00E427BB">
        <w:rPr>
          <w:rFonts w:eastAsiaTheme="minorEastAsia"/>
        </w:rPr>
        <w:t xml:space="preserve"> (mm), </w:t>
      </w:r>
      <w:bookmarkStart w:id="6" w:name="_Hlk56615686"/>
      <w:r>
        <w:rPr>
          <w:rFonts w:eastAsiaTheme="minorEastAsia"/>
        </w:rPr>
        <w:t xml:space="preserve">is calculated as the hydrologically effective rainfall </w:t>
      </w:r>
      <w:r w:rsidR="00C60483">
        <w:rPr>
          <w:rFonts w:eastAsiaTheme="minorEastAsia"/>
        </w:rPr>
        <w:t>minus</w:t>
      </w:r>
      <w:r>
        <w:rPr>
          <w:rFonts w:eastAsiaTheme="minorEastAsia"/>
        </w:rPr>
        <w:t xml:space="preserve"> the </w:t>
      </w:r>
      <w:r w:rsidR="005F6522">
        <w:rPr>
          <w:rFonts w:eastAsiaTheme="minorEastAsia"/>
        </w:rPr>
        <w:t xml:space="preserve">amount of </w:t>
      </w:r>
      <w:r>
        <w:rPr>
          <w:rFonts w:eastAsiaTheme="minorEastAsia"/>
        </w:rPr>
        <w:t>water needed to bring the specified soil depth to field capacity</w:t>
      </w:r>
      <w:bookmarkEnd w:id="6"/>
      <w:r>
        <w:rPr>
          <w:rFonts w:eastAsiaTheme="minorEastAsia"/>
        </w:rPr>
        <w:t>,</w:t>
      </w:r>
    </w:p>
    <w:p w14:paraId="18C336B1" w14:textId="77777777" w:rsidR="006F3A28" w:rsidRDefault="006F3A28" w:rsidP="00215423">
      <w:pPr>
        <w:spacing w:after="0" w:line="240" w:lineRule="auto"/>
        <w:jc w:val="both"/>
        <w:rPr>
          <w:rFonts w:eastAsiaTheme="minorEastAsia"/>
        </w:rPr>
      </w:pPr>
    </w:p>
    <w:p w14:paraId="1415E15F" w14:textId="24A42CA7" w:rsidR="000252D5" w:rsidRDefault="008D1106" w:rsidP="00215423">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wat,drained,t1</m:t>
            </m:r>
          </m:sub>
        </m:sSub>
        <m:r>
          <w:rPr>
            <w:rFonts w:ascii="Cambria Math" w:eastAsiaTheme="minorEastAsia" w:hAnsi="Cambria Math"/>
          </w:rPr>
          <m:t xml:space="preserve">= </m:t>
        </m:r>
        <m:r>
          <m:rPr>
            <m:sty m:val="p"/>
          </m:rPr>
          <w:rPr>
            <w:rFonts w:ascii="Cambria Math" w:eastAsiaTheme="minorEastAsia" w:hAnsi="Cambria Math"/>
          </w:rPr>
          <m:t>max</m:t>
        </m:r>
        <m:d>
          <m:dPr>
            <m:ctrlPr>
              <w:rPr>
                <w:rFonts w:ascii="Cambria Math" w:eastAsiaTheme="minorEastAsia" w:hAnsi="Cambria Math"/>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wat,t0</m:t>
                        </m:r>
                      </m:sub>
                    </m:sSub>
                  </m:e>
                </m:d>
              </m:e>
            </m:d>
            <m:r>
              <w:rPr>
                <w:rFonts w:ascii="Cambria Math" w:hAnsi="Cambria Math"/>
              </w:rPr>
              <m:t>,0</m:t>
            </m:r>
          </m:e>
        </m:d>
      </m:oMath>
      <w:r w:rsidR="009A6906">
        <w:rPr>
          <w:rFonts w:eastAsiaTheme="minorEastAsia"/>
        </w:rPr>
        <w:tab/>
        <w:t>(eq.2.</w:t>
      </w:r>
      <w:r w:rsidR="0050098D">
        <w:rPr>
          <w:rFonts w:eastAsiaTheme="minorEastAsia"/>
        </w:rPr>
        <w:t>4.7</w:t>
      </w:r>
      <w:r w:rsidR="009A6906">
        <w:rPr>
          <w:rFonts w:eastAsiaTheme="minorEastAsia"/>
        </w:rPr>
        <w:t>)</w:t>
      </w:r>
    </w:p>
    <w:p w14:paraId="2673AE6A" w14:textId="77777777" w:rsidR="00E427BB" w:rsidRDefault="00E427BB" w:rsidP="00215423">
      <w:pPr>
        <w:spacing w:after="0" w:line="240" w:lineRule="auto"/>
        <w:jc w:val="both"/>
        <w:rPr>
          <w:rFonts w:eastAsiaTheme="minorEastAsia"/>
        </w:rPr>
      </w:pPr>
    </w:p>
    <w:p w14:paraId="3EF6D520" w14:textId="77777777" w:rsidR="000252D5" w:rsidRPr="000252D5" w:rsidRDefault="00E427BB"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oMath>
      <w:r>
        <w:rPr>
          <w:rFonts w:eastAsiaTheme="minorEastAsia"/>
        </w:rPr>
        <w:t xml:space="preserve"> is the rainfall (mm), and </w:t>
      </w:r>
      <m:oMath>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oMath>
      <w:r>
        <w:rPr>
          <w:rFonts w:eastAsiaTheme="minorEastAsia"/>
        </w:rPr>
        <w:t xml:space="preserve"> is the potential evapotranspiration,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Pr>
          <w:rFonts w:eastAsiaTheme="minorEastAsia"/>
        </w:rPr>
        <w:t xml:space="preserve"> is the field capacity and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wat,t0</m:t>
            </m:r>
          </m:sub>
        </m:sSub>
      </m:oMath>
      <w:r w:rsidR="001C746F">
        <w:rPr>
          <w:rFonts w:eastAsiaTheme="minorEastAsia"/>
        </w:rPr>
        <w:t xml:space="preserve"> is the soil water at time t0, all given in mm </w:t>
      </w:r>
      <w:r>
        <w:rPr>
          <w:rFonts w:eastAsiaTheme="minorEastAsia"/>
        </w:rPr>
        <w:t xml:space="preserve">to the specified depth of soil </w:t>
      </w:r>
      <m:oMath>
        <m:r>
          <w:rPr>
            <w:rFonts w:ascii="Cambria Math" w:hAnsi="Cambria Math"/>
          </w:rPr>
          <m:t>d</m:t>
        </m:r>
      </m:oMath>
      <w:r>
        <w:rPr>
          <w:rFonts w:eastAsiaTheme="minorEastAsia"/>
        </w:rPr>
        <w:t xml:space="preserve"> (cm)</w:t>
      </w:r>
      <w:r w:rsidR="001C746F">
        <w:rPr>
          <w:rFonts w:eastAsiaTheme="minorEastAsia"/>
        </w:rPr>
        <w:t>.</w:t>
      </w:r>
    </w:p>
    <w:p w14:paraId="1E5B0471" w14:textId="77777777" w:rsidR="00F74874" w:rsidRDefault="00F74874" w:rsidP="00215423">
      <w:pPr>
        <w:spacing w:after="0" w:line="240" w:lineRule="auto"/>
        <w:jc w:val="both"/>
        <w:rPr>
          <w:rFonts w:eastAsiaTheme="minorEastAsia"/>
        </w:rPr>
      </w:pPr>
    </w:p>
    <w:p w14:paraId="24C63865" w14:textId="77777777" w:rsidR="00F74874" w:rsidRDefault="00F74874" w:rsidP="00215423">
      <w:pPr>
        <w:spacing w:after="0" w:line="240" w:lineRule="auto"/>
        <w:jc w:val="both"/>
        <w:rPr>
          <w:rFonts w:eastAsiaTheme="minorEastAsia"/>
        </w:rPr>
      </w:pPr>
      <w:r>
        <w:rPr>
          <w:rFonts w:eastAsiaTheme="minorEastAsia"/>
          <w:i/>
        </w:rPr>
        <w:t>Denitrification –</w:t>
      </w:r>
      <w:r w:rsidR="000134A4">
        <w:rPr>
          <w:rFonts w:eastAsiaTheme="minorEastAsia"/>
        </w:rPr>
        <w:t xml:space="preserve"> Following the simple approach used in ECOSSE</w:t>
      </w:r>
      <w:r w:rsidR="000B5D67">
        <w:rPr>
          <w:rFonts w:eastAsiaTheme="minorEastAsia"/>
        </w:rPr>
        <w:t xml:space="preserve"> (Bell et al., 2012), losses of nitrate-N by denitrification</w:t>
      </w:r>
      <w:r w:rsidR="006B2D20">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denit</m:t>
            </m:r>
          </m:sub>
        </m:sSub>
      </m:oMath>
      <w:r w:rsidR="006B2D20">
        <w:rPr>
          <w:rFonts w:eastAsiaTheme="minorEastAsia"/>
        </w:rPr>
        <w:t xml:space="preserve"> (kg ha</w:t>
      </w:r>
      <w:r w:rsidR="006B2D20">
        <w:rPr>
          <w:rFonts w:eastAsiaTheme="minorEastAsia"/>
          <w:vertAlign w:val="superscript"/>
        </w:rPr>
        <w:t>-1</w:t>
      </w:r>
      <w:r w:rsidR="006B2D20">
        <w:rPr>
          <w:rFonts w:eastAsiaTheme="minorEastAsia"/>
        </w:rPr>
        <w:t>),</w:t>
      </w:r>
      <w:r w:rsidR="000B5D67">
        <w:rPr>
          <w:rFonts w:eastAsiaTheme="minorEastAsia"/>
        </w:rPr>
        <w:t xml:space="preserve"> are calculated as</w:t>
      </w:r>
    </w:p>
    <w:p w14:paraId="636E5042" w14:textId="77777777" w:rsidR="0040310C" w:rsidRDefault="0040310C" w:rsidP="00215423">
      <w:pPr>
        <w:spacing w:after="0" w:line="240" w:lineRule="auto"/>
        <w:jc w:val="both"/>
        <w:rPr>
          <w:rFonts w:eastAsiaTheme="minorEastAsia"/>
        </w:rPr>
      </w:pPr>
    </w:p>
    <w:p w14:paraId="1A09DE74" w14:textId="315874D5" w:rsidR="0040310C" w:rsidRPr="000134A4" w:rsidRDefault="008D1106"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denit</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oMath>
      <w:r w:rsidR="009A6906">
        <w:rPr>
          <w:rFonts w:eastAsiaTheme="minorEastAsia"/>
        </w:rPr>
        <w:tab/>
      </w:r>
      <w:r w:rsidR="009A6906">
        <w:rPr>
          <w:rFonts w:eastAsiaTheme="minorEastAsia"/>
        </w:rPr>
        <w:tab/>
        <w:t>(eq.2.</w:t>
      </w:r>
      <w:r w:rsidR="0050098D">
        <w:rPr>
          <w:rFonts w:eastAsiaTheme="minorEastAsia"/>
        </w:rPr>
        <w:t>4.8</w:t>
      </w:r>
      <w:r w:rsidR="009A6906">
        <w:rPr>
          <w:rFonts w:eastAsiaTheme="minorEastAsia"/>
        </w:rPr>
        <w:t>)</w:t>
      </w:r>
    </w:p>
    <w:p w14:paraId="07A7BFE4" w14:textId="77777777" w:rsidR="00F74874" w:rsidRDefault="00F74874" w:rsidP="00215423">
      <w:pPr>
        <w:spacing w:after="0" w:line="240" w:lineRule="auto"/>
        <w:jc w:val="both"/>
        <w:rPr>
          <w:rFonts w:eastAsiaTheme="minorEastAsia"/>
        </w:rPr>
      </w:pPr>
    </w:p>
    <w:p w14:paraId="497946B3" w14:textId="77777777" w:rsidR="0040310C" w:rsidRDefault="0040310C"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oMath>
      <w:r>
        <w:rPr>
          <w:rFonts w:eastAsiaTheme="minorEastAsia"/>
        </w:rPr>
        <w:t xml:space="preserve"> is the maximum potential rate of denitrification (kg ha</w:t>
      </w:r>
      <w:r>
        <w:rPr>
          <w:rFonts w:eastAsiaTheme="minorEastAsia"/>
          <w:vertAlign w:val="superscript"/>
        </w:rPr>
        <w:t>-1</w:t>
      </w:r>
      <w:r>
        <w:rPr>
          <w:rFonts w:eastAsiaTheme="minorEastAsia"/>
        </w:rPr>
        <w:t xml:space="preserve"> month</w:t>
      </w:r>
      <w:r>
        <w:rPr>
          <w:rFonts w:eastAsiaTheme="minorEastAsia"/>
          <w:vertAlign w:val="superscript"/>
        </w:rPr>
        <w:t>-1</w:t>
      </w:r>
      <w:r>
        <w:rPr>
          <w:rFonts w:eastAsiaTheme="minorEastAsia"/>
        </w:rPr>
        <w:t xml:space="preserve">), and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oMath>
      <w:r>
        <w:rPr>
          <w:rFonts w:eastAsiaTheme="minorEastAsia"/>
        </w:rP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oMath>
      <w:r>
        <w:rPr>
          <w:rFonts w:eastAsiaTheme="minorEastAsia"/>
        </w:rPr>
        <w:t xml:space="preserve"> and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oMath>
      <w:r>
        <w:rPr>
          <w:rFonts w:eastAsiaTheme="minorEastAsia"/>
        </w:rPr>
        <w:t xml:space="preserve"> are the rate modifiers according to the amount of nitrate in the soil, the soil moisture content and the biological activity of the soil, respectively</w:t>
      </w:r>
      <w:r w:rsidR="00C76BFF">
        <w:rPr>
          <w:rFonts w:eastAsiaTheme="minorEastAsia"/>
        </w:rPr>
        <w:t xml:space="preserve"> (dimensionless)</w:t>
      </w:r>
      <w:r>
        <w:rPr>
          <w:rFonts w:eastAsiaTheme="minorEastAsia"/>
        </w:rPr>
        <w:t>.</w:t>
      </w:r>
    </w:p>
    <w:p w14:paraId="4C9A15B2" w14:textId="77777777" w:rsidR="0040310C" w:rsidRDefault="0040310C" w:rsidP="00215423">
      <w:pPr>
        <w:spacing w:after="0" w:line="240" w:lineRule="auto"/>
        <w:jc w:val="both"/>
        <w:rPr>
          <w:rFonts w:eastAsiaTheme="minorEastAsia"/>
        </w:rPr>
      </w:pPr>
    </w:p>
    <w:p w14:paraId="4E3F313E" w14:textId="77777777" w:rsidR="0040310C" w:rsidRPr="00FC76B7" w:rsidRDefault="0040310C" w:rsidP="00215423">
      <w:pPr>
        <w:spacing w:after="0" w:line="240" w:lineRule="auto"/>
        <w:jc w:val="both"/>
        <w:rPr>
          <w:rFonts w:eastAsiaTheme="minorEastAsia"/>
        </w:rPr>
      </w:pPr>
      <w:r>
        <w:rPr>
          <w:rFonts w:eastAsiaTheme="minorEastAsia"/>
        </w:rPr>
        <w:t xml:space="preserve">The value of </w:t>
      </w:r>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oMath>
      <w:r>
        <w:rPr>
          <w:rFonts w:eastAsiaTheme="minorEastAsia"/>
        </w:rPr>
        <w:t xml:space="preserve"> depends on the soil texture and soil biota</w:t>
      </w:r>
      <w:r w:rsidR="001D1F1A">
        <w:rPr>
          <w:rFonts w:eastAsiaTheme="minorEastAsia"/>
        </w:rPr>
        <w:t xml:space="preserve"> (</w:t>
      </w:r>
      <w:proofErr w:type="spellStart"/>
      <w:r w:rsidR="001D1F1A">
        <w:rPr>
          <w:rFonts w:eastAsiaTheme="minorEastAsia"/>
        </w:rPr>
        <w:t>Henault</w:t>
      </w:r>
      <w:proofErr w:type="spellEnd"/>
      <w:r w:rsidR="001D1F1A">
        <w:rPr>
          <w:rFonts w:eastAsiaTheme="minorEastAsia"/>
        </w:rPr>
        <w:t xml:space="preserve"> and </w:t>
      </w:r>
      <w:proofErr w:type="spellStart"/>
      <w:r w:rsidR="001D1F1A">
        <w:rPr>
          <w:rFonts w:eastAsiaTheme="minorEastAsia"/>
        </w:rPr>
        <w:t>Germon</w:t>
      </w:r>
      <w:proofErr w:type="spellEnd"/>
      <w:r w:rsidR="001D1F1A">
        <w:rPr>
          <w:rFonts w:eastAsiaTheme="minorEastAsia"/>
        </w:rPr>
        <w:t>, 2000)</w:t>
      </w:r>
      <w:r>
        <w:rPr>
          <w:rFonts w:eastAsiaTheme="minorEastAsia"/>
        </w:rPr>
        <w:t xml:space="preserve">, but in the absence of a </w:t>
      </w:r>
      <w:r w:rsidR="00C76BFF">
        <w:rPr>
          <w:rFonts w:eastAsiaTheme="minorEastAsia"/>
        </w:rPr>
        <w:t xml:space="preserve">well-established </w:t>
      </w:r>
      <w:r>
        <w:rPr>
          <w:rFonts w:eastAsiaTheme="minorEastAsia"/>
        </w:rPr>
        <w:t xml:space="preserve">relationship for this, </w:t>
      </w:r>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oMath>
      <w:r w:rsidR="00C76BFF">
        <w:rPr>
          <w:rFonts w:eastAsiaTheme="minorEastAsia"/>
        </w:rPr>
        <w:t xml:space="preserve"> was set to be equivalent to the value derived by Bell et al. (2012) of 1 kg ha</w:t>
      </w:r>
      <w:r w:rsidR="00C76BFF">
        <w:rPr>
          <w:rFonts w:eastAsiaTheme="minorEastAsia"/>
          <w:vertAlign w:val="superscript"/>
        </w:rPr>
        <w:t>-1</w:t>
      </w:r>
      <w:r w:rsidR="00C76BFF">
        <w:rPr>
          <w:rFonts w:eastAsiaTheme="minorEastAsia"/>
        </w:rPr>
        <w:t xml:space="preserve"> day</w:t>
      </w:r>
      <w:r w:rsidR="00C76BFF">
        <w:rPr>
          <w:rFonts w:eastAsiaTheme="minorEastAsia"/>
          <w:vertAlign w:val="superscript"/>
        </w:rPr>
        <w:t>-1</w:t>
      </w:r>
      <w:r w:rsidR="00C76BFF">
        <w:rPr>
          <w:rFonts w:eastAsiaTheme="minorEastAsia"/>
        </w:rPr>
        <w:t xml:space="preserve"> for a 5 cm soil layer</w:t>
      </w:r>
      <w:r w:rsidR="000F2849">
        <w:rPr>
          <w:rFonts w:eastAsiaTheme="minorEastAsia"/>
        </w:rPr>
        <w:t xml:space="preserve"> (</w:t>
      </w:r>
      <m:oMath>
        <m:r>
          <w:rPr>
            <w:rFonts w:ascii="Cambria Math" w:eastAsiaTheme="minorEastAsia" w:hAnsi="Cambria Math"/>
          </w:rPr>
          <m:t>0.2×d</m:t>
        </m:r>
      </m:oMath>
      <w:r w:rsidR="000F2849">
        <w:rPr>
          <w:rFonts w:eastAsiaTheme="minorEastAsia"/>
        </w:rPr>
        <w:t xml:space="preserve"> kg ha</w:t>
      </w:r>
      <w:r w:rsidR="000F2849">
        <w:rPr>
          <w:rFonts w:eastAsiaTheme="minorEastAsia"/>
          <w:vertAlign w:val="superscript"/>
        </w:rPr>
        <w:t>-1</w:t>
      </w:r>
      <w:r w:rsidR="000F2849">
        <w:rPr>
          <w:rFonts w:eastAsiaTheme="minorEastAsia"/>
        </w:rPr>
        <w:t xml:space="preserve"> day</w:t>
      </w:r>
      <w:r w:rsidR="000F2849">
        <w:rPr>
          <w:rFonts w:eastAsiaTheme="minorEastAsia"/>
          <w:vertAlign w:val="superscript"/>
        </w:rPr>
        <w:t>-1</w:t>
      </w:r>
      <w:r w:rsidR="000F2849" w:rsidRPr="000F2849">
        <w:rPr>
          <w:rFonts w:eastAsiaTheme="minorEastAsia"/>
        </w:rPr>
        <w:t>)</w:t>
      </w:r>
      <w:r w:rsidR="00C76BFF">
        <w:rPr>
          <w:rFonts w:eastAsiaTheme="minorEastAsia"/>
        </w:rPr>
        <w:t xml:space="preserve">, modified to be limited by the amount of </w:t>
      </w:r>
      <w:r w:rsidR="00FC76B7">
        <w:rPr>
          <w:rFonts w:eastAsiaTheme="minorEastAsia"/>
        </w:rPr>
        <w:t xml:space="preserve">available </w:t>
      </w:r>
      <w:r w:rsidR="00C76BFF">
        <w:rPr>
          <w:rFonts w:eastAsiaTheme="minorEastAsia"/>
        </w:rPr>
        <w:t>nitrate-N in the soil layer</w:t>
      </w:r>
      <w:r w:rsidR="00FC76B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NO3,start</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oMath>
      <w:r w:rsidR="00FC76B7">
        <w:rPr>
          <w:rFonts w:eastAsiaTheme="minorEastAsia"/>
        </w:rPr>
        <w:t xml:space="preserve"> (kg ha</w:t>
      </w:r>
      <w:r w:rsidR="00FC76B7">
        <w:rPr>
          <w:rFonts w:eastAsiaTheme="minorEastAsia"/>
          <w:vertAlign w:val="superscript"/>
        </w:rPr>
        <w:t>-1</w:t>
      </w:r>
      <w:r w:rsidR="00FC76B7">
        <w:rPr>
          <w:rFonts w:eastAsiaTheme="minorEastAsia"/>
        </w:rPr>
        <w:t>),</w:t>
      </w:r>
    </w:p>
    <w:p w14:paraId="695100B8" w14:textId="77777777" w:rsidR="00C76BFF" w:rsidRDefault="00C76BFF" w:rsidP="00215423">
      <w:pPr>
        <w:spacing w:after="0" w:line="240" w:lineRule="auto"/>
        <w:jc w:val="both"/>
        <w:rPr>
          <w:rFonts w:eastAsiaTheme="minorEastAsia"/>
        </w:rPr>
      </w:pPr>
    </w:p>
    <w:bookmarkStart w:id="7" w:name="_Hlk57276708"/>
    <w:p w14:paraId="639593F1" w14:textId="73E9DFD5" w:rsidR="00C76BFF" w:rsidRDefault="008D1106"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r>
          <w:rPr>
            <w:rFonts w:ascii="Cambria Math" w:eastAsiaTheme="minorEastAsia" w:hAnsi="Cambria Math"/>
          </w:rPr>
          <m:t>=</m:t>
        </m:r>
        <m:r>
          <m:rPr>
            <m:sty m:val="p"/>
          </m:rPr>
          <w:rPr>
            <w:rFonts w:ascii="Cambria Math" w:eastAsiaTheme="minorEastAsia" w:hAnsi="Cambria Math"/>
          </w:rPr>
          <m:t>min</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r>
              <w:rPr>
                <w:rFonts w:ascii="Cambria Math" w:eastAsiaTheme="minorEastAsia" w:hAnsi="Cambria Math"/>
              </w:rPr>
              <m:t>,0.2×</m:t>
            </m:r>
            <m:f>
              <m:fPr>
                <m:type m:val="skw"/>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5</m:t>
                </m:r>
              </m:den>
            </m:f>
            <m: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e>
        </m:d>
      </m:oMath>
      <w:r w:rsidR="009A6906">
        <w:rPr>
          <w:rFonts w:eastAsiaTheme="minorEastAsia"/>
        </w:rPr>
        <w:tab/>
      </w:r>
      <w:r w:rsidR="009A6906">
        <w:rPr>
          <w:rFonts w:eastAsiaTheme="minorEastAsia"/>
        </w:rPr>
        <w:tab/>
        <w:t>(eq.2.</w:t>
      </w:r>
      <w:r w:rsidR="0050098D">
        <w:rPr>
          <w:rFonts w:eastAsiaTheme="minorEastAsia"/>
        </w:rPr>
        <w:t>4.9</w:t>
      </w:r>
      <w:r w:rsidR="009A6906">
        <w:rPr>
          <w:rFonts w:eastAsiaTheme="minorEastAsia"/>
        </w:rPr>
        <w:t>)</w:t>
      </w:r>
    </w:p>
    <w:bookmarkEnd w:id="7"/>
    <w:p w14:paraId="7C59837A" w14:textId="77777777" w:rsidR="00C76BFF" w:rsidRDefault="00C76BFF" w:rsidP="00215423">
      <w:pPr>
        <w:spacing w:after="0" w:line="240" w:lineRule="auto"/>
        <w:jc w:val="both"/>
        <w:rPr>
          <w:rFonts w:eastAsiaTheme="minorEastAsia"/>
        </w:rPr>
      </w:pPr>
    </w:p>
    <w:p w14:paraId="1115D3FD" w14:textId="77777777" w:rsidR="000F2849" w:rsidRDefault="000F2849"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oMath>
      <w:r>
        <w:rPr>
          <w:rFonts w:eastAsiaTheme="minorEastAsia"/>
        </w:rPr>
        <w:t xml:space="preserve"> is the number of days in the month.</w:t>
      </w:r>
    </w:p>
    <w:p w14:paraId="0D723D59" w14:textId="77777777" w:rsidR="000F2849" w:rsidRPr="00C76BFF" w:rsidRDefault="000F2849" w:rsidP="00215423">
      <w:pPr>
        <w:spacing w:after="0" w:line="240" w:lineRule="auto"/>
        <w:jc w:val="both"/>
        <w:rPr>
          <w:rFonts w:eastAsiaTheme="minorEastAsia"/>
        </w:rPr>
      </w:pPr>
    </w:p>
    <w:p w14:paraId="72A827CA" w14:textId="77777777" w:rsidR="0040310C" w:rsidRDefault="00567026" w:rsidP="00215423">
      <w:pPr>
        <w:spacing w:after="0" w:line="240" w:lineRule="auto"/>
        <w:jc w:val="both"/>
        <w:rPr>
          <w:rFonts w:eastAsiaTheme="minorEastAsia"/>
        </w:rPr>
      </w:pPr>
      <w:r>
        <w:rPr>
          <w:rFonts w:eastAsiaTheme="minorEastAsia"/>
        </w:rPr>
        <w:t xml:space="preserve">The nitrate rate modifier,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oMath>
      <w:r>
        <w:rPr>
          <w:rFonts w:eastAsiaTheme="minorEastAsia"/>
        </w:rPr>
        <w:t>, reflects the reduced response of denitrification to the increase in the amount of nitrate at higher levels (Henault and Germon, 2000),</w:t>
      </w:r>
    </w:p>
    <w:p w14:paraId="380B73E2" w14:textId="77777777" w:rsidR="00567026" w:rsidRDefault="00567026" w:rsidP="00215423">
      <w:pPr>
        <w:spacing w:after="0" w:line="240" w:lineRule="auto"/>
        <w:jc w:val="both"/>
        <w:rPr>
          <w:rFonts w:eastAsiaTheme="minorEastAsia"/>
        </w:rPr>
      </w:pPr>
    </w:p>
    <w:p w14:paraId="2A69768D" w14:textId="0650E616" w:rsidR="00567026" w:rsidRDefault="008D1106" w:rsidP="00215423">
      <w:pPr>
        <w:spacing w:after="0" w:line="240" w:lineRule="auto"/>
        <w:jc w:val="both"/>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r>
          <w:rPr>
            <w:rFonts w:ascii="Cambria Math"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d50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e>
            </m:d>
          </m:den>
        </m:f>
      </m:oMath>
      <w:r w:rsidR="00567026">
        <w:rPr>
          <w:rFonts w:eastAsiaTheme="minorEastAsia"/>
        </w:rPr>
        <w:t xml:space="preserve"> </w:t>
      </w:r>
      <w:r w:rsidR="009A6906">
        <w:rPr>
          <w:rFonts w:eastAsiaTheme="minorEastAsia"/>
        </w:rPr>
        <w:tab/>
      </w:r>
      <w:r w:rsidR="009A6906">
        <w:rPr>
          <w:rFonts w:eastAsiaTheme="minorEastAsia"/>
        </w:rPr>
        <w:tab/>
        <w:t>(eq.2.</w:t>
      </w:r>
      <w:r w:rsidR="0050098D">
        <w:rPr>
          <w:rFonts w:eastAsiaTheme="minorEastAsia"/>
        </w:rPr>
        <w:t>4.10</w:t>
      </w:r>
      <w:r w:rsidR="009A6906">
        <w:rPr>
          <w:rFonts w:eastAsiaTheme="minorEastAsia"/>
        </w:rPr>
        <w:t>)</w:t>
      </w:r>
    </w:p>
    <w:p w14:paraId="2AF5C3B5" w14:textId="77777777" w:rsidR="00567026" w:rsidRDefault="00567026" w:rsidP="00215423">
      <w:pPr>
        <w:spacing w:after="0" w:line="240" w:lineRule="auto"/>
        <w:jc w:val="both"/>
        <w:rPr>
          <w:rFonts w:eastAsiaTheme="minorEastAsia"/>
        </w:rPr>
      </w:pPr>
    </w:p>
    <w:p w14:paraId="3161D158" w14:textId="77777777" w:rsidR="00567026" w:rsidRDefault="006B2D20" w:rsidP="00215423">
      <w:pPr>
        <w:spacing w:after="0" w:line="240" w:lineRule="auto"/>
        <w:jc w:val="both"/>
        <w:rPr>
          <w:rFonts w:eastAsiaTheme="minorEastAsia"/>
        </w:rPr>
      </w:pPr>
      <w:r>
        <w:rPr>
          <w:rFonts w:eastAsiaTheme="minorEastAsia"/>
        </w:rPr>
        <w:t>w</w:t>
      </w:r>
      <w:r w:rsidR="00567026">
        <w:rPr>
          <w:rFonts w:eastAsiaTheme="minorEastAsia"/>
        </w:rPr>
        <w:t>here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d50</m:t>
            </m:r>
          </m:sub>
        </m:sSub>
      </m:oMath>
      <w:r w:rsidR="00567026">
        <w:rPr>
          <w:rFonts w:eastAsiaTheme="minorEastAsia"/>
        </w:rPr>
        <w:t xml:space="preserve"> is the soil nitrate-N content at which denitrification is 50% of its full potential (kg ha</w:t>
      </w:r>
      <w:r w:rsidR="00567026">
        <w:rPr>
          <w:rFonts w:eastAsiaTheme="minorEastAsia"/>
          <w:vertAlign w:val="superscript"/>
        </w:rPr>
        <w:t>-1</w:t>
      </w:r>
      <w:r w:rsidR="00567026">
        <w:rPr>
          <w:rFonts w:eastAsiaTheme="minorEastAsia"/>
        </w:rPr>
        <w:t xml:space="preserve">). After </w:t>
      </w:r>
      <w:proofErr w:type="spellStart"/>
      <w:r w:rsidR="00567026">
        <w:rPr>
          <w:rFonts w:eastAsiaTheme="minorEastAsia"/>
        </w:rPr>
        <w:t>Henault</w:t>
      </w:r>
      <w:proofErr w:type="spellEnd"/>
      <w:r w:rsidR="00567026">
        <w:rPr>
          <w:rFonts w:eastAsiaTheme="minorEastAsia"/>
        </w:rPr>
        <w:t xml:space="preserve"> and </w:t>
      </w:r>
      <w:proofErr w:type="spellStart"/>
      <w:r w:rsidR="00567026">
        <w:rPr>
          <w:rFonts w:eastAsiaTheme="minorEastAsia"/>
        </w:rPr>
        <w:t>Germon</w:t>
      </w:r>
      <w:proofErr w:type="spellEnd"/>
      <w:r w:rsidR="00567026">
        <w:rPr>
          <w:rFonts w:eastAsiaTheme="minorEastAsia"/>
        </w:rPr>
        <w:t xml:space="preserve"> (2000), this was set to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d50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3.3×d</m:t>
            </m:r>
          </m:e>
        </m:d>
      </m:oMath>
      <w:r w:rsidR="000F2849">
        <w:rPr>
          <w:rFonts w:eastAsiaTheme="minorEastAsia"/>
        </w:rPr>
        <w:t xml:space="preserve"> kg ha</w:t>
      </w:r>
      <w:r w:rsidR="000F2849">
        <w:rPr>
          <w:rFonts w:eastAsiaTheme="minorEastAsia"/>
          <w:vertAlign w:val="superscript"/>
        </w:rPr>
        <w:t>-1</w:t>
      </w:r>
      <w:r w:rsidR="000F2849">
        <w:rPr>
          <w:rFonts w:eastAsiaTheme="minorEastAsia"/>
        </w:rPr>
        <w:t>.</w:t>
      </w:r>
    </w:p>
    <w:p w14:paraId="10A8E79A" w14:textId="77777777" w:rsidR="00AB565E" w:rsidRDefault="00AB565E" w:rsidP="00215423">
      <w:pPr>
        <w:spacing w:after="0" w:line="240" w:lineRule="auto"/>
        <w:jc w:val="both"/>
        <w:rPr>
          <w:rFonts w:eastAsiaTheme="minorEastAsia"/>
        </w:rPr>
      </w:pPr>
    </w:p>
    <w:p w14:paraId="3AC9AF20" w14:textId="77777777" w:rsidR="00AB565E" w:rsidRDefault="00AB565E" w:rsidP="00215423">
      <w:pPr>
        <w:spacing w:after="0" w:line="240" w:lineRule="auto"/>
        <w:jc w:val="both"/>
        <w:rPr>
          <w:rFonts w:eastAsiaTheme="minorEastAsia"/>
        </w:rPr>
      </w:pPr>
      <w:r>
        <w:rPr>
          <w:rFonts w:eastAsiaTheme="minorEastAsia"/>
        </w:rPr>
        <w:t xml:space="preserve">The soil moisture rate modifier,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oMath>
      <w:r>
        <w:rPr>
          <w:rFonts w:eastAsiaTheme="minorEastAsia"/>
        </w:rPr>
        <w:t xml:space="preserve">, is estimated using the equation derived by Grundmann and Rolston (1987), </w:t>
      </w:r>
      <w:r w:rsidR="00684F24">
        <w:rPr>
          <w:rFonts w:eastAsiaTheme="minorEastAsia"/>
        </w:rPr>
        <w:t>limited to a maximum value of 1,</w:t>
      </w:r>
    </w:p>
    <w:p w14:paraId="66503098" w14:textId="77777777" w:rsidR="00AB565E" w:rsidRDefault="00AB565E" w:rsidP="00215423">
      <w:pPr>
        <w:spacing w:after="0" w:line="240" w:lineRule="auto"/>
        <w:jc w:val="both"/>
        <w:rPr>
          <w:rFonts w:eastAsiaTheme="minorEastAsia"/>
        </w:rPr>
      </w:pPr>
    </w:p>
    <w:p w14:paraId="2D652C7C" w14:textId="5FC3FE39" w:rsidR="00AB565E" w:rsidRDefault="008D1106" w:rsidP="00215423">
      <w:pPr>
        <w:spacing w:after="0" w:line="240" w:lineRule="auto"/>
        <w:jc w:val="both"/>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max</m:t>
                        </m:r>
                        <m:d>
                          <m:dPr>
                            <m:ctrlPr>
                              <w:rPr>
                                <w:rFonts w:ascii="Cambria Math" w:eastAsiaTheme="minorEastAsia" w:hAnsi="Cambria Math"/>
                                <w:i/>
                              </w:rPr>
                            </m:ctrlPr>
                          </m:dPr>
                          <m:e>
                            <m:r>
                              <w:rPr>
                                <w:rFonts w:ascii="Cambria Math" w:eastAsiaTheme="minorEastAsia" w:hAnsi="Cambria Math"/>
                              </w:rPr>
                              <m:t>0,x</m:t>
                            </m:r>
                            <m:f>
                              <m:fPr>
                                <m:type m:val="skw"/>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den>
                            </m:f>
                          </m:e>
                        </m:d>
                        <m:r>
                          <w:rPr>
                            <w:rFonts w:ascii="Cambria Math" w:eastAsiaTheme="minorEastAsia" w:hAnsi="Cambria Math"/>
                          </w:rPr>
                          <m:t>-0.62</m:t>
                        </m:r>
                      </m:num>
                      <m:den>
                        <m:r>
                          <w:rPr>
                            <w:rFonts w:ascii="Cambria Math" w:hAnsi="Cambria Math"/>
                          </w:rPr>
                          <m:t>0.38</m:t>
                        </m:r>
                      </m:den>
                    </m:f>
                  </m:e>
                </m:d>
              </m:e>
              <m:sup>
                <m:r>
                  <w:rPr>
                    <w:rFonts w:ascii="Cambria Math" w:hAnsi="Cambria Math"/>
                  </w:rPr>
                  <m:t>1.74</m:t>
                </m:r>
              </m:sup>
            </m:sSup>
          </m:e>
        </m:d>
      </m:oMath>
      <w:r w:rsidR="009A6906">
        <w:rPr>
          <w:rFonts w:eastAsiaTheme="minorEastAsia"/>
        </w:rPr>
        <w:tab/>
      </w:r>
      <w:r w:rsidR="009A6906">
        <w:rPr>
          <w:rFonts w:eastAsiaTheme="minorEastAsia"/>
        </w:rPr>
        <w:tab/>
        <w:t>(eq.2.</w:t>
      </w:r>
      <w:r w:rsidR="0050098D">
        <w:rPr>
          <w:rFonts w:eastAsiaTheme="minorEastAsia"/>
        </w:rPr>
        <w:t>4.11</w:t>
      </w:r>
      <w:r w:rsidR="009A6906">
        <w:rPr>
          <w:rFonts w:eastAsiaTheme="minorEastAsia"/>
        </w:rPr>
        <w:t>)</w:t>
      </w:r>
    </w:p>
    <w:p w14:paraId="1D684ECA" w14:textId="77777777" w:rsidR="00AB565E" w:rsidRDefault="00AB565E" w:rsidP="00215423">
      <w:pPr>
        <w:spacing w:after="0" w:line="240" w:lineRule="auto"/>
        <w:jc w:val="both"/>
        <w:rPr>
          <w:rFonts w:eastAsiaTheme="minorEastAsia"/>
        </w:rPr>
      </w:pPr>
    </w:p>
    <w:p w14:paraId="45A368A2" w14:textId="77777777" w:rsidR="00AB565E" w:rsidRDefault="00AB565E" w:rsidP="00215423">
      <w:pPr>
        <w:spacing w:after="0" w:line="240" w:lineRule="auto"/>
        <w:jc w:val="both"/>
        <w:rPr>
          <w:rFonts w:eastAsiaTheme="minorEastAsia"/>
        </w:rPr>
      </w:pPr>
      <w:r>
        <w:rPr>
          <w:rFonts w:eastAsiaTheme="minorEastAsia"/>
        </w:rPr>
        <w:t xml:space="preserve">The biological activity rate modifier, </w:t>
      </w: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oMath>
      <w:r>
        <w:rPr>
          <w:rFonts w:eastAsiaTheme="minorEastAsia"/>
        </w:rPr>
        <w:t xml:space="preserve">, is </w:t>
      </w:r>
      <w:r w:rsidR="006C1405">
        <w:rPr>
          <w:rFonts w:eastAsiaTheme="minorEastAsia"/>
        </w:rPr>
        <w:t xml:space="preserve">limited to a maximum value of 1, and is </w:t>
      </w:r>
      <w:r>
        <w:rPr>
          <w:rFonts w:eastAsiaTheme="minorEastAsia"/>
        </w:rPr>
        <w:t xml:space="preserve">calculated </w:t>
      </w:r>
      <w:r w:rsidR="006C1405">
        <w:rPr>
          <w:rFonts w:eastAsiaTheme="minorEastAsia"/>
        </w:rPr>
        <w:t>using</w:t>
      </w:r>
      <w:r>
        <w:rPr>
          <w:rFonts w:eastAsiaTheme="minorEastAsia"/>
        </w:rPr>
        <w:t xml:space="preserve"> </w:t>
      </w:r>
      <w:r w:rsidR="006C1405">
        <w:rPr>
          <w:rFonts w:eastAsiaTheme="minorEastAsia"/>
        </w:rPr>
        <w:t xml:space="preserve">the </w:t>
      </w:r>
      <w:r>
        <w:rPr>
          <w:rFonts w:eastAsiaTheme="minorEastAsia"/>
        </w:rPr>
        <w:t>relationship deve</w:t>
      </w:r>
      <w:r w:rsidR="006C1405">
        <w:rPr>
          <w:rFonts w:eastAsiaTheme="minorEastAsia"/>
        </w:rPr>
        <w:t xml:space="preserve">loped by Bradbury et al. (1993) that </w:t>
      </w:r>
      <w:r>
        <w:rPr>
          <w:rFonts w:eastAsiaTheme="minorEastAsia"/>
        </w:rPr>
        <w:t>us</w:t>
      </w:r>
      <w:r w:rsidR="006C1405">
        <w:rPr>
          <w:rFonts w:eastAsiaTheme="minorEastAsia"/>
        </w:rPr>
        <w:t>es</w:t>
      </w:r>
      <w:r>
        <w:rPr>
          <w:rFonts w:eastAsiaTheme="minorEastAsia"/>
        </w:rPr>
        <w:t xml:space="preserve"> the amount of carbon dioxide </w:t>
      </w:r>
      <w:r w:rsidR="006B2D20">
        <w:rPr>
          <w:rFonts w:eastAsiaTheme="minorEastAsia"/>
        </w:rPr>
        <w:t xml:space="preserve">C </w:t>
      </w:r>
      <w:r>
        <w:rPr>
          <w:rFonts w:eastAsiaTheme="minorEastAsia"/>
        </w:rPr>
        <w:t>produced by aerobic decomposition</w:t>
      </w:r>
      <w:r w:rsidR="006C1405">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CO2</m:t>
            </m:r>
          </m:sub>
        </m:sSub>
      </m:oMath>
      <w:r w:rsidR="006C1405">
        <w:rPr>
          <w:rFonts w:eastAsiaTheme="minorEastAsia"/>
        </w:rPr>
        <w:t xml:space="preserve"> (t ha</w:t>
      </w:r>
      <w:r w:rsidR="006C1405">
        <w:rPr>
          <w:rFonts w:eastAsiaTheme="minorEastAsia"/>
          <w:vertAlign w:val="superscript"/>
        </w:rPr>
        <w:t>-1</w:t>
      </w:r>
      <w:r w:rsidR="006C1405">
        <w:rPr>
          <w:rFonts w:eastAsiaTheme="minorEastAsia"/>
        </w:rPr>
        <w:t xml:space="preserve"> month</w:t>
      </w:r>
      <w:r w:rsidR="006C1405">
        <w:rPr>
          <w:rFonts w:eastAsiaTheme="minorEastAsia"/>
          <w:vertAlign w:val="superscript"/>
        </w:rPr>
        <w:t>-1</w:t>
      </w:r>
      <w:r w:rsidR="006C1405">
        <w:rPr>
          <w:rFonts w:eastAsiaTheme="minorEastAsia"/>
        </w:rPr>
        <w:t>),</w:t>
      </w:r>
      <w:r>
        <w:rPr>
          <w:rFonts w:eastAsiaTheme="minorEastAsia"/>
        </w:rPr>
        <w:t xml:space="preserve"> as a surrogate for biological activity</w:t>
      </w:r>
      <w:r w:rsidR="006C1405">
        <w:rPr>
          <w:rFonts w:eastAsiaTheme="minorEastAsia"/>
        </w:rPr>
        <w:t>,</w:t>
      </w:r>
    </w:p>
    <w:p w14:paraId="28F1F31B" w14:textId="77777777" w:rsidR="006C1405" w:rsidRDefault="006C1405" w:rsidP="00215423">
      <w:pPr>
        <w:spacing w:after="0" w:line="240" w:lineRule="auto"/>
        <w:jc w:val="both"/>
        <w:rPr>
          <w:rFonts w:eastAsiaTheme="minorEastAsia"/>
        </w:rPr>
      </w:pPr>
    </w:p>
    <w:p w14:paraId="65082DFF" w14:textId="2E9BC443" w:rsidR="006C1405" w:rsidRDefault="008D1106" w:rsidP="00215423">
      <w:pPr>
        <w:spacing w:after="0" w:line="240" w:lineRule="auto"/>
        <w:jc w:val="both"/>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r>
          <w:rPr>
            <w:rFonts w:ascii="Cambria Math" w:hAnsi="Cambria Math"/>
          </w:rPr>
          <m:t>=</m:t>
        </m:r>
        <m:r>
          <m:rPr>
            <m:sty m:val="p"/>
          </m:rPr>
          <w:rPr>
            <w:rFonts w:ascii="Cambria Math" w:hAnsi="Cambria Math"/>
          </w:rPr>
          <m:t>min</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C</m:t>
                </m:r>
              </m:e>
              <m:sub>
                <m:r>
                  <m:rPr>
                    <m:sty m:val="p"/>
                  </m:rPr>
                  <w:rPr>
                    <w:rFonts w:ascii="Cambria Math" w:hAnsi="Cambria Math"/>
                  </w:rPr>
                  <m:t>CO2</m:t>
                </m:r>
              </m:sub>
            </m:sSub>
            <m:r>
              <w:rPr>
                <w:rFonts w:ascii="Cambria Math" w:hAnsi="Cambria Math"/>
              </w:rPr>
              <m:t>×0.1</m:t>
            </m:r>
          </m:e>
        </m:d>
      </m:oMath>
      <w:r w:rsidR="009A6906">
        <w:rPr>
          <w:rFonts w:eastAsiaTheme="minorEastAsia"/>
        </w:rPr>
        <w:tab/>
      </w:r>
      <w:r w:rsidR="009A6906">
        <w:rPr>
          <w:rFonts w:eastAsiaTheme="minorEastAsia"/>
        </w:rPr>
        <w:tab/>
        <w:t>(eq.2.</w:t>
      </w:r>
      <w:r w:rsidR="0050098D">
        <w:rPr>
          <w:rFonts w:eastAsiaTheme="minorEastAsia"/>
        </w:rPr>
        <w:t>4.12</w:t>
      </w:r>
      <w:r w:rsidR="009A6906">
        <w:rPr>
          <w:rFonts w:eastAsiaTheme="minorEastAsia"/>
        </w:rPr>
        <w:t>)</w:t>
      </w:r>
    </w:p>
    <w:p w14:paraId="05D96BA7" w14:textId="77777777" w:rsidR="008F4C6D" w:rsidRDefault="008F4C6D" w:rsidP="00215423">
      <w:pPr>
        <w:spacing w:after="0" w:line="240" w:lineRule="auto"/>
        <w:jc w:val="both"/>
        <w:rPr>
          <w:rFonts w:eastAsiaTheme="minorEastAsia"/>
        </w:rPr>
      </w:pPr>
    </w:p>
    <w:p w14:paraId="01039B3F" w14:textId="77777777" w:rsidR="008F4C6D" w:rsidRDefault="000370CC" w:rsidP="00215423">
      <w:pPr>
        <w:spacing w:after="0" w:line="240" w:lineRule="auto"/>
        <w:jc w:val="both"/>
        <w:rPr>
          <w:rFonts w:eastAsiaTheme="minorEastAsia"/>
        </w:rPr>
      </w:pPr>
      <w:r>
        <w:rPr>
          <w:rFonts w:eastAsiaTheme="minorEastAsia"/>
        </w:rPr>
        <w:t>After Bell et al. (2012), t</w:t>
      </w:r>
      <w:r w:rsidR="008F4C6D">
        <w:rPr>
          <w:rFonts w:eastAsiaTheme="minorEastAsia"/>
        </w:rPr>
        <w:t>he amount of the denitrified N lost as nitrous oxide (N</w:t>
      </w:r>
      <w:r w:rsidR="008F4C6D">
        <w:rPr>
          <w:rFonts w:eastAsiaTheme="minorEastAsia"/>
          <w:vertAlign w:val="subscript"/>
        </w:rPr>
        <w:t>2</w:t>
      </w:r>
      <w:r w:rsidR="008F4C6D">
        <w:rPr>
          <w:rFonts w:eastAsiaTheme="minorEastAsia"/>
        </w:rPr>
        <w:t xml:space="preserve">O), </w:t>
      </w:r>
      <m:oMath>
        <m:sSub>
          <m:sSubPr>
            <m:ctrlPr>
              <w:rPr>
                <w:rFonts w:ascii="Cambria Math" w:hAnsi="Cambria Math"/>
                <w:i/>
              </w:rPr>
            </m:ctrlPr>
          </m:sSubPr>
          <m:e>
            <m:r>
              <w:rPr>
                <w:rFonts w:ascii="Cambria Math" w:hAnsi="Cambria Math"/>
              </w:rPr>
              <m:t>N</m:t>
            </m:r>
          </m:e>
          <m:sub>
            <m:r>
              <m:rPr>
                <m:sty m:val="p"/>
              </m:rPr>
              <w:rPr>
                <w:rFonts w:ascii="Cambria Math" w:hAnsi="Cambria Math"/>
              </w:rPr>
              <m:t>denit,N2O</m:t>
            </m:r>
          </m:sub>
        </m:sSub>
        <m:r>
          <w:rPr>
            <w:rFonts w:ascii="Cambria Math" w:hAnsi="Cambria Math"/>
          </w:rPr>
          <m:t xml:space="preserve"> </m:t>
        </m:r>
      </m:oMath>
      <w:r w:rsidR="008F4C6D">
        <w:rPr>
          <w:rFonts w:eastAsiaTheme="minorEastAsia"/>
        </w:rPr>
        <w:t>(kg ha</w:t>
      </w:r>
      <w:r w:rsidR="008F4C6D">
        <w:rPr>
          <w:rFonts w:eastAsiaTheme="minorEastAsia"/>
          <w:vertAlign w:val="superscript"/>
        </w:rPr>
        <w:t>-1</w:t>
      </w:r>
      <w:r w:rsidR="008F4C6D">
        <w:rPr>
          <w:rFonts w:eastAsiaTheme="minorEastAsia"/>
        </w:rPr>
        <w:t xml:space="preserve"> month</w:t>
      </w:r>
      <w:r w:rsidR="008F4C6D">
        <w:rPr>
          <w:rFonts w:eastAsiaTheme="minorEastAsia"/>
          <w:vertAlign w:val="superscript"/>
        </w:rPr>
        <w:t>-1</w:t>
      </w:r>
      <w:r w:rsidR="008F4C6D">
        <w:rPr>
          <w:rFonts w:eastAsiaTheme="minorEastAsia"/>
        </w:rPr>
        <w:t>) is then estimated from the amount of water and nitrate in the soil,</w:t>
      </w:r>
    </w:p>
    <w:p w14:paraId="02676E7F" w14:textId="77777777" w:rsidR="008F4C6D" w:rsidRDefault="008F4C6D" w:rsidP="00215423">
      <w:pPr>
        <w:spacing w:after="0" w:line="240" w:lineRule="auto"/>
        <w:jc w:val="both"/>
        <w:rPr>
          <w:rFonts w:eastAsiaTheme="minorEastAsia"/>
        </w:rPr>
      </w:pPr>
    </w:p>
    <w:p w14:paraId="5506B0DD" w14:textId="75CCEE3C" w:rsidR="008F4C6D" w:rsidRPr="008F4C6D" w:rsidRDefault="008D1106"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denit,N2O</m:t>
            </m:r>
          </m:sub>
        </m:sSub>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NO3</m:t>
                    </m:r>
                  </m:sub>
                </m:sSub>
              </m:e>
            </m:d>
          </m:e>
        </m:d>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denit</m:t>
            </m:r>
          </m:sub>
        </m:sSub>
      </m:oMath>
      <w:r w:rsidR="009A6906">
        <w:rPr>
          <w:rFonts w:eastAsiaTheme="minorEastAsia"/>
        </w:rPr>
        <w:tab/>
        <w:t>(eq.2.</w:t>
      </w:r>
      <w:r w:rsidR="0050098D">
        <w:rPr>
          <w:rFonts w:eastAsiaTheme="minorEastAsia"/>
        </w:rPr>
        <w:t>4.13</w:t>
      </w:r>
      <w:r w:rsidR="009A6906">
        <w:rPr>
          <w:rFonts w:eastAsiaTheme="minorEastAsia"/>
        </w:rPr>
        <w:t>)</w:t>
      </w:r>
    </w:p>
    <w:p w14:paraId="7CBBF27F" w14:textId="77777777" w:rsidR="00567026" w:rsidRDefault="00567026" w:rsidP="00215423">
      <w:pPr>
        <w:spacing w:after="0" w:line="240" w:lineRule="auto"/>
        <w:jc w:val="both"/>
        <w:rPr>
          <w:rFonts w:eastAsiaTheme="minorEastAsia"/>
        </w:rPr>
      </w:pPr>
    </w:p>
    <w:p w14:paraId="01830301" w14:textId="392727BF" w:rsidR="005665DA" w:rsidRDefault="000370CC" w:rsidP="00215423">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w</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NO3</m:t>
            </m:r>
          </m:sub>
        </m:sSub>
      </m:oMath>
      <w:r>
        <w:rPr>
          <w:rFonts w:eastAsiaTheme="minorEastAsia"/>
        </w:rPr>
        <w:t xml:space="preserve"> are the proportions of N</w:t>
      </w:r>
      <w:r>
        <w:rPr>
          <w:rFonts w:eastAsiaTheme="minorEastAsia"/>
          <w:vertAlign w:val="subscript"/>
        </w:rPr>
        <w:t>2</w:t>
      </w:r>
      <w:r>
        <w:rPr>
          <w:rFonts w:eastAsiaTheme="minorEastAsia"/>
        </w:rPr>
        <w:t xml:space="preserve"> produced according to soil water and nitrate content; </w:t>
      </w:r>
      <m:oMath>
        <m:sSub>
          <m:sSubPr>
            <m:ctrlPr>
              <w:rPr>
                <w:rFonts w:ascii="Cambria Math" w:hAnsi="Cambria Math"/>
                <w:i/>
              </w:rPr>
            </m:ctrlPr>
          </m:sSubPr>
          <m:e>
            <m:r>
              <w:rPr>
                <w:rFonts w:ascii="Cambria Math" w:hAnsi="Cambria Math"/>
              </w:rPr>
              <m:t>p</m:t>
            </m:r>
          </m:e>
          <m:sub>
            <m:r>
              <m:rPr>
                <m:sty m:val="p"/>
              </m:rPr>
              <w:rPr>
                <w:rFonts w:ascii="Cambria Math" w:hAnsi="Cambria Math"/>
              </w:rPr>
              <m:t>w</m:t>
            </m:r>
          </m:sub>
        </m:sSub>
        <m:r>
          <w:rPr>
            <w:rFonts w:ascii="Cambria Math" w:hAnsi="Cambria Math"/>
          </w:rPr>
          <m:t>=0.5×</m:t>
        </m:r>
        <m:f>
          <m:fPr>
            <m:type m:val="skw"/>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den>
        </m:f>
      </m:oMath>
      <w:r>
        <w:rPr>
          <w:rFonts w:eastAsiaTheme="minorEastAsia"/>
        </w:rPr>
        <w:t xml:space="preserve"> </w:t>
      </w:r>
      <w:r w:rsidR="005665DA">
        <w:rPr>
          <w:rFonts w:eastAsiaTheme="minorEastAsia"/>
        </w:rPr>
        <w:tab/>
        <w:t>(eq.2.</w:t>
      </w:r>
      <w:r w:rsidR="0050098D">
        <w:rPr>
          <w:rFonts w:eastAsiaTheme="minorEastAsia"/>
        </w:rPr>
        <w:t>4.14</w:t>
      </w:r>
      <w:r w:rsidR="005665DA">
        <w:rPr>
          <w:rFonts w:eastAsiaTheme="minorEastAsia"/>
        </w:rPr>
        <w:t>)</w:t>
      </w:r>
    </w:p>
    <w:p w14:paraId="7F446134" w14:textId="77777777" w:rsidR="005665DA" w:rsidRDefault="000370CC" w:rsidP="00215423">
      <w:pPr>
        <w:spacing w:after="0" w:line="240" w:lineRule="auto"/>
        <w:jc w:val="both"/>
        <w:rPr>
          <w:rFonts w:eastAsiaTheme="minorEastAsia"/>
        </w:rPr>
      </w:pPr>
      <w:r>
        <w:rPr>
          <w:rFonts w:eastAsiaTheme="minorEastAsia"/>
        </w:rPr>
        <w:t xml:space="preserve">and </w:t>
      </w:r>
    </w:p>
    <w:p w14:paraId="5152EC6B" w14:textId="3243AA03" w:rsidR="000370CC" w:rsidRDefault="008D1106" w:rsidP="00215423">
      <w:pPr>
        <w:spacing w:after="0" w:line="240" w:lineRule="auto"/>
        <w:jc w:val="both"/>
        <w:rPr>
          <w:rFonts w:eastAsiaTheme="minorEastAsia"/>
        </w:rPr>
      </w:pPr>
      <m:oMath>
        <m:sSub>
          <m:sSubPr>
            <m:ctrlPr>
              <w:rPr>
                <w:rFonts w:ascii="Cambria Math" w:hAnsi="Cambria Math"/>
                <w:i/>
              </w:rPr>
            </m:ctrlPr>
          </m:sSubPr>
          <m:e>
            <m:r>
              <w:rPr>
                <w:rFonts w:ascii="Cambria Math" w:hAnsi="Cambria Math"/>
              </w:rPr>
              <m:t>p</m:t>
            </m:r>
          </m:e>
          <m:sub>
            <m:r>
              <m:rPr>
                <m:sty m:val="p"/>
              </m:rPr>
              <w:rPr>
                <w:rFonts w:ascii="Cambria Math" w:hAnsi="Cambria Math"/>
              </w:rPr>
              <m:t>NO3</m:t>
            </m:r>
          </m:sub>
        </m:sSub>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num>
              <m:den>
                <m:d>
                  <m:dPr>
                    <m:ctrlPr>
                      <w:rPr>
                        <w:rFonts w:ascii="Cambria Math" w:eastAsiaTheme="minorEastAsia" w:hAnsi="Cambria Math"/>
                        <w:i/>
                      </w:rPr>
                    </m:ctrlPr>
                  </m:dPr>
                  <m:e>
                    <m:r>
                      <w:rPr>
                        <w:rFonts w:ascii="Cambria Math" w:eastAsiaTheme="minorEastAsia" w:hAnsi="Cambria Math"/>
                      </w:rPr>
                      <m:t>40d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den>
            </m:f>
          </m:e>
        </m:d>
      </m:oMath>
      <w:r w:rsidR="009A6906">
        <w:rPr>
          <w:rFonts w:eastAsiaTheme="minorEastAsia"/>
        </w:rPr>
        <w:tab/>
      </w:r>
      <w:r w:rsidR="00105971">
        <w:rPr>
          <w:rFonts w:eastAsiaTheme="minorEastAsia"/>
        </w:rPr>
        <w:tab/>
      </w:r>
      <w:r w:rsidR="00105971">
        <w:rPr>
          <w:rFonts w:eastAsiaTheme="minorEastAsia"/>
        </w:rPr>
        <w:tab/>
      </w:r>
      <w:r w:rsidR="009A6906">
        <w:rPr>
          <w:rFonts w:eastAsiaTheme="minorEastAsia"/>
        </w:rPr>
        <w:t>(eq.2.</w:t>
      </w:r>
      <w:r w:rsidR="00105971">
        <w:rPr>
          <w:rFonts w:eastAsiaTheme="minorEastAsia"/>
        </w:rPr>
        <w:t>4.15</w:t>
      </w:r>
      <w:r w:rsidR="009A6906">
        <w:rPr>
          <w:rFonts w:eastAsiaTheme="minorEastAsia"/>
        </w:rPr>
        <w:t>)</w:t>
      </w:r>
    </w:p>
    <w:p w14:paraId="7544AF7E" w14:textId="77777777" w:rsidR="000370CC" w:rsidRPr="000370CC" w:rsidRDefault="000370CC" w:rsidP="00215423">
      <w:pPr>
        <w:spacing w:after="0" w:line="240" w:lineRule="auto"/>
        <w:jc w:val="both"/>
        <w:rPr>
          <w:rFonts w:eastAsiaTheme="minorEastAsia"/>
        </w:rPr>
      </w:pPr>
    </w:p>
    <w:p w14:paraId="670D60D1" w14:textId="77777777" w:rsidR="00EE6DF0" w:rsidRDefault="00F74874" w:rsidP="00215423">
      <w:pPr>
        <w:spacing w:after="0" w:line="240" w:lineRule="auto"/>
        <w:jc w:val="both"/>
        <w:rPr>
          <w:rFonts w:eastAsiaTheme="minorEastAsia"/>
        </w:rPr>
      </w:pPr>
      <w:r>
        <w:rPr>
          <w:rFonts w:eastAsiaTheme="minorEastAsia"/>
          <w:i/>
        </w:rPr>
        <w:t xml:space="preserve">Crop uptake – </w:t>
      </w:r>
      <w:r w:rsidR="00EE6DF0">
        <w:rPr>
          <w:rFonts w:eastAsiaTheme="minorEastAsia"/>
        </w:rPr>
        <w:t xml:space="preserve">The </w:t>
      </w:r>
      <w:r w:rsidR="00D33218">
        <w:rPr>
          <w:rFonts w:eastAsiaTheme="minorEastAsia"/>
        </w:rPr>
        <w:t>N</w:t>
      </w:r>
      <w:r w:rsidR="00EE6DF0">
        <w:rPr>
          <w:rFonts w:eastAsiaTheme="minorEastAsia"/>
        </w:rPr>
        <w:t xml:space="preserve"> demand of the crop is calculated from the proportion of the optimum yield estimated assuming no other losses of mineral </w:t>
      </w:r>
      <w:r w:rsidR="00D33218">
        <w:rPr>
          <w:rFonts w:eastAsiaTheme="minorEastAsia"/>
        </w:rPr>
        <w:t>N</w:t>
      </w:r>
      <w:r w:rsidR="00EE6DF0">
        <w:rPr>
          <w:rFonts w:eastAsiaTheme="minorEastAsia"/>
        </w:rPr>
        <w:t xml:space="preserve">, as described in section 3.3 after Reid (2002), </w:t>
      </w:r>
    </w:p>
    <w:p w14:paraId="07482F6F" w14:textId="77777777" w:rsidR="00EE6DF0" w:rsidRDefault="00EE6DF0" w:rsidP="00EE6DF0">
      <w:pPr>
        <w:spacing w:after="0" w:line="240" w:lineRule="auto"/>
        <w:jc w:val="both"/>
      </w:pPr>
    </w:p>
    <w:p w14:paraId="77507250" w14:textId="30B2930D" w:rsidR="00EE6DF0" w:rsidRDefault="008D1106" w:rsidP="00EE6DF0">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c</m:t>
                </m:r>
              </m:e>
              <m:sub>
                <m:r>
                  <m:rPr>
                    <m:sty m:val="p"/>
                  </m:rPr>
                  <w:rPr>
                    <w:rFonts w:ascii="Cambria Math" w:hAnsi="Cambria Math"/>
                  </w:rPr>
                  <m:t>N</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e>
          <m:sup>
            <m:sSub>
              <m:sSubPr>
                <m:ctrlPr>
                  <w:rPr>
                    <w:rFonts w:ascii="Cambria Math" w:hAnsi="Cambria Math"/>
                    <w:i/>
                  </w:rPr>
                </m:ctrlPr>
              </m:sSubPr>
              <m:e>
                <m:r>
                  <w:rPr>
                    <w:rFonts w:ascii="Cambria Math" w:hAnsi="Cambria Math"/>
                  </w:rPr>
                  <m:t>c</m:t>
                </m:r>
              </m:e>
              <m:sub>
                <m:r>
                  <m:rPr>
                    <m:sty m:val="p"/>
                  </m:rPr>
                  <w:rPr>
                    <w:rFonts w:ascii="Cambria Math" w:hAnsi="Cambria Math"/>
                  </w:rPr>
                  <m:t>N</m:t>
                </m:r>
              </m:sub>
            </m:sSub>
          </m:sup>
        </m:sSup>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e>
              <m: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m:rPr>
                            <m:sty m:val="p"/>
                          </m:rPr>
                          <w:rPr>
                            <w:rFonts w:ascii="Cambria Math" w:hAnsi="Cambria Math"/>
                          </w:rPr>
                          <m:t>N</m:t>
                        </m:r>
                      </m:sub>
                    </m:sSub>
                  </m:e>
                </m:d>
              </m:sup>
            </m:sSup>
          </m:e>
        </m:d>
      </m:oMath>
      <w:r w:rsidR="009A6906">
        <w:rPr>
          <w:rFonts w:eastAsiaTheme="minorEastAsia"/>
        </w:rPr>
        <w:tab/>
        <w:t>(eq.2.</w:t>
      </w:r>
      <w:r w:rsidR="0050098D">
        <w:rPr>
          <w:rFonts w:eastAsiaTheme="minorEastAsia"/>
        </w:rPr>
        <w:t>4.1</w:t>
      </w:r>
      <w:r w:rsidR="00105971">
        <w:rPr>
          <w:rFonts w:eastAsiaTheme="minorEastAsia"/>
        </w:rPr>
        <w:t>6</w:t>
      </w:r>
      <w:r w:rsidR="009A6906">
        <w:rPr>
          <w:rFonts w:eastAsiaTheme="minorEastAsia"/>
        </w:rPr>
        <w:t>)</w:t>
      </w:r>
    </w:p>
    <w:p w14:paraId="643E61B8" w14:textId="77777777" w:rsidR="00EE6DF0" w:rsidRDefault="00EE6DF0" w:rsidP="00EE6DF0">
      <w:pPr>
        <w:spacing w:after="0" w:line="240" w:lineRule="auto"/>
        <w:jc w:val="both"/>
      </w:pPr>
    </w:p>
    <w:p w14:paraId="4837B705" w14:textId="77777777" w:rsidR="00EE6DF0" w:rsidRDefault="00EE6DF0" w:rsidP="00EE6DF0">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Pr>
          <w:rFonts w:eastAsiaTheme="minorEastAsia"/>
        </w:rPr>
        <w:t xml:space="preserve"> is the proportion of the optimum yield achieved if the proportion of the optimum supply of </w:t>
      </w:r>
      <w:r w:rsidR="00554013">
        <w:rPr>
          <w:rFonts w:eastAsiaTheme="minorEastAsia"/>
        </w:rPr>
        <w:t>N</w:t>
      </w:r>
      <w:r>
        <w:rPr>
          <w:rFonts w:eastAsiaTheme="minorEastAsia"/>
        </w:rPr>
        <w:t xml:space="preserve"> is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0 ≤</m:t>
            </m:r>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w:rPr>
                <w:rFonts w:ascii="Cambria Math" w:hAnsi="Cambria Math"/>
              </w:rPr>
              <m:t>≤1</m:t>
            </m:r>
          </m:e>
        </m:d>
      </m:oMath>
      <w:r>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N</m:t>
            </m:r>
          </m:sub>
        </m:sSub>
      </m:oMath>
      <w:r>
        <w:rPr>
          <w:rFonts w:eastAsiaTheme="minorEastAsia"/>
        </w:rPr>
        <w:t xml:space="preserve"> is the </w:t>
      </w:r>
      <w:r w:rsidR="00D33218">
        <w:rPr>
          <w:rFonts w:eastAsiaTheme="minorEastAsia"/>
        </w:rPr>
        <w:t>N</w:t>
      </w:r>
      <w:r>
        <w:rPr>
          <w:rFonts w:eastAsiaTheme="minorEastAsia"/>
        </w:rPr>
        <w:t xml:space="preserve"> response coefficient, calculated by </w:t>
      </w:r>
      <w:r>
        <w:t xml:space="preserve">fitting to </w:t>
      </w:r>
      <w:r w:rsidR="00D33218">
        <w:t>N</w:t>
      </w:r>
      <w:r>
        <w:t xml:space="preserve"> response curves for the particular crop.</w:t>
      </w:r>
    </w:p>
    <w:p w14:paraId="1C75193B" w14:textId="77777777" w:rsidR="00EE6DF0" w:rsidRDefault="00EE6DF0" w:rsidP="00EE6DF0">
      <w:pPr>
        <w:spacing w:after="0" w:line="240" w:lineRule="auto"/>
        <w:jc w:val="both"/>
      </w:pPr>
    </w:p>
    <w:p w14:paraId="53559AD0" w14:textId="77777777" w:rsidR="00EE6DF0" w:rsidRDefault="00EE6DF0" w:rsidP="00EE6DF0">
      <w:pPr>
        <w:spacing w:after="0" w:line="240" w:lineRule="auto"/>
        <w:jc w:val="both"/>
        <w:rPr>
          <w:rFonts w:eastAsiaTheme="minorEastAsia"/>
        </w:rPr>
      </w:pPr>
      <w:r>
        <w:t xml:space="preserve">Solving this equation for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Pr>
          <w:rFonts w:eastAsiaTheme="minorEastAsia"/>
        </w:rPr>
        <w:t xml:space="preserve"> allows the </w:t>
      </w:r>
      <w:r w:rsidR="00D33218">
        <w:rPr>
          <w:rFonts w:eastAsiaTheme="minorEastAsia"/>
        </w:rPr>
        <w:t>N</w:t>
      </w:r>
      <w:r>
        <w:rPr>
          <w:rFonts w:eastAsiaTheme="minorEastAsia"/>
        </w:rPr>
        <w:t xml:space="preserve"> demand in each month</w:t>
      </w:r>
      <w:r w:rsidR="00FD7C4C">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oMath>
      <w:r>
        <w:rPr>
          <w:rFonts w:eastAsiaTheme="minorEastAsia"/>
        </w:rPr>
        <w:t xml:space="preserve"> </w:t>
      </w:r>
      <w:r w:rsidR="00FD7C4C">
        <w:rPr>
          <w:rFonts w:eastAsiaTheme="minorEastAsia"/>
        </w:rPr>
        <w:t>(kg ha</w:t>
      </w:r>
      <w:r w:rsidR="00FD7C4C">
        <w:rPr>
          <w:rFonts w:eastAsiaTheme="minorEastAsia"/>
          <w:vertAlign w:val="superscript"/>
        </w:rPr>
        <w:t>-1</w:t>
      </w:r>
      <w:r w:rsidR="00FD7C4C">
        <w:rPr>
          <w:rFonts w:eastAsiaTheme="minorEastAsia"/>
        </w:rPr>
        <w:t xml:space="preserve"> month</w:t>
      </w:r>
      <w:r w:rsidR="00FD7C4C">
        <w:rPr>
          <w:rFonts w:eastAsiaTheme="minorEastAsia"/>
          <w:vertAlign w:val="superscript"/>
        </w:rPr>
        <w:t>-1</w:t>
      </w:r>
      <w:r w:rsidR="00FD7C4C">
        <w:rPr>
          <w:rFonts w:eastAsiaTheme="minorEastAsia"/>
        </w:rPr>
        <w:t xml:space="preserve">) </w:t>
      </w:r>
      <w:r>
        <w:rPr>
          <w:rFonts w:eastAsiaTheme="minorEastAsia"/>
        </w:rPr>
        <w:t xml:space="preserve">to be estimated </w:t>
      </w:r>
      <w:r w:rsidR="00FD7C4C">
        <w:rPr>
          <w:rFonts w:eastAsiaTheme="minorEastAsia"/>
        </w:rPr>
        <w:t xml:space="preserve">for the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sidR="00FD7C4C">
        <w:rPr>
          <w:rFonts w:eastAsiaTheme="minorEastAsia"/>
        </w:rPr>
        <w:t xml:space="preserve"> in the month,</w:t>
      </w:r>
    </w:p>
    <w:p w14:paraId="1621081D" w14:textId="77777777" w:rsidR="00FD7C4C" w:rsidRDefault="00FD7C4C" w:rsidP="00EE6DF0">
      <w:pPr>
        <w:spacing w:after="0" w:line="240" w:lineRule="auto"/>
        <w:jc w:val="both"/>
        <w:rPr>
          <w:rFonts w:eastAsiaTheme="minorEastAsia"/>
        </w:rPr>
      </w:pPr>
    </w:p>
    <w:p w14:paraId="0C40FF41" w14:textId="627B41FD" w:rsidR="00FD7C4C" w:rsidRDefault="008D1106" w:rsidP="00EE6DF0">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r>
          <m:rPr>
            <m:sty m:val="p"/>
          </m:rP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opt</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grow</m:t>
                </m:r>
              </m:sub>
            </m:sSub>
          </m:den>
        </m:f>
      </m:oMath>
      <w:r w:rsidR="009A6906">
        <w:rPr>
          <w:rFonts w:eastAsiaTheme="minorEastAsia"/>
        </w:rPr>
        <w:tab/>
      </w:r>
      <w:r w:rsidR="009A6906">
        <w:rPr>
          <w:rFonts w:eastAsiaTheme="minorEastAsia"/>
        </w:rPr>
        <w:tab/>
        <w:t>(eq.2.</w:t>
      </w:r>
      <w:r w:rsidR="0050098D">
        <w:rPr>
          <w:rFonts w:eastAsiaTheme="minorEastAsia"/>
        </w:rPr>
        <w:t>4.1</w:t>
      </w:r>
      <w:r w:rsidR="00105971">
        <w:rPr>
          <w:rFonts w:eastAsiaTheme="minorEastAsia"/>
        </w:rPr>
        <w:t>7</w:t>
      </w:r>
      <w:r w:rsidR="009A6906">
        <w:rPr>
          <w:rFonts w:eastAsiaTheme="minorEastAsia"/>
        </w:rPr>
        <w:t>)</w:t>
      </w:r>
    </w:p>
    <w:p w14:paraId="348D155D" w14:textId="77777777" w:rsidR="00EE6DF0" w:rsidRDefault="00EE6DF0" w:rsidP="00EE6DF0">
      <w:pPr>
        <w:spacing w:after="0" w:line="240" w:lineRule="auto"/>
        <w:jc w:val="both"/>
      </w:pPr>
    </w:p>
    <w:p w14:paraId="237965D5" w14:textId="77777777" w:rsidR="00D33218" w:rsidRDefault="00FD7C4C" w:rsidP="00EE6DF0">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opt</m:t>
            </m:r>
          </m:sub>
        </m:sSub>
      </m:oMath>
      <w:r>
        <w:rPr>
          <w:rFonts w:eastAsiaTheme="minorEastAsia"/>
        </w:rPr>
        <w:t xml:space="preserve"> is the optimum </w:t>
      </w:r>
      <w:r w:rsidR="00D33218">
        <w:rPr>
          <w:rFonts w:eastAsiaTheme="minorEastAsia"/>
        </w:rPr>
        <w:t>N</w:t>
      </w:r>
      <w:r>
        <w:rPr>
          <w:rFonts w:eastAsiaTheme="minorEastAsia"/>
        </w:rPr>
        <w:t xml:space="preserve"> supply required for the optimum yield, and </w:t>
      </w:r>
      <m:oMath>
        <m:sSub>
          <m:sSubPr>
            <m:ctrlPr>
              <w:rPr>
                <w:rFonts w:ascii="Cambria Math" w:hAnsi="Cambria Math"/>
                <w:i/>
              </w:rPr>
            </m:ctrlPr>
          </m:sSubPr>
          <m:e>
            <m:r>
              <w:rPr>
                <w:rFonts w:ascii="Cambria Math" w:hAnsi="Cambria Math"/>
              </w:rPr>
              <m:t>t</m:t>
            </m:r>
          </m:e>
          <m:sub>
            <m:r>
              <m:rPr>
                <m:sty m:val="p"/>
              </m:rPr>
              <w:rPr>
                <w:rFonts w:ascii="Cambria Math" w:hAnsi="Cambria Math"/>
              </w:rPr>
              <m:t>grow</m:t>
            </m:r>
          </m:sub>
        </m:sSub>
      </m:oMath>
      <w:r>
        <w:rPr>
          <w:rFonts w:eastAsiaTheme="minorEastAsia"/>
        </w:rPr>
        <w:t xml:space="preserve"> is the number of months in the growing season. This assumes a linear uptake curve (rather than a sigmoid relationship as is usually used (eg Bradbury et al., 1993</w:t>
      </w:r>
      <w:r w:rsidR="00ED6CD8">
        <w:rPr>
          <w:rFonts w:eastAsiaTheme="minorEastAsia"/>
        </w:rPr>
        <w:t xml:space="preserve">; Whitmore and </w:t>
      </w:r>
      <w:proofErr w:type="spellStart"/>
      <w:r w:rsidR="00ED6CD8">
        <w:rPr>
          <w:rFonts w:eastAsiaTheme="minorEastAsia"/>
        </w:rPr>
        <w:t>Addiscott</w:t>
      </w:r>
      <w:proofErr w:type="spellEnd"/>
      <w:r w:rsidR="00ED6CD8">
        <w:rPr>
          <w:rFonts w:eastAsiaTheme="minorEastAsia"/>
        </w:rPr>
        <w:t>, 1987</w:t>
      </w:r>
      <w:r>
        <w:rPr>
          <w:rFonts w:eastAsiaTheme="minorEastAsia"/>
        </w:rPr>
        <w:t>)</w:t>
      </w:r>
      <w:r w:rsidR="00ED6CD8">
        <w:rPr>
          <w:rFonts w:eastAsiaTheme="minorEastAsia"/>
        </w:rPr>
        <w:t>)</w:t>
      </w:r>
      <w:r>
        <w:rPr>
          <w:rFonts w:eastAsiaTheme="minorEastAsia"/>
        </w:rPr>
        <w:t xml:space="preserve">. However, because </w:t>
      </w:r>
      <w:r w:rsidR="00ED6CD8">
        <w:rPr>
          <w:rFonts w:eastAsiaTheme="minorEastAsia"/>
        </w:rPr>
        <w:t xml:space="preserve">crops can take up more </w:t>
      </w:r>
      <w:r w:rsidR="00D33218">
        <w:rPr>
          <w:rFonts w:eastAsiaTheme="minorEastAsia"/>
        </w:rPr>
        <w:t>N</w:t>
      </w:r>
      <w:r w:rsidR="00ED6CD8">
        <w:rPr>
          <w:rFonts w:eastAsiaTheme="minorEastAsia"/>
        </w:rPr>
        <w:t xml:space="preserve"> than is needed when it is available (</w:t>
      </w:r>
      <w:r>
        <w:rPr>
          <w:rFonts w:eastAsiaTheme="minorEastAsia"/>
        </w:rPr>
        <w:t>luxury uptake</w:t>
      </w:r>
      <w:r w:rsidR="00ED6CD8">
        <w:rPr>
          <w:rFonts w:eastAsiaTheme="minorEastAsia"/>
        </w:rPr>
        <w:t>)</w:t>
      </w:r>
      <w:r>
        <w:rPr>
          <w:rFonts w:eastAsiaTheme="minorEastAsia"/>
        </w:rPr>
        <w:t>, it was decided that the extra complexity and parameters needed to estimate the sigmoid uptake</w:t>
      </w:r>
      <w:r w:rsidR="00ED6CD8">
        <w:rPr>
          <w:rFonts w:eastAsiaTheme="minorEastAsia"/>
        </w:rPr>
        <w:t xml:space="preserve"> was not worthwhile on a monthly time</w:t>
      </w:r>
      <w:r w:rsidR="003428C3">
        <w:rPr>
          <w:rFonts w:eastAsiaTheme="minorEastAsia"/>
        </w:rPr>
        <w:t xml:space="preserve"> </w:t>
      </w:r>
      <w:r w:rsidR="00ED6CD8">
        <w:rPr>
          <w:rFonts w:eastAsiaTheme="minorEastAsia"/>
        </w:rPr>
        <w:t xml:space="preserve">step. </w:t>
      </w:r>
    </w:p>
    <w:p w14:paraId="03445614" w14:textId="77777777" w:rsidR="00ED6CD8" w:rsidRDefault="00ED6CD8" w:rsidP="00EE6DF0">
      <w:pPr>
        <w:spacing w:after="0" w:line="240" w:lineRule="auto"/>
        <w:jc w:val="both"/>
        <w:rPr>
          <w:rFonts w:eastAsiaTheme="minorEastAsia"/>
        </w:rPr>
      </w:pPr>
    </w:p>
    <w:p w14:paraId="6FA6EB7E" w14:textId="77777777" w:rsidR="00FD7C4C" w:rsidRDefault="00822B77" w:rsidP="00EE6DF0">
      <w:pPr>
        <w:spacing w:after="0" w:line="240" w:lineRule="auto"/>
        <w:jc w:val="both"/>
        <w:rPr>
          <w:rFonts w:eastAsiaTheme="minorEastAsia"/>
        </w:rPr>
      </w:pPr>
      <w:r>
        <w:rPr>
          <w:rFonts w:eastAsiaTheme="minorEastAsia"/>
        </w:rPr>
        <w:t>Because a simple</w:t>
      </w:r>
      <w:r w:rsidR="00ED6CD8">
        <w:rPr>
          <w:rFonts w:eastAsiaTheme="minorEastAsia"/>
        </w:rPr>
        <w:t xml:space="preserve"> algebraic solution for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sidR="00ED6CD8">
        <w:rPr>
          <w:rFonts w:eastAsiaTheme="minorEastAsia"/>
        </w:rPr>
        <w:t xml:space="preserve"> could not be found, the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sidR="00ED6CD8">
        <w:rPr>
          <w:rFonts w:eastAsiaTheme="minorEastAsia"/>
        </w:rPr>
        <w:t xml:space="preserve"> was obtained by calculating a matrix of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sidR="00ED6CD8">
        <w:rPr>
          <w:rFonts w:eastAsiaTheme="minorEastAsia"/>
        </w:rPr>
        <w:t xml:space="preserve"> for every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sidR="00ED6CD8">
        <w:rPr>
          <w:rFonts w:eastAsiaTheme="minorEastAsia"/>
        </w:rPr>
        <w:t xml:space="preserve"> from 0 to 1 with an increment of 0.01, and </w:t>
      </w:r>
      <w:r w:rsidR="00ED6CD8">
        <w:rPr>
          <w:rFonts w:eastAsiaTheme="minorEastAsia"/>
        </w:rPr>
        <w:lastRenderedPageBreak/>
        <w:t xml:space="preserve">then finding the closest value to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Pr>
          <w:rFonts w:eastAsiaTheme="minorEastAsia"/>
        </w:rPr>
        <w:t xml:space="preserve"> and then identifying the corresponding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Pr>
          <w:rFonts w:eastAsiaTheme="minorEastAsia"/>
        </w:rPr>
        <w:t xml:space="preserve">. Therefore, the estimates of </w:t>
      </w:r>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w:r>
        <w:rPr>
          <w:rFonts w:eastAsiaTheme="minorEastAsia"/>
        </w:rPr>
        <w:t xml:space="preserve"> are within the nearest 0.01 value. Therefore, the error in the estimates will be </w:t>
      </w:r>
      <m:oMath>
        <m:r>
          <w:rPr>
            <w:rFonts w:ascii="Cambria Math" w:eastAsiaTheme="minorEastAsia" w:hAnsi="Cambria Math"/>
          </w:rPr>
          <m:t>0.01</m:t>
        </m:r>
        <m:sSub>
          <m:sSubPr>
            <m:ctrlPr>
              <w:rPr>
                <w:rFonts w:ascii="Cambria Math" w:hAnsi="Cambria Math"/>
                <w:i/>
              </w:rPr>
            </m:ctrlPr>
          </m:sSubPr>
          <m:e>
            <m:r>
              <w:rPr>
                <w:rFonts w:ascii="Cambria Math" w:hAnsi="Cambria Math"/>
              </w:rPr>
              <m:t>×N</m:t>
            </m:r>
          </m:e>
          <m:sub>
            <m:r>
              <m:rPr>
                <m:sty m:val="p"/>
              </m:rPr>
              <w:rPr>
                <w:rFonts w:ascii="Cambria Math" w:hAnsi="Cambria Math"/>
              </w:rPr>
              <m:t>opt</m:t>
            </m:r>
          </m:sub>
        </m:sSub>
      </m:oMath>
      <w:r>
        <w:rPr>
          <w:rFonts w:eastAsiaTheme="minorEastAsia"/>
        </w:rPr>
        <w:t xml:space="preserve"> (usually less than 1 kg N ha</w:t>
      </w:r>
      <w:r>
        <w:rPr>
          <w:rFonts w:eastAsiaTheme="minorEastAsia"/>
          <w:vertAlign w:val="superscript"/>
        </w:rPr>
        <w:t>-1</w:t>
      </w:r>
      <w:r>
        <w:rPr>
          <w:rFonts w:eastAsiaTheme="minorEastAsia"/>
        </w:rPr>
        <w:t>).</w:t>
      </w:r>
    </w:p>
    <w:p w14:paraId="71A543BF" w14:textId="77777777" w:rsidR="00D33218" w:rsidRDefault="00D33218" w:rsidP="00EE6DF0">
      <w:pPr>
        <w:spacing w:after="0" w:line="240" w:lineRule="auto"/>
        <w:jc w:val="both"/>
        <w:rPr>
          <w:rFonts w:eastAsiaTheme="minorEastAsia"/>
        </w:rPr>
      </w:pPr>
    </w:p>
    <w:p w14:paraId="6C24FAC8" w14:textId="77777777" w:rsidR="00D33218" w:rsidRDefault="00D33218" w:rsidP="00EE6DF0">
      <w:pPr>
        <w:spacing w:after="0" w:line="240" w:lineRule="auto"/>
        <w:jc w:val="both"/>
        <w:rPr>
          <w:rFonts w:eastAsiaTheme="minorEastAsia"/>
        </w:rPr>
      </w:pPr>
      <w:r>
        <w:rPr>
          <w:rFonts w:eastAsiaTheme="minorEastAsia"/>
        </w:rPr>
        <w:t xml:space="preserve">It was assumed that the crop N demand from the nitrate pool, </w:t>
      </w:r>
      <m:oMath>
        <m:sSub>
          <m:sSubPr>
            <m:ctrlPr>
              <w:rPr>
                <w:rFonts w:ascii="Cambria Math" w:hAnsi="Cambria Math"/>
                <w:i/>
              </w:rPr>
            </m:ctrlPr>
          </m:sSubPr>
          <m:e>
            <m:r>
              <w:rPr>
                <w:rFonts w:ascii="Cambria Math" w:hAnsi="Cambria Math"/>
              </w:rPr>
              <m:t>N</m:t>
            </m:r>
          </m:e>
          <m:sub>
            <m:r>
              <m:rPr>
                <m:sty m:val="p"/>
              </m:rPr>
              <w:rPr>
                <w:rFonts w:ascii="Cambria Math" w:hAnsi="Cambria Math"/>
              </w:rPr>
              <m:t>NO3,crop</m:t>
            </m:r>
          </m:sub>
        </m:sSub>
      </m:oMath>
      <w:r>
        <w:rPr>
          <w:rFonts w:eastAsiaTheme="minorEastAsia"/>
        </w:rPr>
        <w:t xml:space="preserve"> (kg ha</w:t>
      </w:r>
      <w:r>
        <w:rPr>
          <w:rFonts w:eastAsiaTheme="minorEastAsia"/>
          <w:vertAlign w:val="superscript"/>
        </w:rPr>
        <w:t>-1</w:t>
      </w:r>
      <w:r>
        <w:rPr>
          <w:rFonts w:eastAsiaTheme="minorEastAsia"/>
        </w:rPr>
        <w:t xml:space="preserve">) was </w:t>
      </w:r>
      <w:r w:rsidR="00AD7EF7">
        <w:rPr>
          <w:rFonts w:eastAsiaTheme="minorEastAsia"/>
        </w:rPr>
        <w:t>shared equally between available nitrate and ammonium</w:t>
      </w:r>
      <w:r>
        <w:rPr>
          <w:rFonts w:eastAsiaTheme="minorEastAsia"/>
        </w:rPr>
        <w:t>,</w:t>
      </w:r>
    </w:p>
    <w:p w14:paraId="61B5C95C" w14:textId="77777777" w:rsidR="00D33218" w:rsidRPr="00822B77" w:rsidRDefault="00D33218" w:rsidP="00EE6DF0">
      <w:pPr>
        <w:spacing w:after="0" w:line="240" w:lineRule="auto"/>
        <w:jc w:val="both"/>
      </w:pPr>
    </w:p>
    <w:p w14:paraId="15FAAE42" w14:textId="5B3D5EA5" w:rsidR="00F74874" w:rsidRDefault="00EE6DF0" w:rsidP="00215423">
      <w:pPr>
        <w:spacing w:after="0" w:line="240" w:lineRule="auto"/>
        <w:jc w:val="both"/>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NO3,crop</m:t>
            </m:r>
          </m:sub>
        </m:sSub>
      </m:oMath>
      <w:r w:rsidR="00D33218">
        <w:rPr>
          <w:rFonts w:eastAsiaTheme="minorEastAsia"/>
        </w:rPr>
        <w:t xml:space="preserve"> = </w:t>
      </w:r>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r>
          <w:rPr>
            <w:rFonts w:ascii="Cambria Math" w:hAnsi="Cambria Math"/>
          </w:rPr>
          <m:t>×</m:t>
        </m:r>
        <m:d>
          <m:dPr>
            <m:ctrlPr>
              <w:rPr>
                <w:rFonts w:ascii="Cambria Math" w:hAnsi="Cambria Math"/>
                <w:i/>
              </w:rPr>
            </m:ctrlPr>
          </m:dPr>
          <m:e>
            <m:f>
              <m:fPr>
                <m:type m:val="skw"/>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e>
                </m:d>
              </m:den>
            </m:f>
          </m:e>
        </m:d>
      </m:oMath>
      <w:r w:rsidR="009A6906">
        <w:rPr>
          <w:rFonts w:eastAsiaTheme="minorEastAsia"/>
        </w:rPr>
        <w:tab/>
      </w:r>
      <w:r w:rsidR="009A6906">
        <w:rPr>
          <w:rFonts w:eastAsiaTheme="minorEastAsia"/>
        </w:rPr>
        <w:tab/>
        <w:t>(eq.2.</w:t>
      </w:r>
      <w:r w:rsidR="0050098D">
        <w:rPr>
          <w:rFonts w:eastAsiaTheme="minorEastAsia"/>
        </w:rPr>
        <w:t>4.1</w:t>
      </w:r>
      <w:r w:rsidR="00105971">
        <w:rPr>
          <w:rFonts w:eastAsiaTheme="minorEastAsia"/>
        </w:rPr>
        <w:t>8</w:t>
      </w:r>
      <w:r w:rsidR="009A6906">
        <w:rPr>
          <w:rFonts w:eastAsiaTheme="minorEastAsia"/>
        </w:rPr>
        <w:t>)</w:t>
      </w:r>
    </w:p>
    <w:p w14:paraId="4CFBD9AA" w14:textId="77777777" w:rsidR="00AD7EF7" w:rsidRPr="00EE6DF0" w:rsidRDefault="00AD7EF7" w:rsidP="00215423">
      <w:pPr>
        <w:spacing w:after="0" w:line="240" w:lineRule="auto"/>
        <w:jc w:val="both"/>
        <w:rPr>
          <w:rFonts w:eastAsiaTheme="minorEastAsia"/>
        </w:rPr>
      </w:pPr>
    </w:p>
    <w:p w14:paraId="74DA37BB" w14:textId="77777777" w:rsidR="00F74874" w:rsidRPr="00AD7EF7" w:rsidRDefault="00AD7EF7" w:rsidP="00215423">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oMath>
      <w:r>
        <w:rPr>
          <w:rFonts w:eastAsiaTheme="minorEastAsia"/>
        </w:rPr>
        <w:t xml:space="preserve"> is the nitrate and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oMath>
      <w:r>
        <w:rPr>
          <w:rFonts w:eastAsiaTheme="minorEastAsia"/>
        </w:rPr>
        <w:t xml:space="preserve"> is the ammonium available in the soil to the simulated depth (kg ha</w:t>
      </w:r>
      <w:r>
        <w:rPr>
          <w:rFonts w:eastAsiaTheme="minorEastAsia"/>
          <w:vertAlign w:val="superscript"/>
        </w:rPr>
        <w:t>-1</w:t>
      </w:r>
      <w:r>
        <w:rPr>
          <w:rFonts w:eastAsiaTheme="minorEastAsia"/>
        </w:rPr>
        <w:t>).</w:t>
      </w:r>
    </w:p>
    <w:p w14:paraId="7298ED21" w14:textId="77777777" w:rsidR="00D33218" w:rsidRDefault="00D33218" w:rsidP="00215423">
      <w:pPr>
        <w:spacing w:after="0" w:line="240" w:lineRule="auto"/>
        <w:jc w:val="both"/>
        <w:rPr>
          <w:rFonts w:eastAsiaTheme="minorEastAsia"/>
        </w:rPr>
      </w:pPr>
    </w:p>
    <w:p w14:paraId="6FCDEFEA" w14:textId="77777777" w:rsidR="00215423" w:rsidRDefault="00215423" w:rsidP="00215423">
      <w:pPr>
        <w:spacing w:after="0" w:line="240" w:lineRule="auto"/>
        <w:rPr>
          <w:b/>
          <w:i/>
        </w:rPr>
      </w:pPr>
      <w:r>
        <w:rPr>
          <w:b/>
          <w:i/>
        </w:rPr>
        <w:t xml:space="preserve">Inputs of </w:t>
      </w:r>
      <w:r w:rsidR="009258BE">
        <w:rPr>
          <w:b/>
          <w:i/>
        </w:rPr>
        <w:t>ammonium</w:t>
      </w:r>
      <w:r>
        <w:rPr>
          <w:b/>
          <w:i/>
        </w:rPr>
        <w:t xml:space="preserve"> </w:t>
      </w:r>
    </w:p>
    <w:p w14:paraId="4A79D79F" w14:textId="77777777" w:rsidR="00215423" w:rsidRDefault="00215423" w:rsidP="00215423">
      <w:pPr>
        <w:spacing w:after="0" w:line="240" w:lineRule="auto"/>
        <w:rPr>
          <w:i/>
        </w:rPr>
      </w:pPr>
    </w:p>
    <w:p w14:paraId="3F51D317" w14:textId="77777777" w:rsidR="00D1600F" w:rsidRDefault="00D1600F" w:rsidP="00D1600F">
      <w:pPr>
        <w:spacing w:after="0" w:line="240" w:lineRule="auto"/>
        <w:jc w:val="both"/>
        <w:rPr>
          <w:rFonts w:eastAsiaTheme="minorEastAsia"/>
        </w:rPr>
      </w:pPr>
      <w:r w:rsidRPr="002C5073">
        <w:rPr>
          <w:i/>
        </w:rPr>
        <w:t xml:space="preserve">Atmospheric </w:t>
      </w:r>
      <w:r>
        <w:rPr>
          <w:i/>
        </w:rPr>
        <w:t xml:space="preserve">deposition – </w:t>
      </w:r>
      <w:r>
        <w:t xml:space="preserve">Similarly to the atmospheric inputs </w:t>
      </w:r>
      <w:r w:rsidRPr="00D1600F">
        <w:t>for nitrate,</w:t>
      </w:r>
      <w:r>
        <w:rPr>
          <w:i/>
        </w:rPr>
        <w:t xml:space="preserve"> </w:t>
      </w:r>
      <w:r>
        <w:t xml:space="preserve">the amount of ammonium-N input by atmospheric deposition, </w:t>
      </w:r>
      <m:oMath>
        <m:sSub>
          <m:sSubPr>
            <m:ctrlPr>
              <w:rPr>
                <w:rFonts w:ascii="Cambria Math" w:hAnsi="Cambria Math"/>
                <w:i/>
              </w:rPr>
            </m:ctrlPr>
          </m:sSubPr>
          <m:e>
            <m:r>
              <w:rPr>
                <w:rFonts w:ascii="Cambria Math" w:hAnsi="Cambria Math"/>
              </w:rPr>
              <m:t>N</m:t>
            </m:r>
          </m:e>
          <m:sub>
            <m:r>
              <m:rPr>
                <m:sty m:val="p"/>
              </m:rPr>
              <w:rPr>
                <w:rFonts w:ascii="Cambria Math" w:hAnsi="Cambria Math"/>
              </w:rPr>
              <m:t>NH4,atm</m:t>
            </m:r>
          </m:sub>
        </m:sSub>
      </m:oMath>
      <w:r>
        <w:rPr>
          <w:rFonts w:eastAsiaTheme="minorEastAsia"/>
        </w:rPr>
        <w:t xml:space="preserve"> (kg ha</w:t>
      </w:r>
      <w:r>
        <w:rPr>
          <w:rFonts w:eastAsiaTheme="minorEastAsia"/>
          <w:vertAlign w:val="superscript"/>
        </w:rPr>
        <w:t>-1</w:t>
      </w:r>
      <w:r>
        <w:rPr>
          <w:rFonts w:eastAsiaTheme="minorEastAsia"/>
        </w:rPr>
        <w:t>) is given by</w:t>
      </w:r>
    </w:p>
    <w:p w14:paraId="411BFB83" w14:textId="77777777" w:rsidR="00471529" w:rsidRDefault="00471529" w:rsidP="00471529">
      <w:pPr>
        <w:spacing w:after="0" w:line="240" w:lineRule="auto"/>
        <w:jc w:val="both"/>
      </w:pPr>
    </w:p>
    <w:p w14:paraId="698CA87B" w14:textId="23FDA85E" w:rsidR="00471529" w:rsidRDefault="008D1106" w:rsidP="00471529">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NH4,atm</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NH4,atm</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atm</m:t>
            </m:r>
          </m:sub>
        </m:sSub>
      </m:oMath>
      <w:r w:rsidR="009A6906">
        <w:rPr>
          <w:rFonts w:eastAsiaTheme="minorEastAsia"/>
        </w:rPr>
        <w:tab/>
      </w:r>
      <w:r w:rsidR="009A6906">
        <w:rPr>
          <w:rFonts w:eastAsiaTheme="minorEastAsia"/>
        </w:rPr>
        <w:tab/>
        <w:t>(eq.2.</w:t>
      </w:r>
      <w:r w:rsidR="0050098D">
        <w:rPr>
          <w:rFonts w:eastAsiaTheme="minorEastAsia"/>
        </w:rPr>
        <w:t>4.1</w:t>
      </w:r>
      <w:r w:rsidR="00105971">
        <w:rPr>
          <w:rFonts w:eastAsiaTheme="minorEastAsia"/>
        </w:rPr>
        <w:t>9</w:t>
      </w:r>
      <w:r w:rsidR="009A6906">
        <w:rPr>
          <w:rFonts w:eastAsiaTheme="minorEastAsia"/>
        </w:rPr>
        <w:t>)</w:t>
      </w:r>
    </w:p>
    <w:p w14:paraId="542852FF" w14:textId="77777777" w:rsidR="00471529" w:rsidRDefault="00471529" w:rsidP="00471529">
      <w:pPr>
        <w:spacing w:after="0" w:line="240" w:lineRule="auto"/>
        <w:jc w:val="both"/>
      </w:pPr>
    </w:p>
    <w:p w14:paraId="2A04D216" w14:textId="77777777" w:rsidR="00471529" w:rsidRDefault="00471529" w:rsidP="00471529">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NH4,atm</m:t>
            </m:r>
          </m:sub>
        </m:sSub>
      </m:oMath>
      <w:r>
        <w:rPr>
          <w:rFonts w:eastAsiaTheme="minorEastAsia"/>
        </w:rPr>
        <w:t xml:space="preserve"> </w:t>
      </w:r>
      <w:r>
        <w:t xml:space="preserve">is the proportion of ammonium in the atmospheric deposition, assumed to be </w:t>
      </w:r>
      <w:r>
        <w:rPr>
          <w:rFonts w:eastAsiaTheme="minorEastAsia"/>
        </w:rPr>
        <w:t>0.5</w:t>
      </w:r>
      <w:r>
        <w:t xml:space="preserve">. </w:t>
      </w:r>
    </w:p>
    <w:p w14:paraId="15FC5A7B" w14:textId="77777777" w:rsidR="00D1600F" w:rsidRDefault="00D1600F" w:rsidP="00D1600F">
      <w:pPr>
        <w:spacing w:after="0" w:line="240" w:lineRule="auto"/>
        <w:jc w:val="both"/>
      </w:pPr>
    </w:p>
    <w:p w14:paraId="0D27D4E9" w14:textId="77777777" w:rsidR="00D1600F" w:rsidRDefault="00D1600F" w:rsidP="00D1600F">
      <w:pPr>
        <w:spacing w:after="0" w:line="240" w:lineRule="auto"/>
        <w:jc w:val="both"/>
      </w:pPr>
      <w:r w:rsidRPr="002C5073">
        <w:rPr>
          <w:i/>
        </w:rPr>
        <w:t>Fertiliser input</w:t>
      </w:r>
      <w:r>
        <w:rPr>
          <w:i/>
        </w:rPr>
        <w:t xml:space="preserve">s - </w:t>
      </w:r>
      <w:r>
        <w:t xml:space="preserve">The inputs of </w:t>
      </w:r>
      <w:r w:rsidR="00D33218">
        <w:t>N</w:t>
      </w:r>
      <w:r>
        <w:t xml:space="preserve"> fertiliser,  </w:t>
      </w:r>
      <m:oMath>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oMath>
      <w:r>
        <w:rPr>
          <w:rFonts w:eastAsiaTheme="minorEastAsia"/>
        </w:rPr>
        <w:t xml:space="preserve"> (kg ha</w:t>
      </w:r>
      <w:r>
        <w:rPr>
          <w:rFonts w:eastAsiaTheme="minorEastAsia"/>
          <w:vertAlign w:val="superscript"/>
        </w:rPr>
        <w:t>-1</w:t>
      </w:r>
      <w:r>
        <w:rPr>
          <w:rFonts w:eastAsiaTheme="minorEastAsia"/>
        </w:rPr>
        <w:t xml:space="preserve">), </w:t>
      </w:r>
      <w:r>
        <w:t xml:space="preserve">are here assumed to be in the form of urea. This decomposes on application to the soil to produce ammonium. Therefore, </w:t>
      </w:r>
      <w:r w:rsidR="00A10ABD">
        <w:t>the</w:t>
      </w:r>
      <w:r>
        <w:t xml:space="preserve"> </w:t>
      </w:r>
      <w:r w:rsidR="00A10ABD">
        <w:t xml:space="preserve">proportion of </w:t>
      </w:r>
      <w:r>
        <w:t xml:space="preserve">fertiliser N is added to the ammonium pool, </w:t>
      </w:r>
      <m:oMath>
        <m:sSub>
          <m:sSubPr>
            <m:ctrlPr>
              <w:rPr>
                <w:rFonts w:ascii="Cambria Math" w:hAnsi="Cambria Math"/>
                <w:i/>
              </w:rPr>
            </m:ctrlPr>
          </m:sSubPr>
          <m:e>
            <m:r>
              <w:rPr>
                <w:rFonts w:ascii="Cambria Math" w:hAnsi="Cambria Math"/>
              </w:rPr>
              <m:t>p</m:t>
            </m:r>
          </m:e>
          <m:sub>
            <m:r>
              <m:rPr>
                <m:sty m:val="p"/>
              </m:rPr>
              <w:rPr>
                <w:rFonts w:ascii="Cambria Math" w:hAnsi="Cambria Math"/>
              </w:rPr>
              <m:t>NH4,fert</m:t>
            </m:r>
          </m:sub>
        </m:sSub>
      </m:oMath>
      <w:r w:rsidR="00A10ABD">
        <w:rPr>
          <w:rFonts w:eastAsiaTheme="minorEastAsia"/>
        </w:rPr>
        <w:t xml:space="preserve">, is set to 1. The amount of ammonium-N supplied by the fertiliser, </w:t>
      </w:r>
      <m:oMath>
        <m:sSub>
          <m:sSubPr>
            <m:ctrlPr>
              <w:rPr>
                <w:rFonts w:ascii="Cambria Math" w:hAnsi="Cambria Math"/>
                <w:i/>
              </w:rPr>
            </m:ctrlPr>
          </m:sSubPr>
          <m:e>
            <m:r>
              <w:rPr>
                <w:rFonts w:ascii="Cambria Math" w:hAnsi="Cambria Math"/>
              </w:rPr>
              <m:t>N</m:t>
            </m:r>
          </m:e>
          <m:sub>
            <m:r>
              <m:rPr>
                <m:sty m:val="p"/>
              </m:rPr>
              <w:rPr>
                <w:rFonts w:ascii="Cambria Math" w:hAnsi="Cambria Math"/>
              </w:rPr>
              <m:t>NH4,fert</m:t>
            </m:r>
          </m:sub>
        </m:sSub>
      </m:oMath>
      <w:r w:rsidR="00A10ABD">
        <w:rPr>
          <w:rFonts w:eastAsiaTheme="minorEastAsia"/>
        </w:rPr>
        <w:t xml:space="preserve"> (kg ha</w:t>
      </w:r>
      <w:r w:rsidR="00A10ABD">
        <w:rPr>
          <w:rFonts w:eastAsiaTheme="minorEastAsia"/>
          <w:vertAlign w:val="superscript"/>
        </w:rPr>
        <w:t>-1</w:t>
      </w:r>
      <w:r w:rsidR="00A10ABD">
        <w:rPr>
          <w:rFonts w:eastAsiaTheme="minorEastAsia"/>
        </w:rPr>
        <w:t>), is given by</w:t>
      </w:r>
    </w:p>
    <w:p w14:paraId="4C1FB946" w14:textId="77777777" w:rsidR="00D1600F" w:rsidRDefault="00D1600F" w:rsidP="00D1600F">
      <w:pPr>
        <w:spacing w:after="0" w:line="240" w:lineRule="auto"/>
        <w:jc w:val="both"/>
      </w:pPr>
    </w:p>
    <w:p w14:paraId="781388F8" w14:textId="7354FECD" w:rsidR="00D1600F" w:rsidRDefault="008D1106" w:rsidP="00D1600F">
      <w:pPr>
        <w:spacing w:after="0" w:line="240" w:lineRule="auto"/>
        <w:jc w:val="both"/>
      </w:pPr>
      <m:oMath>
        <m:sSub>
          <m:sSubPr>
            <m:ctrlPr>
              <w:rPr>
                <w:rFonts w:ascii="Cambria Math" w:hAnsi="Cambria Math"/>
                <w:i/>
              </w:rPr>
            </m:ctrlPr>
          </m:sSubPr>
          <m:e>
            <m:r>
              <w:rPr>
                <w:rFonts w:ascii="Cambria Math" w:hAnsi="Cambria Math"/>
              </w:rPr>
              <m:t>N</m:t>
            </m:r>
          </m:e>
          <m:sub>
            <m:r>
              <m:rPr>
                <m:sty m:val="p"/>
              </m:rPr>
              <w:rPr>
                <w:rFonts w:ascii="Cambria Math" w:hAnsi="Cambria Math"/>
              </w:rPr>
              <m:t>NH4,fert</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NH4,fert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oMath>
      <w:r w:rsidR="009A6906">
        <w:rPr>
          <w:rFonts w:eastAsiaTheme="minorEastAsia"/>
        </w:rPr>
        <w:tab/>
      </w:r>
      <w:r w:rsidR="009A6906">
        <w:rPr>
          <w:rFonts w:eastAsiaTheme="minorEastAsia"/>
        </w:rPr>
        <w:tab/>
        <w:t>(eq.2.</w:t>
      </w:r>
      <w:r w:rsidR="0050098D">
        <w:rPr>
          <w:rFonts w:eastAsiaTheme="minorEastAsia"/>
        </w:rPr>
        <w:t>4.</w:t>
      </w:r>
      <w:r w:rsidR="00105971">
        <w:rPr>
          <w:rFonts w:eastAsiaTheme="minorEastAsia"/>
        </w:rPr>
        <w:t>20</w:t>
      </w:r>
      <w:r w:rsidR="009A6906">
        <w:rPr>
          <w:rFonts w:eastAsiaTheme="minorEastAsia"/>
        </w:rPr>
        <w:t>)</w:t>
      </w:r>
    </w:p>
    <w:p w14:paraId="207A8A6E" w14:textId="77777777" w:rsidR="00D1600F" w:rsidRDefault="00D1600F" w:rsidP="00D1600F">
      <w:pPr>
        <w:spacing w:after="0" w:line="240" w:lineRule="auto"/>
        <w:jc w:val="both"/>
      </w:pPr>
    </w:p>
    <w:p w14:paraId="181D6D03" w14:textId="77777777" w:rsidR="00D1600F" w:rsidRDefault="00D1600F" w:rsidP="00D1600F">
      <w:pPr>
        <w:spacing w:after="0" w:line="240" w:lineRule="auto"/>
        <w:jc w:val="both"/>
      </w:pPr>
      <w:r>
        <w:t>If different types of fertilisers are to be investigated, this assumption should be changed.</w:t>
      </w:r>
    </w:p>
    <w:p w14:paraId="3BEBD7C5" w14:textId="77777777" w:rsidR="00A10ABD" w:rsidRDefault="00A10ABD" w:rsidP="00D1600F">
      <w:pPr>
        <w:spacing w:after="0" w:line="240" w:lineRule="auto"/>
        <w:jc w:val="both"/>
      </w:pPr>
    </w:p>
    <w:p w14:paraId="61C16593" w14:textId="77777777" w:rsidR="00A10ABD" w:rsidRDefault="00A10ABD" w:rsidP="00D1600F">
      <w:pPr>
        <w:spacing w:after="0" w:line="240" w:lineRule="auto"/>
        <w:jc w:val="both"/>
      </w:pPr>
      <w:r>
        <w:rPr>
          <w:i/>
        </w:rPr>
        <w:t xml:space="preserve">Mineralisation - </w:t>
      </w:r>
      <w:r>
        <w:t xml:space="preserve">Mineralisation of organic N is assumed to release N in the form of ammonium. Therefore, </w:t>
      </w:r>
      <w:r w:rsidR="00545436">
        <w:t xml:space="preserve">a positive net soil </w:t>
      </w:r>
      <w:r w:rsidR="00D33218">
        <w:t>N</w:t>
      </w:r>
      <w:r w:rsidR="00545436">
        <w:t xml:space="preserve"> supply</w:t>
      </w:r>
      <w:r w:rsidR="00B542B7">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w:r w:rsidR="00B542B7">
        <w:rPr>
          <w:rFonts w:eastAsiaTheme="minorEastAsia"/>
        </w:rPr>
        <w:t xml:space="preserve"> (kg ha</w:t>
      </w:r>
      <w:r w:rsidR="00B542B7">
        <w:rPr>
          <w:rFonts w:eastAsiaTheme="minorEastAsia"/>
          <w:vertAlign w:val="superscript"/>
        </w:rPr>
        <w:t>-1</w:t>
      </w:r>
      <w:r w:rsidR="00B542B7">
        <w:rPr>
          <w:rFonts w:eastAsiaTheme="minorEastAsia"/>
        </w:rPr>
        <w:t>) (see section 3.3),</w:t>
      </w:r>
      <w:r w:rsidR="00545436">
        <w:t xml:space="preserve"> </w:t>
      </w:r>
      <w:r w:rsidR="00B542B7">
        <w:t xml:space="preserve">is equivalent to </w:t>
      </w:r>
      <w:r w:rsidR="00545436">
        <w:t xml:space="preserve">the input of </w:t>
      </w:r>
      <w:r>
        <w:t xml:space="preserve">ammonium-N </w:t>
      </w:r>
      <w:r w:rsidR="00545436">
        <w:t xml:space="preserve">due to </w:t>
      </w:r>
      <w:r>
        <w:t>mineralisation</w:t>
      </w:r>
      <w:r w:rsidR="00545436">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NH4,miner</m:t>
            </m:r>
          </m:sub>
        </m:sSub>
      </m:oMath>
      <w:r>
        <w:t xml:space="preserve"> </w:t>
      </w:r>
      <w:r w:rsidR="00545436">
        <w:t>(kg ha</w:t>
      </w:r>
      <w:r w:rsidR="00545436">
        <w:rPr>
          <w:vertAlign w:val="superscript"/>
        </w:rPr>
        <w:t>-1</w:t>
      </w:r>
      <w:r w:rsidR="00545436">
        <w:t>),</w:t>
      </w:r>
    </w:p>
    <w:p w14:paraId="53629D68" w14:textId="77777777" w:rsidR="00545436" w:rsidRDefault="00545436" w:rsidP="00D1600F">
      <w:pPr>
        <w:spacing w:after="0" w:line="240" w:lineRule="auto"/>
        <w:jc w:val="both"/>
      </w:pPr>
    </w:p>
    <w:p w14:paraId="093D72EE" w14:textId="42F6AE7F" w:rsidR="00545436" w:rsidRPr="00545436" w:rsidRDefault="008D1106" w:rsidP="00D1600F">
      <w:pPr>
        <w:spacing w:after="0" w:line="240" w:lineRule="auto"/>
        <w:jc w:val="both"/>
      </w:pPr>
      <m:oMath>
        <m:sSub>
          <m:sSubPr>
            <m:ctrlPr>
              <w:rPr>
                <w:rFonts w:ascii="Cambria Math" w:hAnsi="Cambria Math"/>
                <w:i/>
              </w:rPr>
            </m:ctrlPr>
          </m:sSubPr>
          <m:e>
            <m:r>
              <w:rPr>
                <w:rFonts w:ascii="Cambria Math" w:hAnsi="Cambria Math"/>
              </w:rPr>
              <m:t>N</m:t>
            </m:r>
          </m:e>
          <m:sub>
            <m:r>
              <m:rPr>
                <m:sty m:val="p"/>
              </m:rPr>
              <w:rPr>
                <w:rFonts w:ascii="Cambria Math" w:hAnsi="Cambria Math"/>
              </w:rPr>
              <m:t>NH4,miner</m:t>
            </m:r>
          </m:sub>
        </m:sSub>
        <m:r>
          <w:rPr>
            <w:rFonts w:ascii="Cambria Math" w:hAnsi="Cambria Math"/>
          </w:rPr>
          <m:t>=</m:t>
        </m:r>
        <m:r>
          <m:rPr>
            <m:sty m:val="p"/>
          </m:rPr>
          <w:rPr>
            <w:rFonts w:ascii="Cambria Math" w:hAnsi="Cambria Math"/>
          </w:rPr>
          <m:t>max</m:t>
        </m:r>
        <m:d>
          <m:dPr>
            <m:ctrlPr>
              <w:rPr>
                <w:rFonts w:ascii="Cambria Math" w:hAnsi="Cambria Math"/>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r>
              <w:rPr>
                <w:rFonts w:ascii="Cambria Math" w:hAnsi="Cambria Math"/>
              </w:rPr>
              <m:t>,0</m:t>
            </m:r>
          </m:e>
        </m:d>
      </m:oMath>
      <w:r w:rsidR="00BB6AA0">
        <w:rPr>
          <w:rFonts w:eastAsiaTheme="minorEastAsia"/>
        </w:rPr>
        <w:tab/>
        <w:t>(eq.2.</w:t>
      </w:r>
      <w:r w:rsidR="0050098D">
        <w:rPr>
          <w:rFonts w:eastAsiaTheme="minorEastAsia"/>
        </w:rPr>
        <w:t>4.2</w:t>
      </w:r>
      <w:r w:rsidR="00105971">
        <w:rPr>
          <w:rFonts w:eastAsiaTheme="minorEastAsia"/>
        </w:rPr>
        <w:t>1</w:t>
      </w:r>
      <w:r w:rsidR="00BB6AA0">
        <w:rPr>
          <w:rFonts w:eastAsiaTheme="minorEastAsia"/>
        </w:rPr>
        <w:t>)</w:t>
      </w:r>
    </w:p>
    <w:p w14:paraId="156EC744" w14:textId="77777777" w:rsidR="00D1600F" w:rsidRDefault="00D1600F" w:rsidP="00D1600F">
      <w:pPr>
        <w:spacing w:after="0" w:line="240" w:lineRule="auto"/>
        <w:jc w:val="both"/>
      </w:pPr>
    </w:p>
    <w:p w14:paraId="55DF3506" w14:textId="77777777" w:rsidR="00A10ABD" w:rsidRDefault="00A10ABD" w:rsidP="00A10ABD">
      <w:pPr>
        <w:spacing w:after="0" w:line="240" w:lineRule="auto"/>
        <w:rPr>
          <w:b/>
          <w:i/>
        </w:rPr>
      </w:pPr>
      <w:r>
        <w:rPr>
          <w:b/>
          <w:i/>
        </w:rPr>
        <w:t xml:space="preserve">Losses of ammonium </w:t>
      </w:r>
    </w:p>
    <w:p w14:paraId="6F01FF4B" w14:textId="77777777" w:rsidR="00A10ABD" w:rsidRDefault="00A10ABD" w:rsidP="00A10ABD">
      <w:pPr>
        <w:spacing w:after="0" w:line="240" w:lineRule="auto"/>
        <w:rPr>
          <w:i/>
        </w:rPr>
      </w:pPr>
    </w:p>
    <w:p w14:paraId="3AABD177" w14:textId="77777777" w:rsidR="00B542B7" w:rsidRDefault="00B542B7" w:rsidP="00B542B7">
      <w:pPr>
        <w:spacing w:after="0" w:line="240" w:lineRule="auto"/>
        <w:jc w:val="both"/>
      </w:pPr>
      <w:r>
        <w:rPr>
          <w:i/>
        </w:rPr>
        <w:t xml:space="preserve">Immobilisation – </w:t>
      </w:r>
      <w:r>
        <w:t xml:space="preserve">A negative soil N supply, </w:t>
      </w:r>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w:r>
        <w:rPr>
          <w:rFonts w:eastAsiaTheme="minorEastAsia"/>
        </w:rPr>
        <w:t xml:space="preserve"> (kg ha</w:t>
      </w:r>
      <w:r>
        <w:rPr>
          <w:rFonts w:eastAsiaTheme="minorEastAsia"/>
          <w:vertAlign w:val="superscript"/>
        </w:rPr>
        <w:t>-1</w:t>
      </w:r>
      <w:r>
        <w:rPr>
          <w:rFonts w:eastAsiaTheme="minorEastAsia"/>
        </w:rPr>
        <w:t>) (see section 3.3),</w:t>
      </w:r>
      <w:r>
        <w:t xml:space="preserve"> represents immobilised N. Immobilisation is assumed to occur first from the ammonium pool before drawing on nitrate. Therefore, the potential loss of N from the ammonium pool by immobilisation,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oMath>
      <w:r>
        <w:t xml:space="preserve"> (kg ha</w:t>
      </w:r>
      <w:r>
        <w:rPr>
          <w:vertAlign w:val="superscript"/>
        </w:rPr>
        <w:t>-1</w:t>
      </w:r>
      <w:r>
        <w:t>) is calculated as</w:t>
      </w:r>
    </w:p>
    <w:p w14:paraId="6C8F8763" w14:textId="77777777" w:rsidR="00B542B7" w:rsidRDefault="00B542B7" w:rsidP="00B542B7">
      <w:pPr>
        <w:spacing w:after="0" w:line="240" w:lineRule="auto"/>
        <w:jc w:val="both"/>
      </w:pPr>
    </w:p>
    <w:p w14:paraId="5949D3E7" w14:textId="5BB192FF" w:rsidR="00B542B7" w:rsidRDefault="008D1106" w:rsidP="00B542B7">
      <w:pPr>
        <w:spacing w:after="0" w:line="240" w:lineRule="auto"/>
        <w:jc w:val="both"/>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r>
          <w:rPr>
            <w:rFonts w:ascii="Cambria Math" w:eastAsiaTheme="minorEastAsia" w:hAnsi="Cambria Math"/>
          </w:rPr>
          <m:t xml:space="preserve">= </m:t>
        </m:r>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NH4</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NH4,min</m:t>
                </m:r>
              </m:sub>
            </m:sSub>
          </m:e>
        </m:d>
      </m:oMath>
      <w:r w:rsidR="00BB6AA0">
        <w:rPr>
          <w:rFonts w:eastAsiaTheme="minorEastAsia"/>
        </w:rPr>
        <w:tab/>
      </w:r>
      <w:r w:rsidR="00BB6AA0">
        <w:rPr>
          <w:rFonts w:eastAsiaTheme="minorEastAsia"/>
        </w:rPr>
        <w:tab/>
        <w:t>(eq.2.</w:t>
      </w:r>
      <w:r w:rsidR="0050098D">
        <w:rPr>
          <w:rFonts w:eastAsiaTheme="minorEastAsia"/>
        </w:rPr>
        <w:t>4.2</w:t>
      </w:r>
      <w:r w:rsidR="00105971">
        <w:rPr>
          <w:rFonts w:eastAsiaTheme="minorEastAsia"/>
        </w:rPr>
        <w:t>2</w:t>
      </w:r>
      <w:r w:rsidR="00BB6AA0">
        <w:rPr>
          <w:rFonts w:eastAsiaTheme="minorEastAsia"/>
        </w:rPr>
        <w:t>)</w:t>
      </w:r>
    </w:p>
    <w:p w14:paraId="00533756" w14:textId="77777777" w:rsidR="00B542B7" w:rsidRDefault="00B542B7" w:rsidP="00B542B7">
      <w:pPr>
        <w:spacing w:after="0" w:line="240" w:lineRule="auto"/>
        <w:jc w:val="both"/>
      </w:pPr>
    </w:p>
    <w:p w14:paraId="137E9FBC" w14:textId="77777777" w:rsidR="00B542B7" w:rsidRDefault="00B542B7" w:rsidP="00D1600F">
      <w:pPr>
        <w:spacing w:after="0" w:line="240" w:lineRule="auto"/>
        <w:jc w:val="both"/>
      </w:pPr>
      <w:r>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w:r>
        <w:rPr>
          <w:rFonts w:eastAsiaTheme="minorEastAsia"/>
        </w:rPr>
        <w:t xml:space="preserve"> is the soil N supply,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oMath>
      <w:r>
        <w:rPr>
          <w:rFonts w:eastAsiaTheme="minorEastAsia"/>
        </w:rPr>
        <w:t xml:space="preserve"> is the N immobilised from the ammonium pool</w:t>
      </w:r>
      <w:r w:rsidR="00471529">
        <w:rPr>
          <w:rFonts w:eastAsiaTheme="minorEastAsia"/>
        </w:rPr>
        <w:t xml:space="preserve"> and </w:t>
      </w:r>
      <m:oMath>
        <m:sSub>
          <m:sSubPr>
            <m:ctrlPr>
              <w:rPr>
                <w:rFonts w:ascii="Cambria Math" w:hAnsi="Cambria Math"/>
                <w:i/>
              </w:rPr>
            </m:ctrlPr>
          </m:sSubPr>
          <m:e>
            <m:r>
              <w:rPr>
                <w:rFonts w:ascii="Cambria Math" w:hAnsi="Cambria Math"/>
              </w:rPr>
              <m:t>N</m:t>
            </m:r>
          </m:e>
          <m:sub>
            <m:r>
              <m:rPr>
                <m:sty m:val="p"/>
              </m:rPr>
              <w:rPr>
                <w:rFonts w:ascii="Cambria Math" w:hAnsi="Cambria Math"/>
              </w:rPr>
              <m:t>NH4,min</m:t>
            </m:r>
          </m:sub>
        </m:sSub>
      </m:oMath>
      <w:r w:rsidR="00471529">
        <w:rPr>
          <w:rFonts w:eastAsiaTheme="minorEastAsia"/>
        </w:rPr>
        <w:t xml:space="preserve"> is the minimum possible amount of ammonium-N</w:t>
      </w:r>
      <w:r>
        <w:rPr>
          <w:rFonts w:eastAsiaTheme="minorEastAsia"/>
        </w:rPr>
        <w:t>, all in kg ha</w:t>
      </w:r>
      <w:r>
        <w:rPr>
          <w:rFonts w:eastAsiaTheme="minorEastAsia"/>
          <w:vertAlign w:val="superscript"/>
        </w:rPr>
        <w:t>-1</w:t>
      </w:r>
      <w:r>
        <w:rPr>
          <w:rFonts w:eastAsiaTheme="minorEastAsia"/>
        </w:rPr>
        <w:t>.</w:t>
      </w:r>
    </w:p>
    <w:p w14:paraId="7BC29954" w14:textId="77777777" w:rsidR="00B542B7" w:rsidRPr="00B542B7" w:rsidRDefault="00B542B7" w:rsidP="00D1600F">
      <w:pPr>
        <w:spacing w:after="0" w:line="240" w:lineRule="auto"/>
        <w:jc w:val="both"/>
      </w:pPr>
    </w:p>
    <w:p w14:paraId="73813643" w14:textId="77777777" w:rsidR="0080089A" w:rsidRDefault="00D1600F" w:rsidP="00D1600F">
      <w:pPr>
        <w:spacing w:after="0" w:line="240" w:lineRule="auto"/>
        <w:jc w:val="both"/>
      </w:pPr>
      <w:r w:rsidRPr="002C5073">
        <w:rPr>
          <w:i/>
        </w:rPr>
        <w:lastRenderedPageBreak/>
        <w:t>Nitrification</w:t>
      </w:r>
      <w:r>
        <w:rPr>
          <w:i/>
        </w:rPr>
        <w:t xml:space="preserve"> – </w:t>
      </w:r>
      <w:r w:rsidR="0080089A" w:rsidRPr="0080089A">
        <w:t>After Bradbury et al. (1993),</w:t>
      </w:r>
      <w:r w:rsidR="0080089A">
        <w:rPr>
          <w:i/>
        </w:rPr>
        <w:t xml:space="preserve"> </w:t>
      </w:r>
      <w:r w:rsidR="0080089A">
        <w:t>n</w:t>
      </w:r>
      <w:r w:rsidRPr="002C5073">
        <w:t>itrified ammonium</w:t>
      </w:r>
      <w: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w:r>
        <w:t xml:space="preserve"> is assumed to </w:t>
      </w:r>
      <w:r w:rsidR="00471529">
        <w:t xml:space="preserve">occur by a first order reaction, using the same environmental rate modifiers as in soil organic matter decomposition </w:t>
      </w:r>
      <w:r w:rsidR="0080089A">
        <w:t>(</w:t>
      </w:r>
      <m:oMath>
        <m:sSub>
          <m:sSubPr>
            <m:ctrlPr>
              <w:rPr>
                <w:rFonts w:ascii="Cambria Math" w:hAnsi="Cambria Math"/>
                <w:i/>
              </w:rPr>
            </m:ctrlPr>
          </m:sSubPr>
          <m:e>
            <m:r>
              <w:rPr>
                <w:rFonts w:ascii="Cambria Math" w:hAnsi="Cambria Math"/>
              </w:rPr>
              <m:t>r</m:t>
            </m:r>
          </m:e>
          <m:sub>
            <m:r>
              <m:rPr>
                <m:sty m:val="p"/>
              </m:rPr>
              <w:rPr>
                <w:rFonts w:ascii="Cambria Math" w:hAnsi="Cambria Math"/>
              </w:rPr>
              <m:t>temp</m:t>
            </m:r>
          </m:sub>
        </m:sSub>
      </m:oMath>
      <w:r w:rsidR="0080089A">
        <w:rPr>
          <w:rFonts w:eastAsiaTheme="minorEastAsia"/>
        </w:rP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wat</m:t>
            </m:r>
          </m:sub>
        </m:sSub>
      </m:oMath>
      <w:r w:rsidR="0080089A">
        <w:rPr>
          <w:rFonts w:eastAsiaTheme="minorEastAsia"/>
        </w:rP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pH</m:t>
            </m:r>
          </m:sub>
        </m:sSub>
      </m:oMath>
      <w:r w:rsidR="0080089A">
        <w:rPr>
          <w:rFonts w:eastAsiaTheme="minorEastAsia"/>
        </w:rPr>
        <w:t xml:space="preserve"> and </w:t>
      </w:r>
      <m:oMath>
        <m:sSub>
          <m:sSubPr>
            <m:ctrlPr>
              <w:rPr>
                <w:rFonts w:ascii="Cambria Math" w:hAnsi="Cambria Math"/>
                <w:i/>
              </w:rPr>
            </m:ctrlPr>
          </m:sSubPr>
          <m:e>
            <m:r>
              <w:rPr>
                <w:rFonts w:ascii="Cambria Math" w:hAnsi="Cambria Math"/>
              </w:rPr>
              <m:t>r</m:t>
            </m:r>
          </m:e>
          <m:sub>
            <m:r>
              <m:rPr>
                <m:sty m:val="p"/>
              </m:rPr>
              <w:rPr>
                <w:rFonts w:ascii="Cambria Math" w:hAnsi="Cambria Math"/>
              </w:rPr>
              <m:t>sal</m:t>
            </m:r>
          </m:sub>
        </m:sSub>
      </m:oMath>
      <w:r w:rsidR="0080089A">
        <w:rPr>
          <w:rFonts w:eastAsiaTheme="minorEastAsia"/>
        </w:rPr>
        <w:t xml:space="preserve"> as calculated in </w:t>
      </w:r>
      <w:r w:rsidR="0080089A">
        <w:t>section 2.1),</w:t>
      </w:r>
      <w:bookmarkStart w:id="8" w:name="_Hlk55235193"/>
    </w:p>
    <w:p w14:paraId="3F0B9968" w14:textId="77777777" w:rsidR="0080089A" w:rsidRDefault="0080089A" w:rsidP="00D1600F">
      <w:pPr>
        <w:spacing w:after="0" w:line="240" w:lineRule="auto"/>
        <w:jc w:val="both"/>
      </w:pPr>
    </w:p>
    <w:p w14:paraId="3B1B343E" w14:textId="69FD277D" w:rsidR="00877B1A" w:rsidRDefault="008D1106" w:rsidP="00D1600F">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NH4,nitrif</m:t>
            </m:r>
          </m:sub>
        </m:sSub>
        <m:r>
          <w:rPr>
            <w:rFonts w:ascii="Cambria Math" w:eastAsiaTheme="minorEastAsia" w:hAnsi="Cambria Math"/>
          </w:rPr>
          <m:t xml:space="preserve">= </m:t>
        </m:r>
        <m:r>
          <m:rPr>
            <m:sty m:val="p"/>
          </m:rPr>
          <w:rPr>
            <w:rFonts w:ascii="Cambria Math" w:eastAsiaTheme="minorEastAsia" w:hAnsi="Cambria Math"/>
          </w:rPr>
          <m:t>min</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1-exp</m:t>
                    </m:r>
                    <m:d>
                      <m:dPr>
                        <m:ctrlPr>
                          <w:rPr>
                            <w:rFonts w:ascii="Cambria Math" w:eastAsiaTheme="minorEastAsia" w:hAnsi="Cambria Math"/>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nitrif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temp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wat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pH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sal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inhibit</m:t>
                            </m:r>
                          </m:sub>
                        </m:sSub>
                      </m:e>
                    </m:d>
                  </m:e>
                </m:d>
              </m:e>
              <m:e>
                <m: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r>
                      <w:rPr>
                        <w:rFonts w:ascii="Cambria Math" w:eastAsiaTheme="minorEastAsia" w:hAnsi="Cambria Math"/>
                      </w:rPr>
                      <m:t>-</m:t>
                    </m:r>
                    <m:r>
                      <w:rPr>
                        <w:rFonts w:ascii="Cambria Math" w:hAnsi="Cambria Math"/>
                      </w:rPr>
                      <m:t>N</m:t>
                    </m:r>
                  </m:e>
                  <m:sub>
                    <m:r>
                      <m:rPr>
                        <m:sty m:val="p"/>
                      </m:rPr>
                      <w:rPr>
                        <w:rFonts w:ascii="Cambria Math" w:hAnsi="Cambria Math"/>
                      </w:rPr>
                      <m:t>NH4,min</m:t>
                    </m:r>
                  </m:sub>
                </m:sSub>
                <m:ctrlPr>
                  <w:rPr>
                    <w:rFonts w:ascii="Cambria Math" w:hAnsi="Cambria Math"/>
                    <w:i/>
                  </w:rPr>
                </m:ctrlPr>
              </m:e>
            </m:eqArr>
          </m:e>
        </m:d>
      </m:oMath>
      <w:bookmarkEnd w:id="8"/>
      <w:r w:rsidR="00877B1A">
        <w:rPr>
          <w:rFonts w:eastAsiaTheme="minorEastAsia"/>
        </w:rPr>
        <w:t xml:space="preserve"> </w:t>
      </w:r>
    </w:p>
    <w:p w14:paraId="03DEF93D" w14:textId="77777777" w:rsidR="00877B1A" w:rsidRDefault="00877B1A" w:rsidP="00D1600F">
      <w:pPr>
        <w:spacing w:after="0" w:line="240" w:lineRule="auto"/>
        <w:jc w:val="both"/>
        <w:rPr>
          <w:rFonts w:eastAsiaTheme="minorEastAsia"/>
        </w:rPr>
      </w:pPr>
    </w:p>
    <w:p w14:paraId="3B09085E" w14:textId="1DAFFF39" w:rsidR="0080089A" w:rsidRDefault="00BB6AA0" w:rsidP="00D1600F">
      <w:pPr>
        <w:spacing w:after="0" w:line="240" w:lineRule="auto"/>
        <w:jc w:val="both"/>
      </w:pPr>
      <w:r>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sidR="00877B1A">
        <w:rPr>
          <w:rFonts w:eastAsiaTheme="minorEastAsia"/>
        </w:rPr>
        <w:tab/>
      </w:r>
      <w:r>
        <w:rPr>
          <w:rFonts w:eastAsiaTheme="minorEastAsia"/>
        </w:rPr>
        <w:t>(eq.2.</w:t>
      </w:r>
      <w:r w:rsidR="0050098D">
        <w:rPr>
          <w:rFonts w:eastAsiaTheme="minorEastAsia"/>
        </w:rPr>
        <w:t>4.2</w:t>
      </w:r>
      <w:r w:rsidR="00105971">
        <w:rPr>
          <w:rFonts w:eastAsiaTheme="minorEastAsia"/>
        </w:rPr>
        <w:t>3</w:t>
      </w:r>
      <w:r>
        <w:rPr>
          <w:rFonts w:eastAsiaTheme="minorEastAsia"/>
        </w:rPr>
        <w:t>)</w:t>
      </w:r>
    </w:p>
    <w:p w14:paraId="6492D2F7" w14:textId="77777777" w:rsidR="0080089A" w:rsidRDefault="0080089A" w:rsidP="00D1600F">
      <w:pPr>
        <w:spacing w:after="0" w:line="240" w:lineRule="auto"/>
        <w:jc w:val="both"/>
      </w:pPr>
    </w:p>
    <w:p w14:paraId="6FB43F3F" w14:textId="016206B0" w:rsidR="00D1600F" w:rsidRDefault="0080089A" w:rsidP="00D1600F">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nitrif</m:t>
            </m:r>
          </m:sub>
        </m:sSub>
      </m:oMath>
      <w:r>
        <w:rPr>
          <w:rFonts w:eastAsiaTheme="minorEastAsia"/>
        </w:rPr>
        <w:t xml:space="preserve"> is the rate constant for nitrification, set to 0.6 week</w:t>
      </w:r>
      <w:r>
        <w:rPr>
          <w:rFonts w:eastAsiaTheme="minorEastAsia"/>
          <w:vertAlign w:val="superscript"/>
        </w:rPr>
        <w:t>-1</w:t>
      </w:r>
      <w:r>
        <w:rPr>
          <w:rFonts w:eastAsiaTheme="minorEastAsia"/>
        </w:rPr>
        <w:t xml:space="preserve"> = 2.6 month</w:t>
      </w:r>
      <w:r>
        <w:rPr>
          <w:rFonts w:eastAsiaTheme="minorEastAsia"/>
          <w:vertAlign w:val="superscript"/>
        </w:rPr>
        <w:t>-1</w:t>
      </w:r>
      <w:r w:rsidR="00A02594">
        <w:rPr>
          <w:rFonts w:eastAsiaTheme="minorEastAsia"/>
        </w:rPr>
        <w:t xml:space="preserve"> (after Bradbury et al., 1993), and </w:t>
      </w:r>
      <m:oMath>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inhibit</m:t>
            </m:r>
          </m:sub>
        </m:sSub>
      </m:oMath>
      <w:r w:rsidR="00A02594">
        <w:rPr>
          <w:rFonts w:eastAsiaTheme="minorEastAsia"/>
        </w:rPr>
        <w:t xml:space="preserve"> is an inhibition rate modifier, set to account for site / treatment specific nitrification inhibition, such as due to coating of urea fertiliser with the nitrification inhibitor, neem</w:t>
      </w:r>
      <w:r w:rsidR="00B57AAC">
        <w:rPr>
          <w:rFonts w:eastAsiaTheme="minorEastAsia"/>
        </w:rPr>
        <w:t xml:space="preserve"> (set to 1 if no nitrification inhibition occurs)</w:t>
      </w:r>
      <w:r w:rsidR="00A02594">
        <w:rPr>
          <w:rFonts w:eastAsiaTheme="minorEastAsia"/>
        </w:rPr>
        <w:t>.</w:t>
      </w:r>
    </w:p>
    <w:p w14:paraId="1355684D" w14:textId="77777777" w:rsidR="00342109" w:rsidRDefault="00342109" w:rsidP="00D1600F">
      <w:pPr>
        <w:spacing w:after="0" w:line="240" w:lineRule="auto"/>
        <w:jc w:val="both"/>
        <w:rPr>
          <w:rFonts w:eastAsiaTheme="minorEastAsia"/>
        </w:rPr>
      </w:pPr>
    </w:p>
    <w:p w14:paraId="6780ECCF" w14:textId="6BB8C809" w:rsidR="00342109" w:rsidRDefault="00342109" w:rsidP="00D1600F">
      <w:pPr>
        <w:spacing w:after="0" w:line="240" w:lineRule="auto"/>
        <w:jc w:val="both"/>
        <w:rPr>
          <w:rFonts w:eastAsiaTheme="minorEastAsia"/>
        </w:rPr>
      </w:pPr>
      <w:bookmarkStart w:id="9" w:name="_Hlk59201377"/>
      <w:r>
        <w:rPr>
          <w:rFonts w:eastAsiaTheme="minorEastAsia"/>
        </w:rPr>
        <w:t>After Bell et al. (2012), 2% of the fully nitrified N is assumed to be lost as gas, with 40% lost as NO and 60% s N</w:t>
      </w:r>
      <w:r>
        <w:rPr>
          <w:rFonts w:eastAsiaTheme="minorEastAsia"/>
          <w:vertAlign w:val="subscript"/>
        </w:rPr>
        <w:t>2</w:t>
      </w:r>
      <w:r>
        <w:rPr>
          <w:rFonts w:eastAsiaTheme="minorEastAsia"/>
        </w:rPr>
        <w:t>O, and 2% of the partially nitrified N is assumed to be lost as gas at field capacity, with a linear decrease in this loss as water declines to wilting point,</w:t>
      </w:r>
    </w:p>
    <w:p w14:paraId="5809A0F5" w14:textId="2608398A" w:rsidR="00342109" w:rsidRDefault="008D1106" w:rsidP="00D1600F">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nitrif,N2O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NH4,nitrif</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N2O,FC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FC</m:t>
                        </m:r>
                      </m:sub>
                    </m:sSub>
                  </m:den>
                </m:f>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nitrif,gas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NO</m:t>
                        </m:r>
                      </m:sub>
                    </m:sSub>
                  </m:e>
                </m:d>
              </m:e>
            </m:d>
          </m:e>
        </m:d>
      </m:oMath>
      <w:r w:rsidR="00BB6AA0">
        <w:rPr>
          <w:rFonts w:eastAsiaTheme="minorEastAsia"/>
        </w:rPr>
        <w:tab/>
        <w:t>(eq.2.</w:t>
      </w:r>
      <w:r w:rsidR="0050098D">
        <w:rPr>
          <w:rFonts w:eastAsiaTheme="minorEastAsia"/>
        </w:rPr>
        <w:t>4.2</w:t>
      </w:r>
      <w:r w:rsidR="00105971">
        <w:rPr>
          <w:rFonts w:eastAsiaTheme="minorEastAsia"/>
        </w:rPr>
        <w:t>4</w:t>
      </w:r>
      <w:r w:rsidR="00BB6AA0">
        <w:rPr>
          <w:rFonts w:eastAsiaTheme="minorEastAsia"/>
        </w:rPr>
        <w:t>)</w:t>
      </w:r>
    </w:p>
    <w:p w14:paraId="463B2ED8" w14:textId="356FAA47" w:rsidR="00342109" w:rsidRPr="00342109" w:rsidRDefault="00372115" w:rsidP="00D1600F">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nitrif,N2O</m:t>
            </m:r>
          </m:sub>
        </m:sSub>
      </m:oMath>
      <w:r>
        <w:rPr>
          <w:rFonts w:eastAsiaTheme="minorEastAsia"/>
        </w:rPr>
        <w:t xml:space="preserve"> is the nitrified N lost as N</w:t>
      </w:r>
      <w:r>
        <w:rPr>
          <w:rFonts w:eastAsiaTheme="minorEastAsia"/>
          <w:vertAlign w:val="subscript"/>
        </w:rPr>
        <w:t>2</w:t>
      </w:r>
      <w:r>
        <w:rPr>
          <w:rFonts w:eastAsiaTheme="minorEastAsia"/>
        </w:rPr>
        <w:t>O (kg ha</w:t>
      </w:r>
      <w:r>
        <w:rPr>
          <w:rFonts w:eastAsiaTheme="minorEastAsia"/>
          <w:vertAlign w:val="superscript"/>
        </w:rPr>
        <w:t>-1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N2O,FC</m:t>
            </m:r>
          </m:sub>
        </m:sSub>
      </m:oMath>
      <w:r>
        <w:rPr>
          <w:rFonts w:eastAsiaTheme="minorEastAsia"/>
        </w:rPr>
        <w:t xml:space="preserve"> </w:t>
      </w:r>
      <w:r w:rsidRPr="00372115">
        <w:rPr>
          <w:rFonts w:eastAsiaTheme="minorEastAsia"/>
        </w:rPr>
        <w:t>is the proportion of N</w:t>
      </w:r>
      <w:r w:rsidRPr="00372115">
        <w:rPr>
          <w:rFonts w:eastAsiaTheme="minorEastAsia"/>
          <w:vertAlign w:val="subscript"/>
        </w:rPr>
        <w:t>2</w:t>
      </w:r>
      <w:r w:rsidRPr="00372115">
        <w:rPr>
          <w:rFonts w:eastAsiaTheme="minorEastAsia"/>
        </w:rPr>
        <w:t>O</w:t>
      </w:r>
      <w:r>
        <w:rPr>
          <w:rFonts w:eastAsiaTheme="minorEastAsia"/>
        </w:rPr>
        <w:t xml:space="preserve"> </w:t>
      </w:r>
      <w:r w:rsidRPr="00372115">
        <w:rPr>
          <w:rFonts w:eastAsiaTheme="minorEastAsia"/>
        </w:rPr>
        <w:t>produced due to partial nitrification at field capacity</w:t>
      </w:r>
      <w:r>
        <w:rPr>
          <w:rFonts w:eastAsiaTheme="minorEastAsia"/>
        </w:rPr>
        <w:t xml:space="preserve"> (0.02),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nitrif,gas</m:t>
            </m:r>
          </m:sub>
        </m:sSub>
      </m:oMath>
      <w:r>
        <w:rPr>
          <w:rFonts w:eastAsiaTheme="minorEastAsia"/>
        </w:rPr>
        <w:t xml:space="preserve"> </w:t>
      </w:r>
      <w:r w:rsidRPr="00372115">
        <w:rPr>
          <w:rFonts w:eastAsiaTheme="minorEastAsia"/>
        </w:rPr>
        <w:t>is the proportion of full nitrification</w:t>
      </w:r>
      <w:r>
        <w:rPr>
          <w:rFonts w:eastAsiaTheme="minorEastAsia"/>
        </w:rPr>
        <w:t xml:space="preserve"> lost as gas (0.02), and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NO</m:t>
            </m:r>
          </m:sub>
        </m:sSub>
      </m:oMath>
      <w:r>
        <w:rPr>
          <w:rFonts w:eastAsiaTheme="minorEastAsia"/>
        </w:rPr>
        <w:t xml:space="preserve"> is </w:t>
      </w:r>
      <w:r w:rsidRPr="00372115">
        <w:rPr>
          <w:rFonts w:eastAsiaTheme="minorEastAsia"/>
        </w:rPr>
        <w:t>the proportion of full</w:t>
      </w:r>
      <w:r>
        <w:rPr>
          <w:rFonts w:eastAsiaTheme="minorEastAsia"/>
        </w:rPr>
        <w:t xml:space="preserve"> </w:t>
      </w:r>
      <w:r w:rsidRPr="00372115">
        <w:rPr>
          <w:rFonts w:eastAsiaTheme="minorEastAsia"/>
        </w:rPr>
        <w:t>nitrification gaseous loss that is NO (0.4)</w:t>
      </w:r>
      <w:r>
        <w:rPr>
          <w:rFonts w:eastAsiaTheme="minorEastAsia"/>
        </w:rPr>
        <w:t xml:space="preserve">. </w:t>
      </w:r>
    </w:p>
    <w:bookmarkEnd w:id="9"/>
    <w:p w14:paraId="70EB34D7" w14:textId="77777777" w:rsidR="00D1600F" w:rsidRDefault="00D1600F" w:rsidP="00D1600F">
      <w:pPr>
        <w:spacing w:after="0" w:line="240" w:lineRule="auto"/>
        <w:jc w:val="both"/>
        <w:rPr>
          <w:rFonts w:eastAsiaTheme="minorEastAsia"/>
        </w:rPr>
      </w:pPr>
    </w:p>
    <w:p w14:paraId="0A571E1C" w14:textId="77777777" w:rsidR="002C5073" w:rsidRDefault="00311948" w:rsidP="00215423">
      <w:pPr>
        <w:spacing w:after="0" w:line="240" w:lineRule="auto"/>
        <w:jc w:val="both"/>
        <w:rPr>
          <w:rFonts w:eastAsiaTheme="minorEastAsia"/>
        </w:rPr>
      </w:pPr>
      <w:r>
        <w:rPr>
          <w:i/>
        </w:rPr>
        <w:t>Volatilisation –</w:t>
      </w:r>
      <w:r w:rsidR="006765FF">
        <w:t xml:space="preserve"> After Bradbury et al. (1993), volatilisation of ammonium</w:t>
      </w:r>
      <w:r w:rsidR="00562A80">
        <w:t xml:space="preserve"> or urea-N,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NH4,volat</m:t>
            </m:r>
          </m:sub>
        </m:sSub>
      </m:oMath>
      <w:r w:rsidR="00562A80">
        <w:rPr>
          <w:rFonts w:eastAsiaTheme="minorEastAsia"/>
        </w:rPr>
        <w:t xml:space="preserve"> (kg ha</w:t>
      </w:r>
      <w:r w:rsidR="00562A80">
        <w:rPr>
          <w:rFonts w:eastAsiaTheme="minorEastAsia"/>
          <w:vertAlign w:val="superscript"/>
        </w:rPr>
        <w:t>-1</w:t>
      </w:r>
      <w:r w:rsidR="00562A80">
        <w:rPr>
          <w:rFonts w:eastAsiaTheme="minorEastAsia"/>
        </w:rPr>
        <w:t>)</w:t>
      </w:r>
      <w:r w:rsidR="006765FF">
        <w:t xml:space="preserve"> is assumed to occur from applied manure and fertiliser only; ammonium that is already integrated into the soil matrix is likely to be held more strongly on surfaces of the soil particles, and so is less likely to be lost by volatilisation. </w:t>
      </w:r>
      <w:r w:rsidR="00562A80">
        <w:t>In this simple approach, a</w:t>
      </w:r>
      <w:r w:rsidR="006765FF">
        <w:t xml:space="preserve"> fixed proportion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volat</m:t>
            </m:r>
          </m:sub>
        </m:sSub>
      </m:oMath>
      <w:r w:rsidR="006765FF">
        <w:rPr>
          <w:rFonts w:eastAsiaTheme="minorEastAsia"/>
        </w:rPr>
        <w:t xml:space="preserve"> = 0.15)</w:t>
      </w:r>
      <w:r w:rsidR="006765FF">
        <w:t xml:space="preserve"> of the ammonium-N or urea-N in applied manure,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NH4,manure</m:t>
            </m:r>
          </m:sub>
        </m:sSub>
        <m:r>
          <w:rPr>
            <w:rFonts w:ascii="Cambria Math" w:eastAsiaTheme="minorEastAsia" w:hAnsi="Cambria Math"/>
          </w:rPr>
          <m:t xml:space="preserve"> </m:t>
        </m:r>
      </m:oMath>
      <w:r w:rsidR="006765FF">
        <w:rPr>
          <w:rFonts w:eastAsiaTheme="minorEastAsia"/>
        </w:rPr>
        <w:t>(kg ha</w:t>
      </w:r>
      <w:r w:rsidR="006765FF">
        <w:rPr>
          <w:rFonts w:eastAsiaTheme="minorEastAsia"/>
          <w:vertAlign w:val="superscript"/>
        </w:rPr>
        <w:t>-1</w:t>
      </w:r>
      <w:r w:rsidR="006765FF">
        <w:rPr>
          <w:rFonts w:eastAsiaTheme="minorEastAsia"/>
        </w:rPr>
        <w:t xml:space="preserve">), </w:t>
      </w:r>
      <w:r w:rsidR="006765FF">
        <w:t xml:space="preserve">and fertilisers,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NH4,fert</m:t>
            </m:r>
          </m:sub>
        </m:sSub>
        <m:r>
          <w:rPr>
            <w:rFonts w:ascii="Cambria Math" w:eastAsiaTheme="minorEastAsia" w:hAnsi="Cambria Math"/>
          </w:rPr>
          <m:t xml:space="preserve"> </m:t>
        </m:r>
      </m:oMath>
      <w:r w:rsidR="006765FF">
        <w:rPr>
          <w:rFonts w:eastAsiaTheme="minorEastAsia"/>
        </w:rPr>
        <w:t>(kg ha</w:t>
      </w:r>
      <w:r w:rsidR="006765FF">
        <w:rPr>
          <w:rFonts w:eastAsiaTheme="minorEastAsia"/>
          <w:vertAlign w:val="superscript"/>
        </w:rPr>
        <w:t>-1</w:t>
      </w:r>
      <w:r w:rsidR="006765FF">
        <w:rPr>
          <w:rFonts w:eastAsiaTheme="minorEastAsia"/>
        </w:rPr>
        <w:t xml:space="preserve">) </w:t>
      </w:r>
      <w:r w:rsidR="006765FF">
        <w:t xml:space="preserve">is assumed to be lost in the month of application only, </w:t>
      </w:r>
      <w:r w:rsidR="006765FF">
        <w:softHyphen/>
        <w:t xml:space="preserve">and only if the rainfall in that month,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m:t>
            </m:r>
          </m:sub>
        </m:sSub>
      </m:oMath>
      <w:r w:rsidR="006765FF">
        <w:t xml:space="preserve"> (mm), is less than a critical level</w:t>
      </w:r>
      <w:r w:rsidR="00562A80">
        <w:t xml:space="preserve">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rain,crit</m:t>
            </m:r>
          </m:sub>
        </m:sSub>
      </m:oMath>
      <w:r w:rsidR="00562A80">
        <w:rPr>
          <w:rFonts w:eastAsiaTheme="minorEastAsia"/>
        </w:rPr>
        <w:t xml:space="preserve"> &lt; 21 mm),</w:t>
      </w:r>
    </w:p>
    <w:p w14:paraId="4B2AD158" w14:textId="77777777" w:rsidR="00562A80" w:rsidRDefault="00562A80" w:rsidP="00215423">
      <w:pPr>
        <w:spacing w:after="0" w:line="240" w:lineRule="auto"/>
        <w:jc w:val="both"/>
        <w:rPr>
          <w:rFonts w:eastAsiaTheme="minorEastAsia"/>
        </w:rPr>
      </w:pPr>
    </w:p>
    <w:p w14:paraId="44ADE726" w14:textId="62BDD31D" w:rsidR="00562A80" w:rsidRPr="006765FF" w:rsidRDefault="008D1106" w:rsidP="00215423">
      <w:pPr>
        <w:spacing w:after="0" w:line="240" w:lineRule="auto"/>
        <w:jc w:val="both"/>
      </w:pPr>
      <m:oMath>
        <m:sSub>
          <m:sSubPr>
            <m:ctrlPr>
              <w:rPr>
                <w:rFonts w:ascii="Cambria Math" w:eastAsiaTheme="minorEastAsia" w:hAnsi="Cambria Math"/>
                <w:i/>
              </w:rPr>
            </m:ctrlPr>
          </m:sSubPr>
          <m:e>
            <m:r>
              <m:rPr>
                <m:sty m:val="p"/>
              </m:rPr>
              <w:rPr>
                <w:rFonts w:ascii="Cambria Math" w:eastAsiaTheme="minorEastAsia" w:hAnsi="Cambria Math"/>
              </w:rPr>
              <m:t>if</m:t>
            </m:r>
            <m:r>
              <w:rPr>
                <w:rFonts w:ascii="Cambria Math" w:eastAsiaTheme="minorEastAsia" w:hAnsi="Cambria Math"/>
              </w:rPr>
              <m:t xml:space="preserve"> (V</m:t>
            </m:r>
          </m:e>
          <m:sub>
            <m:r>
              <m:rPr>
                <m:sty m:val="p"/>
              </m:rPr>
              <w:rPr>
                <w:rFonts w:ascii="Cambria Math" w:eastAsiaTheme="minorEastAsia" w:hAnsi="Cambria Math"/>
              </w:rPr>
              <m:t>rain</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rain,crit</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NH4,volat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volat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NH4,manure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NH4,fert</m:t>
                </m:r>
              </m:sub>
            </m:sSub>
          </m:e>
        </m:d>
      </m:oMath>
      <w:r w:rsidR="00BB6AA0">
        <w:rPr>
          <w:rFonts w:eastAsiaTheme="minorEastAsia"/>
        </w:rPr>
        <w:tab/>
      </w:r>
      <w:r w:rsidR="00BB6AA0">
        <w:rPr>
          <w:rFonts w:eastAsiaTheme="minorEastAsia"/>
        </w:rPr>
        <w:tab/>
        <w:t>(eq.2.</w:t>
      </w:r>
      <w:r w:rsidR="0050098D">
        <w:rPr>
          <w:rFonts w:eastAsiaTheme="minorEastAsia"/>
        </w:rPr>
        <w:t>4.2</w:t>
      </w:r>
      <w:r w:rsidR="00105971">
        <w:rPr>
          <w:rFonts w:eastAsiaTheme="minorEastAsia"/>
        </w:rPr>
        <w:t>5</w:t>
      </w:r>
      <w:r w:rsidR="00BB6AA0">
        <w:rPr>
          <w:rFonts w:eastAsiaTheme="minorEastAsia"/>
        </w:rPr>
        <w:t>)</w:t>
      </w:r>
    </w:p>
    <w:p w14:paraId="5996B540" w14:textId="77777777" w:rsidR="00FA7EDD" w:rsidRPr="00FA7EDD" w:rsidRDefault="00FA7EDD" w:rsidP="00215423">
      <w:pPr>
        <w:spacing w:after="0" w:line="240" w:lineRule="auto"/>
        <w:jc w:val="both"/>
      </w:pPr>
    </w:p>
    <w:p w14:paraId="05B44B45" w14:textId="736CBF07" w:rsidR="00AD7EF7" w:rsidRDefault="00311948" w:rsidP="00AD7EF7">
      <w:pPr>
        <w:spacing w:after="0" w:line="240" w:lineRule="auto"/>
        <w:jc w:val="both"/>
        <w:rPr>
          <w:rFonts w:eastAsiaTheme="minorEastAsia"/>
        </w:rPr>
      </w:pPr>
      <w:r>
        <w:rPr>
          <w:i/>
        </w:rPr>
        <w:t xml:space="preserve">Crop uptake </w:t>
      </w:r>
      <w:r w:rsidR="00D33218">
        <w:rPr>
          <w:i/>
        </w:rPr>
        <w:t xml:space="preserve">– </w:t>
      </w:r>
      <w:r w:rsidR="00D33218">
        <w:t xml:space="preserve">As for nitrate, </w:t>
      </w:r>
      <w:r w:rsidR="00AD7EF7">
        <w:rPr>
          <w:rFonts w:eastAsiaTheme="minorEastAsia"/>
        </w:rPr>
        <w:t xml:space="preserve">it was assumed that the crop N demand from the </w:t>
      </w:r>
      <w:r w:rsidR="007621B6">
        <w:rPr>
          <w:rFonts w:eastAsiaTheme="minorEastAsia"/>
        </w:rPr>
        <w:t>ammonium</w:t>
      </w:r>
      <w:r w:rsidR="00AD7EF7">
        <w:rPr>
          <w:rFonts w:eastAsiaTheme="minorEastAsia"/>
        </w:rPr>
        <w:t xml:space="preserve"> pool, </w:t>
      </w:r>
      <m:oMath>
        <m:sSub>
          <m:sSubPr>
            <m:ctrlPr>
              <w:rPr>
                <w:rFonts w:ascii="Cambria Math" w:hAnsi="Cambria Math"/>
                <w:i/>
              </w:rPr>
            </m:ctrlPr>
          </m:sSubPr>
          <m:e>
            <m:r>
              <w:rPr>
                <w:rFonts w:ascii="Cambria Math" w:hAnsi="Cambria Math"/>
              </w:rPr>
              <m:t>N</m:t>
            </m:r>
          </m:e>
          <m:sub>
            <m:r>
              <m:rPr>
                <m:sty m:val="p"/>
              </m:rPr>
              <w:rPr>
                <w:rFonts w:ascii="Cambria Math" w:hAnsi="Cambria Math"/>
              </w:rPr>
              <m:t>NH4,crop</m:t>
            </m:r>
          </m:sub>
        </m:sSub>
      </m:oMath>
      <w:r w:rsidR="00AD7EF7">
        <w:rPr>
          <w:rFonts w:eastAsiaTheme="minorEastAsia"/>
        </w:rPr>
        <w:t xml:space="preserve"> (kg ha</w:t>
      </w:r>
      <w:r w:rsidR="00AD7EF7">
        <w:rPr>
          <w:rFonts w:eastAsiaTheme="minorEastAsia"/>
          <w:vertAlign w:val="superscript"/>
        </w:rPr>
        <w:t>-1</w:t>
      </w:r>
      <w:r w:rsidR="00AD7EF7">
        <w:rPr>
          <w:rFonts w:eastAsiaTheme="minorEastAsia"/>
        </w:rPr>
        <w:t>) was shared equally between available nitrate and ammonium,</w:t>
      </w:r>
    </w:p>
    <w:p w14:paraId="70B84292" w14:textId="77777777" w:rsidR="00AD7EF7" w:rsidRPr="00822B77" w:rsidRDefault="00AD7EF7" w:rsidP="00AD7EF7">
      <w:pPr>
        <w:spacing w:after="0" w:line="240" w:lineRule="auto"/>
        <w:jc w:val="both"/>
      </w:pPr>
    </w:p>
    <w:p w14:paraId="67DED731" w14:textId="1AE6D4D4" w:rsidR="00AD7EF7" w:rsidRDefault="00AD7EF7" w:rsidP="00AD7EF7">
      <w:pPr>
        <w:spacing w:after="0" w:line="240" w:lineRule="auto"/>
        <w:jc w:val="both"/>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NH4,crop</m:t>
            </m:r>
          </m:sub>
        </m:sSub>
      </m:oMath>
      <w:r>
        <w:rPr>
          <w:rFonts w:eastAsiaTheme="minorEastAsia"/>
        </w:rPr>
        <w:t xml:space="preserve"> = </w:t>
      </w:r>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r>
          <w:rPr>
            <w:rFonts w:ascii="Cambria Math" w:hAnsi="Cambria Math"/>
          </w:rPr>
          <m:t>×</m:t>
        </m:r>
        <m:d>
          <m:dPr>
            <m:ctrlPr>
              <w:rPr>
                <w:rFonts w:ascii="Cambria Math" w:hAnsi="Cambria Math"/>
                <w:i/>
              </w:rPr>
            </m:ctrlPr>
          </m:dPr>
          <m:e>
            <m:f>
              <m:fPr>
                <m:type m:val="skw"/>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e>
                </m:d>
              </m:den>
            </m:f>
          </m:e>
        </m:d>
      </m:oMath>
      <w:r w:rsidR="00BB6AA0">
        <w:rPr>
          <w:rFonts w:eastAsiaTheme="minorEastAsia"/>
        </w:rPr>
        <w:tab/>
      </w:r>
      <w:r w:rsidR="00BB6AA0">
        <w:rPr>
          <w:rFonts w:eastAsiaTheme="minorEastAsia"/>
        </w:rPr>
        <w:tab/>
        <w:t>(eq.2.</w:t>
      </w:r>
      <w:r w:rsidR="0050098D">
        <w:rPr>
          <w:rFonts w:eastAsiaTheme="minorEastAsia"/>
        </w:rPr>
        <w:t>4.2</w:t>
      </w:r>
      <w:r w:rsidR="00105971">
        <w:rPr>
          <w:rFonts w:eastAsiaTheme="minorEastAsia"/>
        </w:rPr>
        <w:t>6</w:t>
      </w:r>
      <w:r w:rsidR="00BB6AA0">
        <w:rPr>
          <w:rFonts w:eastAsiaTheme="minorEastAsia"/>
        </w:rPr>
        <w:t>)</w:t>
      </w:r>
    </w:p>
    <w:p w14:paraId="6AF27240" w14:textId="77777777" w:rsidR="00AD7EF7" w:rsidRPr="00EE6DF0" w:rsidRDefault="00AD7EF7" w:rsidP="00AD7EF7">
      <w:pPr>
        <w:spacing w:after="0" w:line="240" w:lineRule="auto"/>
        <w:jc w:val="both"/>
        <w:rPr>
          <w:rFonts w:eastAsiaTheme="minorEastAsia"/>
        </w:rPr>
      </w:pPr>
    </w:p>
    <w:p w14:paraId="72160053" w14:textId="77777777" w:rsidR="00311948" w:rsidRPr="00AD7EF7" w:rsidRDefault="00AD7EF7" w:rsidP="00AD7EF7">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oMath>
      <w:r>
        <w:rPr>
          <w:rFonts w:eastAsiaTheme="minorEastAsia"/>
        </w:rPr>
        <w:t xml:space="preserve"> is the nitrate and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oMath>
      <w:r>
        <w:rPr>
          <w:rFonts w:eastAsiaTheme="minorEastAsia"/>
        </w:rPr>
        <w:t xml:space="preserve"> is the ammonium available in the soil to the simulated depth (kg ha</w:t>
      </w:r>
      <w:r>
        <w:rPr>
          <w:rFonts w:eastAsiaTheme="minorEastAsia"/>
          <w:vertAlign w:val="superscript"/>
        </w:rPr>
        <w:t>-1</w:t>
      </w:r>
      <w:r>
        <w:rPr>
          <w:rFonts w:eastAsiaTheme="minorEastAsia"/>
        </w:rPr>
        <w:t>).</w:t>
      </w:r>
    </w:p>
    <w:p w14:paraId="511772C0" w14:textId="77777777" w:rsidR="002C5073" w:rsidRDefault="002C5073" w:rsidP="00215423">
      <w:pPr>
        <w:spacing w:after="0" w:line="240" w:lineRule="auto"/>
        <w:jc w:val="both"/>
      </w:pPr>
    </w:p>
    <w:p w14:paraId="0B9A20AC" w14:textId="77777777" w:rsidR="00BB7A97" w:rsidRPr="00985F23" w:rsidRDefault="009026EA" w:rsidP="00215423">
      <w:pPr>
        <w:pStyle w:val="Heading1"/>
        <w:spacing w:before="0" w:line="240" w:lineRule="auto"/>
        <w:jc w:val="both"/>
        <w:rPr>
          <w:rFonts w:asciiTheme="minorHAnsi" w:hAnsiTheme="minorHAnsi"/>
          <w:b w:val="0"/>
        </w:rPr>
      </w:pPr>
      <w:bookmarkStart w:id="10" w:name="_Toc73700845"/>
      <w:r>
        <w:rPr>
          <w:rFonts w:asciiTheme="minorHAnsi" w:hAnsiTheme="minorHAnsi"/>
        </w:rPr>
        <w:t>3</w:t>
      </w:r>
      <w:r w:rsidR="00BB7A97" w:rsidRPr="00985F23">
        <w:rPr>
          <w:rFonts w:asciiTheme="minorHAnsi" w:hAnsiTheme="minorHAnsi"/>
        </w:rPr>
        <w:t xml:space="preserve">. </w:t>
      </w:r>
      <w:r w:rsidR="00831A92" w:rsidRPr="00985F23">
        <w:rPr>
          <w:rFonts w:asciiTheme="minorHAnsi" w:hAnsiTheme="minorHAnsi"/>
        </w:rPr>
        <w:t>C</w:t>
      </w:r>
      <w:r w:rsidR="00BB7A97" w:rsidRPr="00985F23">
        <w:rPr>
          <w:rFonts w:asciiTheme="minorHAnsi" w:hAnsiTheme="minorHAnsi"/>
        </w:rPr>
        <w:t>rop production</w:t>
      </w:r>
      <w:bookmarkEnd w:id="10"/>
    </w:p>
    <w:p w14:paraId="32E40FB2" w14:textId="77777777" w:rsidR="00BB7A97" w:rsidRDefault="00BB7A97" w:rsidP="00215423">
      <w:pPr>
        <w:spacing w:after="0" w:line="240" w:lineRule="auto"/>
        <w:jc w:val="both"/>
      </w:pPr>
    </w:p>
    <w:p w14:paraId="723AF5C1" w14:textId="77777777" w:rsidR="002E000B" w:rsidRDefault="00811E6D" w:rsidP="00215423">
      <w:pPr>
        <w:spacing w:after="0" w:line="240" w:lineRule="auto"/>
        <w:jc w:val="both"/>
        <w:rPr>
          <w:rFonts w:eastAsiaTheme="minorEastAsia"/>
        </w:rPr>
      </w:pPr>
      <w:r>
        <w:t>A</w:t>
      </w:r>
      <w:r w:rsidR="00B829B9">
        <w:t xml:space="preserve">ccurate simulation of yield is notoriously difficult </w:t>
      </w:r>
      <w:r>
        <w:t xml:space="preserve">and data hungry, </w:t>
      </w:r>
      <w:r w:rsidR="00B829B9">
        <w:t>due to the wide range of factors that can inhibit crop growth, such as diseases, pests, nutrients and water</w:t>
      </w:r>
      <w:r>
        <w:t>. Therefore</w:t>
      </w:r>
      <w:r w:rsidR="00B829B9">
        <w:t xml:space="preserve">, the change in crop production is simulated </w:t>
      </w:r>
      <w:r>
        <w:t xml:space="preserve">here </w:t>
      </w:r>
      <w:r w:rsidR="00B829B9">
        <w:t>using a simple ratio approach</w:t>
      </w:r>
      <w:r>
        <w:t>. This aims</w:t>
      </w:r>
      <w:r w:rsidR="00B829B9">
        <w:t xml:space="preserve"> to increase accuracy </w:t>
      </w:r>
      <w:r w:rsidR="00537BE0">
        <w:t xml:space="preserve">possible with only limited data </w:t>
      </w:r>
      <w:r w:rsidR="00B829B9">
        <w:t>of predict</w:t>
      </w:r>
      <w:r w:rsidR="00537BE0">
        <w:t>ions of yield</w:t>
      </w:r>
      <w:r>
        <w:t xml:space="preserve"> by using inputs of “typical yi</w:t>
      </w:r>
      <w:r w:rsidR="00537BE0">
        <w:t>eld</w:t>
      </w:r>
      <w:r>
        <w:t>” to scale the results</w:t>
      </w:r>
      <w:r w:rsidR="00B829B9">
        <w:t xml:space="preserve">. The typical yield, </w:t>
      </w:r>
      <m:oMath>
        <m:sSub>
          <m:sSubPr>
            <m:ctrlPr>
              <w:rPr>
                <w:rFonts w:ascii="Cambria Math" w:hAnsi="Cambria Math"/>
                <w:i/>
              </w:rPr>
            </m:ctrlPr>
          </m:sSubPr>
          <m:e>
            <m:r>
              <w:rPr>
                <w:rFonts w:ascii="Cambria Math" w:hAnsi="Cambria Math"/>
              </w:rPr>
              <m:t>C</m:t>
            </m:r>
          </m:e>
          <m:sub>
            <m:r>
              <m:rPr>
                <m:sty m:val="p"/>
              </m:rPr>
              <w:rPr>
                <w:rFonts w:ascii="Cambria Math" w:hAnsi="Cambria Math"/>
              </w:rPr>
              <m:t>yld,typ</m:t>
            </m:r>
          </m:sub>
        </m:sSub>
      </m:oMath>
      <w:r w:rsidR="00B829B9">
        <w:rPr>
          <w:rFonts w:eastAsiaTheme="minorEastAsia"/>
        </w:rPr>
        <w:t xml:space="preserve"> (t ha</w:t>
      </w:r>
      <w:r w:rsidR="00B829B9">
        <w:rPr>
          <w:rFonts w:eastAsiaTheme="minorEastAsia"/>
          <w:vertAlign w:val="superscript"/>
        </w:rPr>
        <w:t>-1</w:t>
      </w:r>
      <w:r w:rsidR="00B829B9">
        <w:rPr>
          <w:rFonts w:eastAsiaTheme="minorEastAsia"/>
        </w:rPr>
        <w:t>)</w:t>
      </w:r>
      <w:r w:rsidR="00B829B9">
        <w:t xml:space="preserve"> is supplied as an input to the model, and is then modified </w:t>
      </w:r>
      <w:r w:rsidR="00B829B9">
        <w:lastRenderedPageBreak/>
        <w:t xml:space="preserve">according to </w:t>
      </w:r>
      <w:r w:rsidR="002E000B">
        <w:t xml:space="preserve">the </w:t>
      </w:r>
      <w:r>
        <w:t xml:space="preserve">ratio of </w:t>
      </w:r>
      <w:r w:rsidR="002E000B">
        <w:t xml:space="preserve">plant production in </w:t>
      </w:r>
      <w:r>
        <w:t xml:space="preserve">the </w:t>
      </w:r>
      <w:r w:rsidR="002E000B">
        <w:t xml:space="preserve">atypical year compared to </w:t>
      </w:r>
      <w:r w:rsidR="00BB7547">
        <w:t xml:space="preserve">that in </w:t>
      </w:r>
      <w:r>
        <w:t>the</w:t>
      </w:r>
      <w:r w:rsidR="002E000B">
        <w:t xml:space="preserve"> typical year,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2E000B">
        <w:rPr>
          <w:rFonts w:eastAsiaTheme="minorEastAsia"/>
        </w:rPr>
        <w:t>,</w:t>
      </w:r>
    </w:p>
    <w:p w14:paraId="5AF2E200" w14:textId="77777777" w:rsidR="00B829B9" w:rsidRDefault="002E000B" w:rsidP="00215423">
      <w:pPr>
        <w:spacing w:after="0" w:line="240" w:lineRule="auto"/>
        <w:jc w:val="both"/>
      </w:pPr>
      <w:r>
        <w:t xml:space="preserve"> </w:t>
      </w:r>
    </w:p>
    <w:p w14:paraId="32D501A1" w14:textId="422B0AB7" w:rsidR="00B829B9" w:rsidRDefault="008D1106" w:rsidP="00215423">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yld,atyp</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yld,typ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BB6AA0">
        <w:rPr>
          <w:rFonts w:eastAsiaTheme="minorEastAsia"/>
        </w:rPr>
        <w:tab/>
      </w:r>
      <w:r w:rsidR="00BB6AA0">
        <w:rPr>
          <w:rFonts w:eastAsiaTheme="minorEastAsia"/>
        </w:rPr>
        <w:tab/>
        <w:t>(eq.3.0.1)</w:t>
      </w:r>
    </w:p>
    <w:p w14:paraId="30AC38FC" w14:textId="77777777" w:rsidR="00B829B9" w:rsidRDefault="00B829B9" w:rsidP="00215423">
      <w:pPr>
        <w:spacing w:after="0" w:line="240" w:lineRule="auto"/>
        <w:jc w:val="both"/>
      </w:pPr>
    </w:p>
    <w:p w14:paraId="5A12D790" w14:textId="77777777" w:rsidR="00BB7547" w:rsidRDefault="00B829B9"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yld,atyp</m:t>
            </m:r>
          </m:sub>
        </m:sSub>
      </m:oMath>
      <w:r>
        <w:rPr>
          <w:rFonts w:eastAsiaTheme="minorEastAsia"/>
        </w:rPr>
        <w:t xml:space="preserve"> is the harvested product under </w:t>
      </w:r>
      <w:r w:rsidR="00192BF1">
        <w:rPr>
          <w:rFonts w:eastAsiaTheme="minorEastAsia"/>
        </w:rPr>
        <w:t xml:space="preserve">atypical </w:t>
      </w:r>
      <w:r>
        <w:rPr>
          <w:rFonts w:eastAsiaTheme="minorEastAsia"/>
        </w:rPr>
        <w:t xml:space="preserve">environmental conditions, for example drought or floods. </w:t>
      </w:r>
      <w:r w:rsidR="00BB7547">
        <w:rPr>
          <w:rFonts w:eastAsiaTheme="minorEastAsia"/>
        </w:rPr>
        <w:t xml:space="preserve">The value of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BB7547">
        <w:rPr>
          <w:rFonts w:eastAsiaTheme="minorEastAsia"/>
        </w:rPr>
        <w:t xml:space="preserve"> is obtained from </w:t>
      </w:r>
      <w:r w:rsidR="00BB7547">
        <w:t xml:space="preserve">the ratio of net primary production estimated under the typical and the atypical environmental conditions, </w:t>
      </w:r>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oMath>
      <w:r w:rsidR="00BB7547">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oMath>
      <w:r w:rsidR="00BB7547">
        <w:rPr>
          <w:rFonts w:eastAsiaTheme="minorEastAsia"/>
        </w:rPr>
        <w:t xml:space="preserve"> (t ha</w:t>
      </w:r>
      <w:r w:rsidR="00BB7547">
        <w:rPr>
          <w:rFonts w:eastAsiaTheme="minorEastAsia"/>
          <w:vertAlign w:val="superscript"/>
        </w:rPr>
        <w:t>-1</w:t>
      </w:r>
      <w:r w:rsidR="00BB7547">
        <w:rPr>
          <w:rFonts w:eastAsiaTheme="minorEastAsia"/>
        </w:rPr>
        <w:t>)</w:t>
      </w:r>
      <w:r w:rsidR="00BB7547">
        <w:t>;</w:t>
      </w:r>
    </w:p>
    <w:p w14:paraId="1FE49C1C" w14:textId="77777777" w:rsidR="00BB7547" w:rsidRDefault="00BB7547" w:rsidP="00862696">
      <w:pPr>
        <w:spacing w:after="0" w:line="240" w:lineRule="auto"/>
        <w:jc w:val="both"/>
      </w:pPr>
    </w:p>
    <w:p w14:paraId="2045AE1F" w14:textId="425CDEA7" w:rsidR="00BB7547" w:rsidRDefault="008D1106"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num>
          <m:den>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den>
        </m:f>
      </m:oMath>
      <w:r w:rsidR="00BB6AA0">
        <w:rPr>
          <w:rFonts w:eastAsiaTheme="minorEastAsia"/>
        </w:rPr>
        <w:tab/>
      </w:r>
      <w:r w:rsidR="00BB6AA0">
        <w:rPr>
          <w:rFonts w:eastAsiaTheme="minorEastAsia"/>
        </w:rPr>
        <w:tab/>
        <w:t>(eq.3.0.2)</w:t>
      </w:r>
    </w:p>
    <w:p w14:paraId="2C35ADD6" w14:textId="77777777" w:rsidR="00BB7547" w:rsidRDefault="00BB7547" w:rsidP="00862696">
      <w:pPr>
        <w:spacing w:after="0" w:line="240" w:lineRule="auto"/>
        <w:jc w:val="both"/>
        <w:rPr>
          <w:rFonts w:eastAsiaTheme="minorEastAsia"/>
        </w:rPr>
      </w:pPr>
    </w:p>
    <w:p w14:paraId="225AA4AA" w14:textId="77777777" w:rsidR="00B829B9" w:rsidRDefault="00B829B9" w:rsidP="00862696">
      <w:pPr>
        <w:spacing w:after="0" w:line="240" w:lineRule="auto"/>
        <w:jc w:val="both"/>
      </w:pPr>
      <w:r>
        <w:t xml:space="preserve">This approach assumes that the factors not explicitly described have a similar </w:t>
      </w:r>
      <w:r w:rsidR="003B4BA4">
        <w:t xml:space="preserve">impact </w:t>
      </w:r>
      <w:r>
        <w:t>on yield in both the typical and the altered environmental conditions.</w:t>
      </w:r>
    </w:p>
    <w:p w14:paraId="03B98DE4" w14:textId="77777777" w:rsidR="00FF710A" w:rsidRDefault="00FF710A" w:rsidP="00862696">
      <w:pPr>
        <w:spacing w:after="0" w:line="240" w:lineRule="auto"/>
        <w:jc w:val="both"/>
      </w:pPr>
    </w:p>
    <w:p w14:paraId="00851523" w14:textId="324236BA" w:rsidR="00FF710A" w:rsidRDefault="00FF710A" w:rsidP="00862696">
      <w:pPr>
        <w:spacing w:after="0" w:line="240" w:lineRule="auto"/>
        <w:jc w:val="both"/>
      </w:pPr>
      <w:r>
        <w:t>In th</w:t>
      </w:r>
      <w:r w:rsidR="005A0D99">
        <w:t xml:space="preserve">e simple, one crop, simulation, </w:t>
      </w:r>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oMath>
      <w:r w:rsidR="005A0D99">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oMath>
      <w:r w:rsidR="005A0D99">
        <w:rPr>
          <w:rFonts w:eastAsiaTheme="minorEastAsia"/>
        </w:rPr>
        <w:t xml:space="preserve"> are obtained by summing net primary production over the year. In the rotational simulation, </w:t>
      </w:r>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oMath>
      <w:r w:rsidR="005A0D99">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oMath>
      <w:r w:rsidR="005A0D99">
        <w:rPr>
          <w:rFonts w:eastAsiaTheme="minorEastAsia"/>
        </w:rPr>
        <w:t xml:space="preserve"> are obtained by summing over the full 10 years of the simulation, dividing the net primary production for each crop by the harvest index.</w:t>
      </w:r>
    </w:p>
    <w:p w14:paraId="0A6BD0E6" w14:textId="77777777" w:rsidR="00B7096F" w:rsidRDefault="00B7096F" w:rsidP="00862696">
      <w:pPr>
        <w:spacing w:after="0" w:line="240" w:lineRule="auto"/>
        <w:jc w:val="both"/>
      </w:pPr>
    </w:p>
    <w:p w14:paraId="6539B170" w14:textId="77777777" w:rsidR="00B7096F" w:rsidRDefault="00B7096F" w:rsidP="00862696">
      <w:pPr>
        <w:spacing w:after="0" w:line="240" w:lineRule="auto"/>
        <w:jc w:val="both"/>
      </w:pPr>
      <w:r>
        <w:t>The calculation of net primary production uses a choice of simple non-process based models as detailed below.</w:t>
      </w:r>
    </w:p>
    <w:p w14:paraId="71590421" w14:textId="77777777" w:rsidR="00862696" w:rsidRDefault="00862696" w:rsidP="00862696">
      <w:pPr>
        <w:spacing w:after="0" w:line="240" w:lineRule="auto"/>
        <w:jc w:val="both"/>
      </w:pPr>
    </w:p>
    <w:p w14:paraId="7F005C26" w14:textId="77777777" w:rsidR="00B7096F" w:rsidRPr="00985F23" w:rsidRDefault="009026EA" w:rsidP="00862696">
      <w:pPr>
        <w:pStyle w:val="Heading2"/>
        <w:spacing w:before="0" w:line="240" w:lineRule="auto"/>
        <w:rPr>
          <w:rFonts w:asciiTheme="minorHAnsi" w:hAnsiTheme="minorHAnsi"/>
          <w:b w:val="0"/>
          <w:color w:val="auto"/>
          <w:sz w:val="24"/>
          <w:szCs w:val="24"/>
        </w:rPr>
      </w:pPr>
      <w:bookmarkStart w:id="11" w:name="_Toc73700846"/>
      <w:r>
        <w:rPr>
          <w:rFonts w:asciiTheme="minorHAnsi" w:hAnsiTheme="minorHAnsi"/>
          <w:color w:val="auto"/>
          <w:sz w:val="24"/>
          <w:szCs w:val="24"/>
        </w:rPr>
        <w:t>3</w:t>
      </w:r>
      <w:r w:rsidR="00B7096F" w:rsidRPr="00985F23">
        <w:rPr>
          <w:rFonts w:asciiTheme="minorHAnsi" w:hAnsiTheme="minorHAnsi"/>
          <w:color w:val="auto"/>
          <w:sz w:val="24"/>
          <w:szCs w:val="24"/>
        </w:rPr>
        <w:t xml:space="preserve">.1. </w:t>
      </w:r>
      <w:r w:rsidR="00CC15A3" w:rsidRPr="00985F23">
        <w:rPr>
          <w:rFonts w:asciiTheme="minorHAnsi" w:hAnsiTheme="minorHAnsi"/>
          <w:color w:val="auto"/>
          <w:sz w:val="24"/>
          <w:szCs w:val="24"/>
        </w:rPr>
        <w:t>Net primary production from t</w:t>
      </w:r>
      <w:r w:rsidR="00B7096F" w:rsidRPr="00985F23">
        <w:rPr>
          <w:rFonts w:asciiTheme="minorHAnsi" w:hAnsiTheme="minorHAnsi"/>
          <w:color w:val="auto"/>
          <w:sz w:val="24"/>
          <w:szCs w:val="24"/>
        </w:rPr>
        <w:t>emperature and rainfall during the growing season</w:t>
      </w:r>
      <w:bookmarkEnd w:id="11"/>
    </w:p>
    <w:p w14:paraId="4BDC08E0" w14:textId="77777777" w:rsidR="00B7096F" w:rsidRDefault="00B7096F" w:rsidP="00862696">
      <w:pPr>
        <w:spacing w:after="0" w:line="240" w:lineRule="auto"/>
        <w:jc w:val="both"/>
      </w:pPr>
    </w:p>
    <w:p w14:paraId="534D68F1" w14:textId="77777777" w:rsidR="00B7096F" w:rsidRDefault="0011368B" w:rsidP="00862696">
      <w:pPr>
        <w:spacing w:after="0" w:line="240" w:lineRule="auto"/>
        <w:jc w:val="both"/>
      </w:pPr>
      <w:r>
        <w:t>T</w:t>
      </w:r>
      <w:r w:rsidR="00B7096F">
        <w:t>he net primary production is calculated using a modification of the well-established M</w:t>
      </w:r>
      <w:r w:rsidR="00FA7275">
        <w:t>iami</w:t>
      </w:r>
      <w:r w:rsidR="00B7096F">
        <w:t xml:space="preserve"> model (Leith, 1972).</w:t>
      </w:r>
      <w:r w:rsidR="009E35B9">
        <w:t xml:space="preserve"> The M</w:t>
      </w:r>
      <w:r w:rsidR="00FA7275">
        <w:t>iami</w:t>
      </w:r>
      <w:r w:rsidR="009E35B9">
        <w:t xml:space="preserve"> model calculates net primary production, based on total annual temperature and rainfall. </w:t>
      </w:r>
      <w:r w:rsidR="00811E6D">
        <w:t>D</w:t>
      </w:r>
      <w:r w:rsidR="009E35B9">
        <w:t xml:space="preserve">roughts and floods are not usually sustained throughout the year, and </w:t>
      </w:r>
      <w:r w:rsidR="00FA7275">
        <w:t xml:space="preserve">the </w:t>
      </w:r>
      <w:r w:rsidR="009E35B9">
        <w:t>growing season for some crops is very short</w:t>
      </w:r>
      <w:r w:rsidR="00811E6D">
        <w:t xml:space="preserve">, so </w:t>
      </w:r>
      <w:r w:rsidR="009E35B9">
        <w:t>atypical weather conditions</w:t>
      </w:r>
      <w:r w:rsidR="00811E6D">
        <w:t xml:space="preserve"> could easily miss the growing season of a particular crop. Using the te</w:t>
      </w:r>
      <w:r w:rsidR="009E35B9">
        <w:t xml:space="preserve">mperature and rainfall </w:t>
      </w:r>
      <w:r w:rsidR="00811E6D">
        <w:t xml:space="preserve">across the whole year may, therefore, misrepresent the impacts of the atypical conditions on some crops. Therefore, temperature and rainfall </w:t>
      </w:r>
      <w:r w:rsidR="009E35B9">
        <w:t xml:space="preserve">are only considered during the growing season of the selected crop. Because </w:t>
      </w:r>
      <w:r w:rsidR="00811E6D">
        <w:t xml:space="preserve">the model uses </w:t>
      </w:r>
      <w:r w:rsidR="009E35B9">
        <w:t xml:space="preserve">the </w:t>
      </w:r>
      <w:r w:rsidR="009E35B9" w:rsidRPr="00811E6D">
        <w:rPr>
          <w:i/>
        </w:rPr>
        <w:t>ratio</w:t>
      </w:r>
      <w:r w:rsidR="009E35B9">
        <w:t xml:space="preserve"> of net primary production </w:t>
      </w:r>
      <w:r w:rsidR="00BB7547">
        <w:t xml:space="preserve">in typical and atypical years </w:t>
      </w:r>
      <w:r w:rsidR="00811E6D">
        <w:t xml:space="preserve">to calculate changes in plant production </w:t>
      </w:r>
      <w:r w:rsidR="00BB7547">
        <w:t>(</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sidR="00BB7547">
        <w:t xml:space="preserve">), differences in </w:t>
      </w:r>
      <w:r w:rsidR="00811E6D">
        <w:t xml:space="preserve">the </w:t>
      </w:r>
      <w:r w:rsidR="00BB7547">
        <w:t>absolute value</w:t>
      </w:r>
      <w:r w:rsidR="00811E6D">
        <w:t>s</w:t>
      </w:r>
      <w:r w:rsidR="00BB7547">
        <w:t xml:space="preserve"> of net primary production estimated by the original M</w:t>
      </w:r>
      <w:r w:rsidR="00FA7275">
        <w:t>iami</w:t>
      </w:r>
      <w:r w:rsidR="00BB7547">
        <w:t xml:space="preserve"> model and by this </w:t>
      </w:r>
      <w:r w:rsidR="00FA7275">
        <w:t xml:space="preserve">modified </w:t>
      </w:r>
      <w:r w:rsidR="00BB7547">
        <w:t xml:space="preserve">approach are not important; it is the </w:t>
      </w:r>
      <w:r w:rsidR="00BB7547" w:rsidRPr="00BB7547">
        <w:rPr>
          <w:i/>
        </w:rPr>
        <w:t>relative</w:t>
      </w:r>
      <w:r w:rsidR="00BB7547">
        <w:t xml:space="preserve"> value of net primary production in the two years that is the key driver</w:t>
      </w:r>
      <w:r w:rsidR="00FA7275">
        <w:t xml:space="preserve"> used in th</w:t>
      </w:r>
      <w:r w:rsidR="00811E6D">
        <w:t>is</w:t>
      </w:r>
      <w:r w:rsidR="00FA7275">
        <w:t xml:space="preserve"> model</w:t>
      </w:r>
      <w:r w:rsidR="00BB7547">
        <w:t xml:space="preserve">. Using this approach, the model estimates the net primary production </w:t>
      </w:r>
      <w:r w:rsidR="00591C5C">
        <w:t xml:space="preserve">of C in this year relative to a year with different conditions, </w:t>
      </w:r>
      <m:oMath>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oMath>
      <w:r w:rsidR="00591C5C">
        <w:rPr>
          <w:rFonts w:eastAsiaTheme="minorEastAsia"/>
        </w:rPr>
        <w:t xml:space="preserve"> (t ha</w:t>
      </w:r>
      <w:r w:rsidR="00591C5C">
        <w:rPr>
          <w:rFonts w:eastAsiaTheme="minorEastAsia"/>
          <w:vertAlign w:val="superscript"/>
        </w:rPr>
        <w:t>-1</w:t>
      </w:r>
      <w:r w:rsidR="00591C5C">
        <w:rPr>
          <w:rFonts w:eastAsiaTheme="minorEastAsia"/>
        </w:rPr>
        <w:t xml:space="preserve">), </w:t>
      </w:r>
      <w:r w:rsidR="00BB7547">
        <w:t xml:space="preserve">as </w:t>
      </w:r>
    </w:p>
    <w:p w14:paraId="5BBFD125" w14:textId="77777777" w:rsidR="00BB7547" w:rsidRDefault="00BB7547" w:rsidP="00862696">
      <w:pPr>
        <w:spacing w:after="0" w:line="240" w:lineRule="auto"/>
        <w:jc w:val="both"/>
      </w:pPr>
    </w:p>
    <w:p w14:paraId="68C77259" w14:textId="779EE7BB" w:rsidR="00B829B9"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15</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rPr>
                        </m:ctrlPr>
                      </m:dPr>
                      <m:e>
                        <m:r>
                          <w:rPr>
                            <w:rFonts w:ascii="Cambria Math" w:eastAsiaTheme="minorEastAsia" w:hAnsi="Cambria Math"/>
                          </w:rPr>
                          <m:t>-0.000664,</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m:t>
                            </m:r>
                            <m:r>
                              <w:rPr>
                                <w:rFonts w:ascii="Cambria Math" w:eastAsiaTheme="minorEastAsia" w:hAnsi="Cambria Math"/>
                              </w:rPr>
                              <m:t>,</m:t>
                            </m:r>
                            <m:r>
                              <m:rPr>
                                <m:sty m:val="p"/>
                              </m:rPr>
                              <w:rPr>
                                <w:rFonts w:ascii="Cambria Math" w:eastAsiaTheme="minorEastAsia" w:hAnsi="Cambria Math"/>
                              </w:rPr>
                              <m:t>grow</m:t>
                            </m:r>
                          </m:sub>
                        </m:sSub>
                      </m:e>
                    </m:d>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 xml:space="preserve">1.315-0.119 </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a,grow</m:t>
                                    </m:r>
                                  </m:sub>
                                </m:sSub>
                              </m:e>
                            </m:d>
                          </m:e>
                        </m:d>
                      </m:den>
                    </m:f>
                  </m:e>
                </m:d>
              </m:e>
            </m:d>
          </m:e>
        </m:func>
      </m:oMath>
      <w:r w:rsidR="00BB6AA0">
        <w:rPr>
          <w:rFonts w:eastAsiaTheme="minorEastAsia"/>
        </w:rPr>
        <w:tab/>
        <w:t>(eq.3.1.1)</w:t>
      </w:r>
    </w:p>
    <w:p w14:paraId="467AAE7A" w14:textId="77777777" w:rsidR="00A51E67" w:rsidRDefault="00A51E67" w:rsidP="00862696">
      <w:pPr>
        <w:spacing w:after="0" w:line="240" w:lineRule="auto"/>
        <w:jc w:val="both"/>
        <w:rPr>
          <w:rFonts w:eastAsiaTheme="minorEastAsia"/>
        </w:rPr>
      </w:pPr>
    </w:p>
    <w:p w14:paraId="6B84589B" w14:textId="77777777" w:rsidR="00A51E67" w:rsidRDefault="00A51E67" w:rsidP="00862696">
      <w:pPr>
        <w:spacing w:after="0" w:line="240" w:lineRule="auto"/>
        <w:jc w:val="both"/>
        <w:rPr>
          <w:rFonts w:eastAsiaTheme="minorEastAsia"/>
        </w:rPr>
      </w:pPr>
      <w:r>
        <w:rPr>
          <w:rFonts w:eastAsiaTheme="minorEastAsia"/>
        </w:rPr>
        <w:t>where</w:t>
      </w:r>
      <w:r w:rsidR="00591C5C">
        <w:rPr>
          <w:rFonts w:eastAsiaTheme="minorEastAsia"/>
        </w:rPr>
        <w:t xml:space="preserve"> </w:t>
      </w:r>
      <w:r>
        <w:rPr>
          <w:rFonts w:eastAsiaTheme="minorEastAsia"/>
        </w:rPr>
        <w:t xml:space="preserve">the first term expresses the rain limited net primary production, using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m:t>
            </m:r>
            <m:r>
              <w:rPr>
                <w:rFonts w:ascii="Cambria Math" w:eastAsiaTheme="minorEastAsia" w:hAnsi="Cambria Math"/>
              </w:rPr>
              <m:t>,</m:t>
            </m:r>
            <m:r>
              <m:rPr>
                <m:sty m:val="p"/>
              </m:rPr>
              <w:rPr>
                <w:rFonts w:ascii="Cambria Math" w:eastAsiaTheme="minorEastAsia" w:hAnsi="Cambria Math"/>
              </w:rPr>
              <m:t>grow</m:t>
            </m:r>
          </m:sub>
        </m:sSub>
      </m:oMath>
      <w:r w:rsidR="00591C5C">
        <w:rPr>
          <w:rFonts w:eastAsiaTheme="minorEastAsia"/>
        </w:rPr>
        <w:t xml:space="preserve">, the rainfall during the growing season (mm), and the second term expresses the temperature limited net primary production, using </w:t>
      </w:r>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a,grow</m:t>
            </m:r>
          </m:sub>
        </m:sSub>
      </m:oMath>
      <w:r w:rsidR="00591C5C">
        <w:rPr>
          <w:rFonts w:eastAsiaTheme="minorEastAsia"/>
        </w:rPr>
        <w:t>, the average air temperature during the growing season</w:t>
      </w:r>
      <w:r w:rsidR="00FA7275">
        <w:rPr>
          <w:rFonts w:eastAsiaTheme="minorEastAsia"/>
        </w:rPr>
        <w:t xml:space="preserve"> (°C)</w:t>
      </w:r>
      <w:r w:rsidR="00591C5C">
        <w:rPr>
          <w:rFonts w:eastAsiaTheme="minorEastAsia"/>
        </w:rPr>
        <w:t>.</w:t>
      </w:r>
    </w:p>
    <w:p w14:paraId="4F482DCA" w14:textId="77777777" w:rsidR="00591C5C" w:rsidRDefault="00591C5C" w:rsidP="00862696">
      <w:pPr>
        <w:spacing w:after="0" w:line="240" w:lineRule="auto"/>
        <w:jc w:val="both"/>
      </w:pPr>
    </w:p>
    <w:p w14:paraId="1F118569" w14:textId="77777777" w:rsidR="00591C5C" w:rsidRPr="00985F23" w:rsidRDefault="009026EA" w:rsidP="00862696">
      <w:pPr>
        <w:pStyle w:val="Heading2"/>
        <w:spacing w:before="0" w:line="240" w:lineRule="auto"/>
        <w:rPr>
          <w:rFonts w:asciiTheme="minorHAnsi" w:hAnsiTheme="minorHAnsi"/>
          <w:b w:val="0"/>
          <w:color w:val="auto"/>
          <w:sz w:val="24"/>
          <w:szCs w:val="24"/>
        </w:rPr>
      </w:pPr>
      <w:bookmarkStart w:id="12" w:name="_Toc73700847"/>
      <w:r>
        <w:rPr>
          <w:rFonts w:asciiTheme="minorHAnsi" w:hAnsiTheme="minorHAnsi"/>
          <w:color w:val="auto"/>
          <w:sz w:val="24"/>
          <w:szCs w:val="24"/>
        </w:rPr>
        <w:lastRenderedPageBreak/>
        <w:t>3</w:t>
      </w:r>
      <w:r w:rsidR="00591C5C" w:rsidRPr="00985F23">
        <w:rPr>
          <w:rFonts w:asciiTheme="minorHAnsi" w:hAnsiTheme="minorHAnsi"/>
          <w:color w:val="auto"/>
          <w:sz w:val="24"/>
          <w:szCs w:val="24"/>
        </w:rPr>
        <w:t xml:space="preserve">.2. </w:t>
      </w:r>
      <w:r w:rsidR="001F26EC" w:rsidRPr="00985F23">
        <w:rPr>
          <w:rFonts w:asciiTheme="minorHAnsi" w:hAnsiTheme="minorHAnsi"/>
          <w:color w:val="auto"/>
          <w:sz w:val="24"/>
          <w:szCs w:val="24"/>
        </w:rPr>
        <w:t>N</w:t>
      </w:r>
      <w:r w:rsidR="00CC15A3" w:rsidRPr="00985F23">
        <w:rPr>
          <w:rFonts w:asciiTheme="minorHAnsi" w:hAnsiTheme="minorHAnsi"/>
          <w:color w:val="auto"/>
          <w:sz w:val="24"/>
          <w:szCs w:val="24"/>
        </w:rPr>
        <w:t>et primary production according to g</w:t>
      </w:r>
      <w:r w:rsidR="00591C5C" w:rsidRPr="00985F23">
        <w:rPr>
          <w:rFonts w:asciiTheme="minorHAnsi" w:hAnsiTheme="minorHAnsi"/>
          <w:color w:val="auto"/>
          <w:sz w:val="24"/>
          <w:szCs w:val="24"/>
        </w:rPr>
        <w:t>rowing degree days and water stress during the growing season</w:t>
      </w:r>
      <w:bookmarkEnd w:id="12"/>
    </w:p>
    <w:p w14:paraId="7E37DD9D" w14:textId="77777777" w:rsidR="00591C5C" w:rsidRDefault="00591C5C" w:rsidP="00862696">
      <w:pPr>
        <w:spacing w:after="0" w:line="240" w:lineRule="auto"/>
        <w:jc w:val="both"/>
      </w:pPr>
    </w:p>
    <w:p w14:paraId="403DD363" w14:textId="77777777" w:rsidR="00B829B9" w:rsidRDefault="0011368B" w:rsidP="00862696">
      <w:pPr>
        <w:spacing w:after="0" w:line="240" w:lineRule="auto"/>
        <w:jc w:val="both"/>
      </w:pPr>
      <w:r>
        <w:t xml:space="preserve">Following a method presented by </w:t>
      </w:r>
      <w:proofErr w:type="spellStart"/>
      <w:r w:rsidR="00893D40">
        <w:t>Zaks</w:t>
      </w:r>
      <w:proofErr w:type="spellEnd"/>
      <w:r w:rsidR="00893D40">
        <w:t xml:space="preserve"> et al. (2007), </w:t>
      </w:r>
      <w:r w:rsidR="00591C5C">
        <w:t xml:space="preserve">the net primary production </w:t>
      </w:r>
      <w:r w:rsidR="001F26EC">
        <w:t xml:space="preserve">was </w:t>
      </w:r>
      <w:r w:rsidR="00591C5C">
        <w:t>estimated according to the growing degree days and water stress experi</w:t>
      </w:r>
      <w:r w:rsidR="00FA7275">
        <w:t xml:space="preserve">enced during the growing season, </w:t>
      </w:r>
    </w:p>
    <w:p w14:paraId="1EE3407A" w14:textId="77777777" w:rsidR="00FA7275" w:rsidRDefault="00FA7275" w:rsidP="00862696">
      <w:pPr>
        <w:spacing w:after="0" w:line="240" w:lineRule="auto"/>
        <w:jc w:val="both"/>
      </w:pPr>
    </w:p>
    <w:p w14:paraId="0F2D550D" w14:textId="6E9B57A2" w:rsidR="00591C5C" w:rsidRDefault="008D1106" w:rsidP="00862696">
      <w:pPr>
        <w:spacing w:after="0" w:line="240" w:lineRule="auto"/>
        <w:jc w:val="both"/>
      </w:pPr>
      <m:oMath>
        <m:sSub>
          <m:sSubPr>
            <m:ctrlPr>
              <w:rPr>
                <w:rFonts w:ascii="Cambria Math" w:hAnsi="Cambria Math"/>
                <w:i/>
              </w:rPr>
            </m:ctrlPr>
          </m:sSubPr>
          <m:e>
            <m:r>
              <w:rPr>
                <w:rFonts w:ascii="Cambria Math" w:hAnsi="Cambria Math"/>
              </w:rPr>
              <m:t>C</m:t>
            </m:r>
          </m:e>
          <m:sub>
            <m:r>
              <m:rPr>
                <m:sty m:val="p"/>
              </m:rPr>
              <w:rPr>
                <w:rFonts w:ascii="Cambria Math" w:hAnsi="Cambria Math"/>
              </w:rPr>
              <m:t>npp.mon</m:t>
            </m:r>
          </m:sub>
        </m:sSub>
        <m:r>
          <w:rPr>
            <w:rFonts w:ascii="Cambria Math" w:hAnsi="Cambria Math"/>
          </w:rPr>
          <m:t>=27.20 ×</m:t>
        </m:r>
        <m:r>
          <m:rPr>
            <m:sty m:val="p"/>
          </m:rPr>
          <w:rPr>
            <w:rFonts w:ascii="Cambria Math" w:hAnsi="Cambria Math"/>
          </w:rPr>
          <m:t>max</m:t>
        </m:r>
        <m:d>
          <m:dPr>
            <m:ctrlPr>
              <w:rPr>
                <w:rFonts w:ascii="Cambria Math" w:hAnsi="Cambria Math"/>
              </w:rPr>
            </m:ctrlPr>
          </m:dPr>
          <m:e>
            <m:eqArr>
              <m:eqArrPr>
                <m:ctrlPr>
                  <w:rPr>
                    <w:rFonts w:ascii="Cambria Math" w:hAnsi="Cambria Math"/>
                    <w:i/>
                  </w:rPr>
                </m:ctrlPr>
              </m:eqArrPr>
              <m:e>
                <m:r>
                  <w:rPr>
                    <w:rFonts w:ascii="Cambria Math" w:hAnsi="Cambria Math"/>
                  </w:rPr>
                  <m:t>0,</m:t>
                </m:r>
                <m:d>
                  <m:dPr>
                    <m:ctrlPr>
                      <w:rPr>
                        <w:rFonts w:ascii="Cambria Math" w:hAnsi="Cambria Math"/>
                        <w:i/>
                      </w:rPr>
                    </m:ctrlPr>
                  </m:dPr>
                  <m:e>
                    <m:f>
                      <m:fPr>
                        <m:type m:val="skw"/>
                        <m:ctrlPr>
                          <w:rPr>
                            <w:rFonts w:ascii="Cambria Math" w:hAnsi="Cambria Math"/>
                            <w:i/>
                          </w:rPr>
                        </m:ctrlPr>
                      </m:fPr>
                      <m:num>
                        <m:r>
                          <w:rPr>
                            <w:rFonts w:ascii="Cambria Math" w:hAnsi="Cambria Math"/>
                          </w:rPr>
                          <m:t>0.0396</m:t>
                        </m:r>
                      </m:num>
                      <m:den>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 xml:space="preserve">6.33-1.5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num>
                                      <m:den>
                                        <m:r>
                                          <w:rPr>
                                            <w:rFonts w:ascii="Cambria Math" w:hAnsi="Cambria Math"/>
                                          </w:rPr>
                                          <m:t>11500</m:t>
                                        </m:r>
                                      </m:den>
                                    </m:f>
                                  </m:e>
                                </m:d>
                              </m:e>
                            </m:d>
                          </m:e>
                        </m:d>
                      </m:den>
                    </m:f>
                  </m:e>
                </m:d>
              </m:e>
              <m:e>
                <m:r>
                  <w:rPr>
                    <w:rFonts w:ascii="Cambria Math" w:hAnsi="Cambria Math"/>
                  </w:rPr>
                  <m:t>×</m:t>
                </m:r>
                <m:d>
                  <m:dPr>
                    <m:ctrlPr>
                      <w:rPr>
                        <w:rFonts w:ascii="Cambria Math" w:hAnsi="Cambria Math"/>
                        <w:i/>
                      </w:rPr>
                    </m:ctrlPr>
                  </m:dPr>
                  <m:e>
                    <m:r>
                      <w:rPr>
                        <w:rFonts w:ascii="Cambria Math" w:hAnsi="Cambria Math"/>
                      </w:rPr>
                      <m:t xml:space="preserve">39.58 </m:t>
                    </m:r>
                    <m:sSub>
                      <m:sSubPr>
                        <m:ctrlPr>
                          <w:rPr>
                            <w:rFonts w:ascii="Cambria Math" w:hAnsi="Cambria Math"/>
                            <w:i/>
                          </w:rPr>
                        </m:ctrlPr>
                      </m:sSubPr>
                      <m:e>
                        <m:r>
                          <w:rPr>
                            <w:rFonts w:ascii="Cambria Math" w:hAnsi="Cambria Math"/>
                          </w:rPr>
                          <m:t>I</m:t>
                        </m:r>
                      </m:e>
                      <m:sub>
                        <m:r>
                          <m:rPr>
                            <m:sty m:val="p"/>
                          </m:rPr>
                          <w:rPr>
                            <w:rFonts w:ascii="Cambria Math" w:hAnsi="Cambria Math"/>
                          </w:rPr>
                          <m:t>ws</m:t>
                        </m:r>
                      </m:sub>
                    </m:sSub>
                    <m:r>
                      <w:rPr>
                        <w:rFonts w:ascii="Cambria Math" w:hAnsi="Cambria Math"/>
                      </w:rPr>
                      <m:t>-14.52</m:t>
                    </m:r>
                  </m:e>
                </m:d>
              </m:e>
            </m:eqArr>
          </m:e>
        </m:d>
      </m:oMath>
      <w:r w:rsidR="00BB6AA0">
        <w:rPr>
          <w:rFonts w:eastAsiaTheme="minorEastAsia"/>
        </w:rPr>
        <w:tab/>
      </w:r>
      <w:r w:rsidR="00BB6AA0">
        <w:rPr>
          <w:rFonts w:eastAsiaTheme="minorEastAsia"/>
        </w:rPr>
        <w:tab/>
        <w:t>(eq.3.2.1)</w:t>
      </w:r>
    </w:p>
    <w:p w14:paraId="59248732" w14:textId="77777777" w:rsidR="007D3DC3" w:rsidRDefault="007D3DC3" w:rsidP="00862696">
      <w:pPr>
        <w:spacing w:after="0" w:line="240" w:lineRule="auto"/>
        <w:jc w:val="both"/>
      </w:pPr>
    </w:p>
    <w:p w14:paraId="69638132" w14:textId="05FB7DB5" w:rsidR="001A0028" w:rsidRDefault="007D3DC3"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npp.mon</m:t>
            </m:r>
          </m:sub>
        </m:sSub>
      </m:oMath>
      <w:r>
        <w:rPr>
          <w:rFonts w:eastAsiaTheme="minorEastAsia"/>
        </w:rPr>
        <w:t xml:space="preserve"> is the net primary production </w:t>
      </w:r>
      <w:r w:rsidR="001F26EC">
        <w:t xml:space="preserve">of C in this </w:t>
      </w:r>
      <w:r w:rsidR="000B76C7">
        <w:t xml:space="preserve">month </w:t>
      </w:r>
      <w:r w:rsidR="001F26EC">
        <w:t xml:space="preserve">relative to </w:t>
      </w:r>
      <w:r w:rsidR="000B76C7">
        <w:t xml:space="preserve">this month in </w:t>
      </w:r>
      <w:r w:rsidR="001F26EC">
        <w:t xml:space="preserve">a year with different conditions, </w:t>
      </w:r>
      <w:r w:rsidR="001F26EC">
        <w:rPr>
          <w:rFonts w:eastAsiaTheme="minorEastAsia"/>
        </w:rPr>
        <w:t xml:space="preserve"> </w:t>
      </w:r>
      <w:r>
        <w:rPr>
          <w:rFonts w:eastAsiaTheme="minorEastAsia"/>
        </w:rPr>
        <w:t>modified according to growing degree days and water stress (t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oMath>
      <w:r>
        <w:rPr>
          <w:rFonts w:eastAsiaTheme="minorEastAsia"/>
        </w:rPr>
        <w:t xml:space="preserve"> is the growing degree days (°C</w:t>
      </w:r>
      <w:r w:rsidR="00375A02">
        <w:rPr>
          <w:rFonts w:eastAsiaTheme="minorEastAsia"/>
        </w:rPr>
        <w:t xml:space="preserve"> day</w:t>
      </w:r>
      <w:r>
        <w:rPr>
          <w:rFonts w:eastAsiaTheme="minorEastAsia"/>
        </w:rPr>
        <w:t xml:space="preserve">) </w:t>
      </w:r>
      <w:r w:rsidR="001A0028">
        <w:rPr>
          <w:rFonts w:eastAsiaTheme="minorEastAsia"/>
        </w:rPr>
        <w:t xml:space="preserve">and </w:t>
      </w:r>
      <m:oMath>
        <m:sSub>
          <m:sSubPr>
            <m:ctrlPr>
              <w:rPr>
                <w:rFonts w:ascii="Cambria Math" w:hAnsi="Cambria Math"/>
                <w:i/>
              </w:rPr>
            </m:ctrlPr>
          </m:sSubPr>
          <m:e>
            <m:r>
              <w:rPr>
                <w:rFonts w:ascii="Cambria Math" w:hAnsi="Cambria Math"/>
              </w:rPr>
              <m:t>I</m:t>
            </m:r>
          </m:e>
          <m:sub>
            <m:r>
              <m:rPr>
                <m:sty m:val="p"/>
              </m:rPr>
              <w:rPr>
                <w:rFonts w:ascii="Cambria Math" w:hAnsi="Cambria Math"/>
              </w:rPr>
              <m:t>ws</m:t>
            </m:r>
          </m:sub>
        </m:sSub>
      </m:oMath>
      <w:r w:rsidR="001A0028">
        <w:rPr>
          <w:rFonts w:eastAsiaTheme="minorEastAsia"/>
        </w:rPr>
        <w:t xml:space="preserve"> is the </w:t>
      </w:r>
      <w:r w:rsidR="00BD794D">
        <w:rPr>
          <w:rFonts w:eastAsiaTheme="minorEastAsia"/>
        </w:rPr>
        <w:t xml:space="preserve">dimensionless </w:t>
      </w:r>
      <w:r w:rsidR="001A0028">
        <w:rPr>
          <w:rFonts w:eastAsiaTheme="minorEastAsia"/>
        </w:rPr>
        <w:t>water stress index.</w:t>
      </w:r>
      <w:r w:rsidR="00440749">
        <w:rPr>
          <w:rFonts w:eastAsiaTheme="minorEastAsia"/>
        </w:rPr>
        <w:t xml:space="preserve"> </w:t>
      </w:r>
      <w:r w:rsidR="001A2BBA">
        <w:rPr>
          <w:rFonts w:eastAsiaTheme="minorEastAsia"/>
        </w:rPr>
        <w:t xml:space="preserve">Equation 3.2.1 </w:t>
      </w:r>
      <w:r w:rsidR="00440749">
        <w:rPr>
          <w:rFonts w:eastAsiaTheme="minorEastAsia"/>
        </w:rPr>
        <w:t xml:space="preserve">differs from the calculation presented by </w:t>
      </w:r>
      <w:proofErr w:type="spellStart"/>
      <w:r w:rsidR="00440749">
        <w:rPr>
          <w:rFonts w:eastAsiaTheme="minorEastAsia"/>
        </w:rPr>
        <w:t>Zaks</w:t>
      </w:r>
      <w:proofErr w:type="spellEnd"/>
      <w:r w:rsidR="00440749">
        <w:rPr>
          <w:rFonts w:eastAsiaTheme="minorEastAsia"/>
        </w:rPr>
        <w:t xml:space="preserve"> et al. (2007) in that the net primary production was calculated monthly using the water stress index for the previous month. The change in production compared to the production in a typical year for that month was then summed to give the change in production across the whole year. This approach does not imply accurate estimation of the pattern of production through the year; it is used as a device to calculate the annual change in production without causing a circular calculation, as actual evapotranspiration is dependent on soil water, which is dependent on soil carbon, which is </w:t>
      </w:r>
      <w:r w:rsidR="001755FB">
        <w:rPr>
          <w:rFonts w:eastAsiaTheme="minorEastAsia"/>
        </w:rPr>
        <w:t xml:space="preserve">in turn </w:t>
      </w:r>
      <w:r w:rsidR="00440749">
        <w:rPr>
          <w:rFonts w:eastAsiaTheme="minorEastAsia"/>
        </w:rPr>
        <w:t>dependent on plant input</w:t>
      </w:r>
      <w:r w:rsidR="001755FB">
        <w:rPr>
          <w:rFonts w:eastAsiaTheme="minorEastAsia"/>
        </w:rPr>
        <w:t>s</w:t>
      </w:r>
      <w:r w:rsidR="00440749">
        <w:rPr>
          <w:rFonts w:eastAsiaTheme="minorEastAsia"/>
        </w:rPr>
        <w:t xml:space="preserve">, which </w:t>
      </w:r>
      <w:r w:rsidR="001755FB">
        <w:rPr>
          <w:rFonts w:eastAsiaTheme="minorEastAsia"/>
        </w:rPr>
        <w:t>are</w:t>
      </w:r>
      <w:r w:rsidR="00440749">
        <w:rPr>
          <w:rFonts w:eastAsiaTheme="minorEastAsia"/>
        </w:rPr>
        <w:t xml:space="preserve"> driven by actual evapotranspiration.</w:t>
      </w:r>
      <w:r w:rsidR="00713A2F">
        <w:rPr>
          <w:rFonts w:eastAsiaTheme="minorEastAsia"/>
        </w:rPr>
        <w:t xml:space="preserve"> </w:t>
      </w:r>
    </w:p>
    <w:p w14:paraId="29605AEB" w14:textId="77777777" w:rsidR="001A0028" w:rsidRDefault="001A0028" w:rsidP="00862696">
      <w:pPr>
        <w:spacing w:after="0" w:line="240" w:lineRule="auto"/>
        <w:jc w:val="both"/>
        <w:rPr>
          <w:rFonts w:eastAsiaTheme="minorEastAsia"/>
        </w:rPr>
      </w:pPr>
    </w:p>
    <w:p w14:paraId="708CB798" w14:textId="77777777" w:rsidR="00F718BC" w:rsidRDefault="00F718BC" w:rsidP="00862696">
      <w:pPr>
        <w:spacing w:after="0" w:line="240" w:lineRule="auto"/>
        <w:jc w:val="both"/>
        <w:rPr>
          <w:rFonts w:eastAsiaTheme="minorEastAsia"/>
          <w:b/>
          <w:i/>
        </w:rPr>
      </w:pPr>
      <w:r>
        <w:rPr>
          <w:rFonts w:eastAsiaTheme="minorEastAsia"/>
          <w:b/>
          <w:i/>
        </w:rPr>
        <w:t>Growing degree days</w:t>
      </w:r>
    </w:p>
    <w:p w14:paraId="616C3455" w14:textId="77777777" w:rsidR="00F718BC" w:rsidRPr="00F718BC" w:rsidRDefault="00F718BC" w:rsidP="00862696">
      <w:pPr>
        <w:spacing w:after="0" w:line="240" w:lineRule="auto"/>
        <w:jc w:val="both"/>
        <w:rPr>
          <w:rFonts w:eastAsiaTheme="minorEastAsia"/>
          <w:b/>
          <w:i/>
        </w:rPr>
      </w:pPr>
    </w:p>
    <w:p w14:paraId="0F20934C" w14:textId="77777777" w:rsidR="001A0028" w:rsidRDefault="001A0028" w:rsidP="00862696">
      <w:pPr>
        <w:spacing w:after="0" w:line="240" w:lineRule="auto"/>
        <w:jc w:val="both"/>
        <w:rPr>
          <w:rFonts w:eastAsiaTheme="minorEastAsia"/>
        </w:rPr>
      </w:pPr>
      <w:r>
        <w:rPr>
          <w:rFonts w:eastAsiaTheme="minorEastAsia"/>
        </w:rPr>
        <w:t>The growing degree days (</w:t>
      </w:r>
      <m:oMath>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oMath>
      <w:r>
        <w:rPr>
          <w:rFonts w:eastAsiaTheme="minorEastAsia"/>
        </w:rPr>
        <w:t xml:space="preserve">) indicates the cumulative temperature when </w:t>
      </w:r>
      <w:r w:rsidR="0011368B">
        <w:rPr>
          <w:rFonts w:eastAsiaTheme="minorEastAsia"/>
        </w:rPr>
        <w:t>plant</w:t>
      </w:r>
      <w:r>
        <w:rPr>
          <w:rFonts w:eastAsiaTheme="minorEastAsia"/>
        </w:rPr>
        <w:t xml:space="preserve"> growth is assumed to be possible (above 5°C), and is calculated as </w:t>
      </w:r>
    </w:p>
    <w:p w14:paraId="6FBF8C18" w14:textId="77777777" w:rsidR="001A0028" w:rsidRDefault="001A0028" w:rsidP="00862696">
      <w:pPr>
        <w:spacing w:after="0" w:line="240" w:lineRule="auto"/>
        <w:jc w:val="both"/>
        <w:rPr>
          <w:rFonts w:eastAsiaTheme="minorEastAsia"/>
        </w:rPr>
      </w:pPr>
    </w:p>
    <w:p w14:paraId="226E6B7B" w14:textId="71C864F3" w:rsidR="00591C5C" w:rsidRDefault="008D1106" w:rsidP="00862696">
      <w:pPr>
        <w:spacing w:after="0" w:line="240" w:lineRule="auto"/>
        <w:jc w:val="both"/>
      </w:pPr>
      <m:oMath>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r>
          <w:rPr>
            <w:rFonts w:ascii="Cambria Math" w:hAnsi="Cambria Math"/>
          </w:rPr>
          <m:t>=</m:t>
        </m:r>
        <m:r>
          <m:rPr>
            <m:sty m:val="p"/>
          </m:rPr>
          <w:rPr>
            <w:rFonts w:ascii="Cambria Math" w:hAnsi="Cambria Math"/>
          </w:rPr>
          <m:t>max</m:t>
        </m:r>
        <m:d>
          <m:dPr>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a,mon</m:t>
                    </m:r>
                  </m:sub>
                </m:sSub>
                <m:r>
                  <w:rPr>
                    <w:rFonts w:ascii="Cambria Math" w:hAnsi="Cambria Math"/>
                  </w:rPr>
                  <m:t>-5</m:t>
                </m:r>
              </m:e>
            </m:d>
          </m:e>
        </m:d>
      </m:oMath>
      <w:r w:rsidR="00BB6AA0">
        <w:rPr>
          <w:rFonts w:eastAsiaTheme="minorEastAsia"/>
        </w:rPr>
        <w:tab/>
        <w:t>(eq.3.2.2)</w:t>
      </w:r>
    </w:p>
    <w:p w14:paraId="011E23C8" w14:textId="77777777" w:rsidR="007D3DC3" w:rsidRDefault="007D3DC3" w:rsidP="00862696">
      <w:pPr>
        <w:spacing w:after="0" w:line="240" w:lineRule="auto"/>
        <w:jc w:val="both"/>
      </w:pPr>
    </w:p>
    <w:p w14:paraId="7C4F57D1" w14:textId="77777777" w:rsidR="00BB7A97" w:rsidRDefault="001A0028" w:rsidP="00862696">
      <w:pPr>
        <w:spacing w:after="0" w:line="240" w:lineRule="auto"/>
        <w:jc w:val="both"/>
        <w:rPr>
          <w:rFonts w:eastAsiaTheme="minorEastAsia"/>
        </w:rPr>
      </w:pPr>
      <w:r>
        <w:t xml:space="preserve">where </w:t>
      </w:r>
      <m:oMath>
        <m:r>
          <w:rPr>
            <w:rFonts w:ascii="Cambria Math" w:hAnsi="Cambria Math"/>
          </w:rPr>
          <m:t>mon</m:t>
        </m:r>
      </m:oMath>
      <w:r>
        <w:rPr>
          <w:rFonts w:eastAsiaTheme="minorEastAsia"/>
        </w:rPr>
        <w:t xml:space="preserve"> is the month, </w:t>
      </w:r>
      <m:oMath>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oMath>
      <w:r>
        <w:rPr>
          <w:rFonts w:eastAsiaTheme="minorEastAsia"/>
        </w:rPr>
        <w:t xml:space="preserve"> is the number of days in </w:t>
      </w:r>
      <w:r w:rsidR="001F4BEE">
        <w:rPr>
          <w:rFonts w:eastAsiaTheme="minorEastAsia"/>
        </w:rPr>
        <w:t xml:space="preserve">the </w:t>
      </w:r>
      <w:r>
        <w:rPr>
          <w:rFonts w:eastAsiaTheme="minorEastAsia"/>
        </w:rPr>
        <w:t xml:space="preserve">month, and </w:t>
      </w:r>
      <m:oMath>
        <m:sSub>
          <m:sSubPr>
            <m:ctrlPr>
              <w:rPr>
                <w:rFonts w:ascii="Cambria Math" w:hAnsi="Cambria Math"/>
                <w:i/>
              </w:rPr>
            </m:ctrlPr>
          </m:sSubPr>
          <m:e>
            <m:r>
              <w:rPr>
                <w:rFonts w:ascii="Cambria Math" w:hAnsi="Cambria Math"/>
              </w:rPr>
              <m:t>T</m:t>
            </m:r>
          </m:e>
          <m:sub>
            <m:r>
              <m:rPr>
                <m:sty m:val="p"/>
              </m:rPr>
              <w:rPr>
                <w:rFonts w:ascii="Cambria Math" w:hAnsi="Cambria Math"/>
              </w:rPr>
              <m:t>a.mon</m:t>
            </m:r>
          </m:sub>
        </m:sSub>
      </m:oMath>
      <w:r>
        <w:rPr>
          <w:rFonts w:eastAsiaTheme="minorEastAsia"/>
        </w:rPr>
        <w:t xml:space="preserve"> is the </w:t>
      </w:r>
      <w:r w:rsidR="0011368B">
        <w:rPr>
          <w:rFonts w:eastAsiaTheme="minorEastAsia"/>
        </w:rPr>
        <w:t xml:space="preserve">average </w:t>
      </w:r>
      <w:r>
        <w:rPr>
          <w:rFonts w:eastAsiaTheme="minorEastAsia"/>
        </w:rPr>
        <w:t xml:space="preserve">air temperature (°C). </w:t>
      </w:r>
    </w:p>
    <w:p w14:paraId="0AE8D48E" w14:textId="77777777" w:rsidR="001A0028" w:rsidRDefault="001A0028" w:rsidP="00862696">
      <w:pPr>
        <w:spacing w:after="0" w:line="240" w:lineRule="auto"/>
        <w:jc w:val="both"/>
        <w:rPr>
          <w:rFonts w:eastAsiaTheme="minorEastAsia"/>
        </w:rPr>
      </w:pPr>
    </w:p>
    <w:p w14:paraId="212F12B2" w14:textId="77777777" w:rsidR="00F718BC" w:rsidRDefault="00F718BC" w:rsidP="00862696">
      <w:pPr>
        <w:spacing w:after="0" w:line="240" w:lineRule="auto"/>
        <w:jc w:val="both"/>
        <w:rPr>
          <w:rFonts w:eastAsiaTheme="minorEastAsia"/>
          <w:b/>
          <w:i/>
        </w:rPr>
      </w:pPr>
      <w:r w:rsidRPr="00F718BC">
        <w:rPr>
          <w:rFonts w:eastAsiaTheme="minorEastAsia"/>
          <w:b/>
          <w:i/>
        </w:rPr>
        <w:t xml:space="preserve">Water </w:t>
      </w:r>
      <w:r>
        <w:rPr>
          <w:rFonts w:eastAsiaTheme="minorEastAsia"/>
          <w:b/>
          <w:i/>
        </w:rPr>
        <w:t>stress index</w:t>
      </w:r>
    </w:p>
    <w:p w14:paraId="25ECF89A" w14:textId="77777777" w:rsidR="00F718BC" w:rsidRPr="00F718BC" w:rsidRDefault="00F718BC" w:rsidP="00862696">
      <w:pPr>
        <w:spacing w:after="0" w:line="240" w:lineRule="auto"/>
        <w:jc w:val="both"/>
        <w:rPr>
          <w:rFonts w:eastAsiaTheme="minorEastAsia"/>
          <w:b/>
          <w:i/>
        </w:rPr>
      </w:pPr>
    </w:p>
    <w:p w14:paraId="0F09FFCB" w14:textId="77777777" w:rsidR="001A0028" w:rsidRDefault="001A0028" w:rsidP="00862696">
      <w:pPr>
        <w:spacing w:after="0" w:line="240" w:lineRule="auto"/>
        <w:jc w:val="both"/>
        <w:rPr>
          <w:rFonts w:eastAsiaTheme="minorEastAsia"/>
        </w:rPr>
      </w:pPr>
      <w:r>
        <w:rPr>
          <w:rFonts w:eastAsiaTheme="minorEastAsia"/>
        </w:rPr>
        <w:t>The water stress index (</w:t>
      </w:r>
      <m:oMath>
        <m:sSub>
          <m:sSubPr>
            <m:ctrlPr>
              <w:rPr>
                <w:rFonts w:ascii="Cambria Math" w:hAnsi="Cambria Math"/>
                <w:i/>
              </w:rPr>
            </m:ctrlPr>
          </m:sSubPr>
          <m:e>
            <m:r>
              <w:rPr>
                <w:rFonts w:ascii="Cambria Math" w:hAnsi="Cambria Math"/>
              </w:rPr>
              <m:t>I</m:t>
            </m:r>
          </m:e>
          <m:sub>
            <m:r>
              <m:rPr>
                <m:sty m:val="p"/>
              </m:rPr>
              <w:rPr>
                <w:rFonts w:ascii="Cambria Math" w:hAnsi="Cambria Math"/>
              </w:rPr>
              <m:t>ws</m:t>
            </m:r>
          </m:sub>
        </m:sSub>
      </m:oMath>
      <w:r>
        <w:rPr>
          <w:rFonts w:eastAsiaTheme="minorEastAsia"/>
        </w:rPr>
        <w:t>), indicates the ability of the land surface to meet the atmospheric demand for water, and is calculated as</w:t>
      </w:r>
    </w:p>
    <w:p w14:paraId="0DA6CC0A" w14:textId="77777777" w:rsidR="001A0028" w:rsidRDefault="001A0028" w:rsidP="00862696">
      <w:pPr>
        <w:spacing w:after="0" w:line="240" w:lineRule="auto"/>
        <w:jc w:val="both"/>
        <w:rPr>
          <w:rFonts w:eastAsiaTheme="minorEastAsia"/>
        </w:rPr>
      </w:pPr>
    </w:p>
    <w:p w14:paraId="52EE6570" w14:textId="3312C2D0" w:rsidR="001A0028" w:rsidRPr="00BD794D"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I</m:t>
            </m:r>
          </m:e>
          <m:sub>
            <m:r>
              <m:rPr>
                <m:sty m:val="p"/>
              </m:rPr>
              <w:rPr>
                <w:rFonts w:ascii="Cambria Math" w:hAnsi="Cambria Math"/>
              </w:rPr>
              <m:t>ws</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AET(mon-1)</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PET(mon-1)</m:t>
                </m:r>
              </m:sub>
            </m:sSub>
          </m:den>
        </m:f>
      </m:oMath>
      <w:r w:rsidR="006B5C06">
        <w:rPr>
          <w:rFonts w:eastAsiaTheme="minorEastAsia"/>
        </w:rPr>
        <w:t xml:space="preserve"> </w:t>
      </w:r>
      <w:r w:rsidR="00BB6AA0">
        <w:rPr>
          <w:rFonts w:eastAsiaTheme="minorEastAsia"/>
        </w:rPr>
        <w:tab/>
        <w:t>(eq.3.2.3)</w:t>
      </w:r>
    </w:p>
    <w:p w14:paraId="1EB6504F" w14:textId="77777777" w:rsidR="00BD794D" w:rsidRDefault="00BD794D" w:rsidP="00862696">
      <w:pPr>
        <w:spacing w:after="0" w:line="240" w:lineRule="auto"/>
        <w:jc w:val="both"/>
        <w:rPr>
          <w:rFonts w:eastAsiaTheme="minorEastAsia"/>
        </w:rPr>
      </w:pPr>
    </w:p>
    <w:p w14:paraId="53339946" w14:textId="77777777" w:rsidR="00F718BC" w:rsidRDefault="00BD794D" w:rsidP="00862696">
      <w:pPr>
        <w:spacing w:after="0" w:line="240" w:lineRule="auto"/>
        <w:jc w:val="both"/>
      </w:pPr>
      <w:r>
        <w:rPr>
          <w:rFonts w:eastAsiaTheme="minorEastAsia"/>
        </w:rPr>
        <w:t xml:space="preserve">where </w:t>
      </w:r>
      <m:oMath>
        <m:r>
          <w:rPr>
            <w:rFonts w:ascii="Cambria Math" w:hAnsi="Cambria Math"/>
          </w:rPr>
          <m:t>mon</m:t>
        </m:r>
      </m:oMath>
      <w:r>
        <w:rPr>
          <w:rFonts w:eastAsiaTheme="minorEastAsia"/>
        </w:rPr>
        <w:t xml:space="preserve"> is the month from sowing to harvest, </w:t>
      </w:r>
      <m:oMath>
        <m:sSub>
          <m:sSubPr>
            <m:ctrlPr>
              <w:rPr>
                <w:rFonts w:ascii="Cambria Math" w:hAnsi="Cambria Math"/>
                <w:i/>
              </w:rPr>
            </m:ctrlPr>
          </m:sSubPr>
          <m:e>
            <m:r>
              <w:rPr>
                <w:rFonts w:ascii="Cambria Math" w:hAnsi="Cambria Math"/>
              </w:rPr>
              <m:t>V</m:t>
            </m:r>
          </m:e>
          <m:sub>
            <m:r>
              <m:rPr>
                <m:sty m:val="p"/>
              </m:rPr>
              <w:rPr>
                <w:rFonts w:ascii="Cambria Math" w:hAnsi="Cambria Math"/>
              </w:rPr>
              <m:t>AET(mon-1)</m:t>
            </m:r>
          </m:sub>
        </m:sSub>
      </m:oMath>
      <w:r>
        <w:rPr>
          <w:rFonts w:eastAsiaTheme="minorEastAsia"/>
        </w:rPr>
        <w:t xml:space="preserve"> is the actual evapotranspiration and </w:t>
      </w:r>
      <m:oMath>
        <m:sSub>
          <m:sSubPr>
            <m:ctrlPr>
              <w:rPr>
                <w:rFonts w:ascii="Cambria Math" w:hAnsi="Cambria Math"/>
                <w:i/>
              </w:rPr>
            </m:ctrlPr>
          </m:sSubPr>
          <m:e>
            <m:r>
              <w:rPr>
                <w:rFonts w:ascii="Cambria Math" w:hAnsi="Cambria Math"/>
              </w:rPr>
              <m:t>V</m:t>
            </m:r>
          </m:e>
          <m:sub>
            <m:r>
              <m:rPr>
                <m:sty m:val="p"/>
              </m:rPr>
              <w:rPr>
                <w:rFonts w:ascii="Cambria Math" w:hAnsi="Cambria Math"/>
              </w:rPr>
              <m:t>PET(mon-1)</m:t>
            </m:r>
          </m:sub>
        </m:sSub>
      </m:oMath>
      <w:r>
        <w:rPr>
          <w:rFonts w:eastAsiaTheme="minorEastAsia"/>
        </w:rPr>
        <w:t xml:space="preserve"> is the potential </w:t>
      </w:r>
      <w:r w:rsidR="006B5C06">
        <w:rPr>
          <w:rFonts w:eastAsiaTheme="minorEastAsia"/>
        </w:rPr>
        <w:t xml:space="preserve">evapotranspiration from the </w:t>
      </w:r>
      <w:r w:rsidR="006F3A28">
        <w:rPr>
          <w:rFonts w:eastAsiaTheme="minorEastAsia"/>
        </w:rPr>
        <w:t>full rooting zone of the crop</w:t>
      </w:r>
      <w:r w:rsidR="006B5C06">
        <w:rPr>
          <w:rFonts w:eastAsiaTheme="minorEastAsia"/>
        </w:rPr>
        <w:t xml:space="preserve"> </w:t>
      </w:r>
      <w:r>
        <w:rPr>
          <w:rFonts w:eastAsiaTheme="minorEastAsia"/>
        </w:rPr>
        <w:t xml:space="preserve">in </w:t>
      </w:r>
      <w:r w:rsidR="001F4BEE">
        <w:rPr>
          <w:rFonts w:eastAsiaTheme="minorEastAsia"/>
        </w:rPr>
        <w:t xml:space="preserve">the </w:t>
      </w:r>
      <w:r w:rsidR="00862696">
        <w:rPr>
          <w:rFonts w:eastAsiaTheme="minorEastAsia"/>
        </w:rPr>
        <w:t xml:space="preserve">previous </w:t>
      </w:r>
      <w:r>
        <w:rPr>
          <w:rFonts w:eastAsiaTheme="minorEastAsia"/>
        </w:rPr>
        <w:t>month (both in mm month</w:t>
      </w:r>
      <w:r>
        <w:rPr>
          <w:rFonts w:eastAsiaTheme="minorEastAsia"/>
          <w:vertAlign w:val="superscript"/>
        </w:rPr>
        <w:t>-1</w:t>
      </w:r>
      <w:r>
        <w:rPr>
          <w:rFonts w:eastAsiaTheme="minorEastAsia"/>
        </w:rPr>
        <w:t>).</w:t>
      </w:r>
      <w:r w:rsidR="006B5C06">
        <w:rPr>
          <w:rFonts w:eastAsiaTheme="minorEastAsia"/>
        </w:rPr>
        <w:t xml:space="preserve"> </w:t>
      </w:r>
      <w:r w:rsidR="00F718BC">
        <w:t xml:space="preserve">The </w:t>
      </w:r>
      <w:r w:rsidR="006B5C06">
        <w:t xml:space="preserve">value of </w:t>
      </w:r>
      <m:oMath>
        <m:sSub>
          <m:sSubPr>
            <m:ctrlPr>
              <w:rPr>
                <w:rFonts w:ascii="Cambria Math" w:hAnsi="Cambria Math"/>
              </w:rPr>
            </m:ctrlPr>
          </m:sSubPr>
          <m:e>
            <m:r>
              <w:rPr>
                <w:rFonts w:ascii="Cambria Math" w:hAnsi="Cambria Math"/>
              </w:rPr>
              <m:t>V</m:t>
            </m:r>
          </m:e>
          <m:sub>
            <m:r>
              <m:rPr>
                <m:sty m:val="p"/>
              </m:rPr>
              <w:rPr>
                <w:rFonts w:ascii="Cambria Math" w:hAnsi="Cambria Math"/>
              </w:rPr>
              <m:t>PET(mon-1)</m:t>
            </m:r>
          </m:sub>
        </m:sSub>
      </m:oMath>
      <w:r w:rsidR="006B5C06">
        <w:rPr>
          <w:rFonts w:eastAsiaTheme="minorEastAsia"/>
        </w:rPr>
        <w:t xml:space="preserve"> is calculated</w:t>
      </w:r>
      <w:r w:rsidR="007E51F4">
        <w:rPr>
          <w:rFonts w:eastAsiaTheme="minorEastAsia"/>
        </w:rPr>
        <w:t xml:space="preserve"> in the same way </w:t>
      </w:r>
      <w:r w:rsidR="006B5C06">
        <w:rPr>
          <w:rFonts w:eastAsiaTheme="minorEastAsia"/>
        </w:rPr>
        <w:t xml:space="preserve">as </w:t>
      </w:r>
      <m:oMath>
        <m:sSub>
          <m:sSubPr>
            <m:ctrlPr>
              <w:rPr>
                <w:rFonts w:ascii="Cambria Math" w:hAnsi="Cambria Math"/>
              </w:rPr>
            </m:ctrlPr>
          </m:sSubPr>
          <m:e>
            <m:r>
              <w:rPr>
                <w:rFonts w:ascii="Cambria Math" w:hAnsi="Cambria Math"/>
              </w:rPr>
              <m:t>V</m:t>
            </m:r>
          </m:e>
          <m:sub>
            <m:r>
              <m:rPr>
                <m:sty m:val="p"/>
              </m:rPr>
              <w:rPr>
                <w:rFonts w:ascii="Cambria Math" w:hAnsi="Cambria Math"/>
              </w:rPr>
              <m:t>PET,d</m:t>
            </m:r>
          </m:sub>
        </m:sSub>
      </m:oMath>
      <w:r w:rsidR="007E51F4">
        <w:rPr>
          <w:rFonts w:eastAsiaTheme="minorEastAsia"/>
        </w:rPr>
        <w:t xml:space="preserve"> </w:t>
      </w:r>
      <w:r w:rsidR="006B5C06">
        <w:rPr>
          <w:rFonts w:eastAsiaTheme="minorEastAsia"/>
        </w:rPr>
        <w:t>shown in section 2.2</w:t>
      </w:r>
      <w:r w:rsidR="006F3A28">
        <w:rPr>
          <w:rFonts w:eastAsiaTheme="minorEastAsia"/>
        </w:rPr>
        <w:t>, assuming the maximum rooting depth of the crop</w:t>
      </w:r>
      <w:r w:rsidR="006B5C06">
        <w:rPr>
          <w:rFonts w:eastAsiaTheme="minorEastAsia"/>
        </w:rPr>
        <w:t xml:space="preserve">, and  </w:t>
      </w:r>
      <m:oMath>
        <m:sSub>
          <m:sSubPr>
            <m:ctrlPr>
              <w:rPr>
                <w:rFonts w:ascii="Cambria Math" w:hAnsi="Cambria Math"/>
                <w:i/>
              </w:rPr>
            </m:ctrlPr>
          </m:sSubPr>
          <m:e>
            <m:r>
              <w:rPr>
                <w:rFonts w:ascii="Cambria Math" w:hAnsi="Cambria Math"/>
              </w:rPr>
              <m:t>V</m:t>
            </m:r>
          </m:e>
          <m:sub>
            <m:r>
              <m:rPr>
                <m:sty m:val="p"/>
              </m:rPr>
              <w:rPr>
                <w:rFonts w:ascii="Cambria Math" w:hAnsi="Cambria Math"/>
              </w:rPr>
              <m:t>AET(mon-1)</m:t>
            </m:r>
          </m:sub>
        </m:sSub>
      </m:oMath>
      <w:r w:rsidR="006B5C06">
        <w:rPr>
          <w:rFonts w:eastAsiaTheme="minorEastAsia"/>
        </w:rPr>
        <w:t xml:space="preserve"> is calculated in the same way, but </w:t>
      </w:r>
      <w:r w:rsidR="00BE3E23">
        <w:rPr>
          <w:rFonts w:eastAsiaTheme="minorEastAsia"/>
        </w:rPr>
        <w:t xml:space="preserve">constrained according to the </w:t>
      </w:r>
      <w:r w:rsidR="005F70AB">
        <w:rPr>
          <w:rFonts w:eastAsiaTheme="minorEastAsia"/>
        </w:rPr>
        <w:t xml:space="preserve">available soil water, and the </w:t>
      </w:r>
      <w:r w:rsidR="00BE3E23">
        <w:rPr>
          <w:rFonts w:eastAsiaTheme="minorEastAsia"/>
        </w:rPr>
        <w:t>maximum rate of evapotranspiration</w:t>
      </w:r>
      <w:r w:rsidR="000B399A">
        <w:rPr>
          <w:rFonts w:eastAsiaTheme="minorEastAsia"/>
        </w:rPr>
        <w:t xml:space="preserve"> (set to 5 mm per day after </w:t>
      </w:r>
      <w:proofErr w:type="spellStart"/>
      <w:r w:rsidR="000B399A">
        <w:rPr>
          <w:rFonts w:eastAsiaTheme="minorEastAsia"/>
        </w:rPr>
        <w:t>Zaks</w:t>
      </w:r>
      <w:proofErr w:type="spellEnd"/>
      <w:r w:rsidR="000B399A">
        <w:rPr>
          <w:rFonts w:eastAsiaTheme="minorEastAsia"/>
        </w:rPr>
        <w:t xml:space="preserve"> et al. (2007))</w:t>
      </w:r>
      <w:r w:rsidR="00F718BC">
        <w:rPr>
          <w:rFonts w:eastAsiaTheme="minorEastAsia"/>
        </w:rPr>
        <w:t xml:space="preserve">, </w:t>
      </w:r>
    </w:p>
    <w:p w14:paraId="7D8C0391" w14:textId="77777777" w:rsidR="00F718BC" w:rsidRDefault="00F718BC" w:rsidP="00862696">
      <w:pPr>
        <w:spacing w:after="0" w:line="240" w:lineRule="auto"/>
        <w:jc w:val="both"/>
        <w:rPr>
          <w:rFonts w:eastAsiaTheme="minorEastAsia"/>
        </w:rPr>
      </w:pPr>
    </w:p>
    <w:p w14:paraId="7F71DC84" w14:textId="4325D94E" w:rsidR="00F718BC" w:rsidRDefault="008D1106" w:rsidP="00862696">
      <w:pPr>
        <w:spacing w:after="0" w:line="240" w:lineRule="auto"/>
        <w:jc w:val="both"/>
        <w:rPr>
          <w:rFonts w:eastAsiaTheme="minorEastAsia"/>
        </w:rPr>
      </w:pPr>
      <m:oMath>
        <m:sSub>
          <m:sSubPr>
            <m:ctrlPr>
              <w:rPr>
                <w:rFonts w:ascii="Cambria Math" w:hAnsi="Cambria Math"/>
              </w:rPr>
            </m:ctrlPr>
          </m:sSubPr>
          <m:e>
            <m:r>
              <w:rPr>
                <w:rFonts w:ascii="Cambria Math" w:hAnsi="Cambria Math"/>
              </w:rPr>
              <m:t>V</m:t>
            </m:r>
          </m:e>
          <m:sub>
            <m:r>
              <m:rPr>
                <m:sty m:val="p"/>
              </m:rPr>
              <w:rPr>
                <w:rFonts w:ascii="Cambria Math" w:hAnsi="Cambria Math"/>
              </w:rPr>
              <m:t>AET(mon-1)</m:t>
            </m:r>
          </m:sub>
        </m:sSub>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PET(mon-1)</m:t>
                </m:r>
              </m:sub>
            </m:sSub>
            <m:r>
              <w:rPr>
                <w:rFonts w:ascii="Cambria Math" w:hAnsi="Cambria Math"/>
              </w:rPr>
              <m:t xml:space="preserve">, </m:t>
            </m:r>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e>
        </m:d>
      </m:oMath>
      <w:r w:rsidR="00BB6AA0">
        <w:rPr>
          <w:rFonts w:eastAsiaTheme="minorEastAsia"/>
        </w:rPr>
        <w:tab/>
      </w:r>
      <w:r w:rsidR="00BB6AA0">
        <w:rPr>
          <w:rFonts w:eastAsiaTheme="minorEastAsia"/>
        </w:rPr>
        <w:tab/>
        <w:t>(eq.3.2.4)</w:t>
      </w:r>
    </w:p>
    <w:p w14:paraId="4E25A41F" w14:textId="77777777" w:rsidR="00BE3E23" w:rsidRDefault="00BE3E23" w:rsidP="00862696">
      <w:pPr>
        <w:spacing w:after="0" w:line="240" w:lineRule="auto"/>
        <w:jc w:val="both"/>
        <w:rPr>
          <w:rFonts w:eastAsiaTheme="minorEastAsia"/>
        </w:rPr>
      </w:pPr>
    </w:p>
    <w:p w14:paraId="15160FF5" w14:textId="2AD71636" w:rsidR="008436FB" w:rsidRDefault="00B33D29"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oMath>
      <w:r>
        <w:rPr>
          <w:rFonts w:eastAsiaTheme="minorEastAsia"/>
        </w:rPr>
        <w:t xml:space="preserve"> is the total soil water (mm)</w:t>
      </w:r>
      <w:r w:rsidR="004E2EEE">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oMath>
      <w:r w:rsidR="004E2EEE">
        <w:rPr>
          <w:rFonts w:eastAsiaTheme="minorEastAsia"/>
        </w:rPr>
        <w:t xml:space="preserve"> is the number of days in the month</w:t>
      </w:r>
      <w:r w:rsidR="000B399A">
        <w:rPr>
          <w:rFonts w:eastAsiaTheme="minorEastAsia"/>
        </w:rPr>
        <w:t xml:space="preserve"> </w:t>
      </w:r>
      <w:r>
        <w:rPr>
          <w:rFonts w:eastAsiaTheme="minorEastAsia"/>
        </w:rPr>
        <w:t xml:space="preserve">and </w:t>
      </w:r>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w:r>
        <w:rPr>
          <w:rFonts w:eastAsiaTheme="minorEastAsia"/>
        </w:rPr>
        <w:t xml:space="preserve"> is the soil water at permanent wilting point (mm)</w:t>
      </w:r>
      <w:r w:rsidR="000B76C7">
        <w:rPr>
          <w:rFonts w:eastAsiaTheme="minorEastAsia"/>
        </w:rPr>
        <w:t>.</w:t>
      </w:r>
      <w:r>
        <w:rPr>
          <w:rFonts w:eastAsiaTheme="minorEastAsia"/>
        </w:rPr>
        <w:t xml:space="preserve"> </w:t>
      </w:r>
    </w:p>
    <w:p w14:paraId="0A6EE38D" w14:textId="77777777" w:rsidR="008436FB" w:rsidRDefault="008436FB" w:rsidP="00862696">
      <w:pPr>
        <w:spacing w:after="0" w:line="240" w:lineRule="auto"/>
        <w:jc w:val="both"/>
        <w:rPr>
          <w:rFonts w:eastAsiaTheme="minorEastAsia"/>
        </w:rPr>
      </w:pPr>
    </w:p>
    <w:p w14:paraId="5B1C5EE1" w14:textId="77777777" w:rsidR="008436FB" w:rsidRPr="008436FB" w:rsidRDefault="008436FB" w:rsidP="00862696">
      <w:pPr>
        <w:spacing w:after="0" w:line="240" w:lineRule="auto"/>
        <w:jc w:val="both"/>
        <w:rPr>
          <w:rFonts w:eastAsiaTheme="minorEastAsia"/>
        </w:rPr>
      </w:pPr>
      <w:r>
        <w:rPr>
          <w:rFonts w:eastAsiaTheme="minorEastAsia"/>
        </w:rPr>
        <w:t xml:space="preserve">This is in contrast to </w:t>
      </w:r>
      <w:r w:rsidR="00B83D0A">
        <w:rPr>
          <w:rFonts w:eastAsiaTheme="minorEastAsia"/>
        </w:rPr>
        <w:t>Prentice et al.</w:t>
      </w:r>
      <w:r w:rsidR="00B33D29">
        <w:rPr>
          <w:rFonts w:eastAsiaTheme="minorEastAsia"/>
        </w:rPr>
        <w:t xml:space="preserve"> </w:t>
      </w:r>
      <w:r>
        <w:rPr>
          <w:rFonts w:eastAsiaTheme="minorEastAsia"/>
        </w:rPr>
        <w:t>(</w:t>
      </w:r>
      <w:r w:rsidR="00B83D0A">
        <w:rPr>
          <w:rFonts w:eastAsiaTheme="minorEastAsia"/>
        </w:rPr>
        <w:t>1993)</w:t>
      </w:r>
      <w:r>
        <w:rPr>
          <w:rFonts w:eastAsiaTheme="minorEastAsia"/>
        </w:rPr>
        <w:t>, who used the ratio of available soil water to available water at field capacity;</w:t>
      </w:r>
    </w:p>
    <w:p w14:paraId="6A70C297" w14:textId="77777777" w:rsidR="008436FB" w:rsidRDefault="008436FB" w:rsidP="00862696">
      <w:pPr>
        <w:spacing w:after="0" w:line="240" w:lineRule="auto"/>
        <w:jc w:val="both"/>
        <w:rPr>
          <w:rFonts w:eastAsiaTheme="minorEastAsia"/>
        </w:rPr>
      </w:pPr>
    </w:p>
    <w:p w14:paraId="02E6076E" w14:textId="607108CB" w:rsidR="008436FB" w:rsidRDefault="008D1106" w:rsidP="00862696">
      <w:pPr>
        <w:spacing w:after="0" w:line="240" w:lineRule="auto"/>
        <w:jc w:val="both"/>
        <w:rPr>
          <w:rFonts w:eastAsiaTheme="minorEastAsia"/>
        </w:rPr>
      </w:pPr>
      <m:oMath>
        <m:sSub>
          <m:sSubPr>
            <m:ctrlPr>
              <w:rPr>
                <w:rFonts w:ascii="Cambria Math" w:hAnsi="Cambria Math"/>
              </w:rPr>
            </m:ctrlPr>
          </m:sSubPr>
          <m:e>
            <m:r>
              <w:rPr>
                <w:rFonts w:ascii="Cambria Math" w:hAnsi="Cambria Math"/>
              </w:rPr>
              <m:t>V</m:t>
            </m:r>
          </m:e>
          <m:sub>
            <m:r>
              <m:rPr>
                <m:sty m:val="p"/>
              </m:rPr>
              <w:rPr>
                <w:rFonts w:ascii="Cambria Math" w:hAnsi="Cambria Math"/>
              </w:rPr>
              <m:t>AET(mon-1)</m:t>
            </m:r>
          </m:sub>
        </m:sSub>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PET(mon-1)</m:t>
                </m:r>
              </m:sub>
            </m:sSub>
            <m:r>
              <w:rPr>
                <w:rFonts w:ascii="Cambria Math" w:hAnsi="Cambria Math"/>
              </w:rPr>
              <m:t xml:space="preserve">, </m:t>
            </m:r>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r>
              <w:rPr>
                <w:rFonts w:ascii="Cambria Math" w:eastAsiaTheme="minorEastAsia" w:hAnsi="Cambria Math"/>
              </w:rPr>
              <m:t>×</m:t>
            </m:r>
            <m:f>
              <m:fPr>
                <m:type m:val="skw"/>
                <m:ctrlPr>
                  <w:rPr>
                    <w:rFonts w:ascii="Cambria Math" w:eastAsiaTheme="minorEastAsia" w:hAnsi="Cambria Math"/>
                    <w:i/>
                  </w:rPr>
                </m:ctrlPr>
              </m:fPr>
              <m:num>
                <m:r>
                  <m:rPr>
                    <m:sty m:val="p"/>
                  </m:rP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e>
                </m:d>
              </m:den>
            </m:f>
            <m:r>
              <w:rPr>
                <w:rFonts w:ascii="Cambria Math" w:eastAsiaTheme="minorEastAsia" w:hAnsi="Cambria Math"/>
              </w:rPr>
              <m:t xml:space="preserve"> </m:t>
            </m:r>
          </m:e>
        </m:d>
      </m:oMath>
      <w:r w:rsidR="00BB6AA0">
        <w:rPr>
          <w:rFonts w:eastAsiaTheme="minorEastAsia"/>
        </w:rPr>
        <w:tab/>
        <w:t>(eq.3.2.5)</w:t>
      </w:r>
    </w:p>
    <w:p w14:paraId="4DB7C201" w14:textId="77777777" w:rsidR="008436FB" w:rsidRDefault="008436FB" w:rsidP="00862696">
      <w:pPr>
        <w:spacing w:after="0" w:line="240" w:lineRule="auto"/>
        <w:jc w:val="both"/>
        <w:rPr>
          <w:rFonts w:eastAsiaTheme="minorEastAsia"/>
        </w:rPr>
      </w:pPr>
    </w:p>
    <w:p w14:paraId="16F664F2" w14:textId="6F6C7350" w:rsidR="004E2EEE" w:rsidRDefault="004E2EEE"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w:r>
        <w:rPr>
          <w:rFonts w:eastAsiaTheme="minorEastAsia"/>
        </w:rPr>
        <w:t xml:space="preserve"> is the soil water at field capacity (mm).</w:t>
      </w:r>
    </w:p>
    <w:p w14:paraId="2E90B308" w14:textId="77777777" w:rsidR="004E2EEE" w:rsidRDefault="004E2EEE" w:rsidP="00862696">
      <w:pPr>
        <w:spacing w:after="0" w:line="240" w:lineRule="auto"/>
        <w:jc w:val="both"/>
        <w:rPr>
          <w:rFonts w:eastAsiaTheme="minorEastAsia"/>
        </w:rPr>
      </w:pPr>
    </w:p>
    <w:p w14:paraId="1D9A7F4D" w14:textId="31FECC75" w:rsidR="0011368B" w:rsidRDefault="008436FB" w:rsidP="00862696">
      <w:pPr>
        <w:spacing w:after="0" w:line="240" w:lineRule="auto"/>
        <w:jc w:val="both"/>
        <w:rPr>
          <w:rFonts w:eastAsiaTheme="minorEastAsia"/>
        </w:rPr>
      </w:pPr>
      <w:r>
        <w:rPr>
          <w:rFonts w:eastAsiaTheme="minorEastAsia"/>
        </w:rPr>
        <w:t>The different form of the equation was used to achieve the correct response to increasing soil organic matter, which increased the water held in the soil, so should have reduced the limitation to evapotranspiration, but with the Prentice equation gave the opposite response.</w:t>
      </w:r>
    </w:p>
    <w:p w14:paraId="4B127CC5" w14:textId="77777777" w:rsidR="00862696" w:rsidRPr="00BD794D" w:rsidRDefault="00862696" w:rsidP="00862696">
      <w:pPr>
        <w:spacing w:after="0" w:line="240" w:lineRule="auto"/>
        <w:jc w:val="both"/>
        <w:rPr>
          <w:rFonts w:eastAsiaTheme="minorEastAsia"/>
        </w:rPr>
      </w:pPr>
    </w:p>
    <w:p w14:paraId="1F497C91" w14:textId="77777777" w:rsidR="006B5C06" w:rsidRPr="00985F23" w:rsidRDefault="009026EA" w:rsidP="00862696">
      <w:pPr>
        <w:pStyle w:val="Heading2"/>
        <w:spacing w:before="0" w:line="240" w:lineRule="auto"/>
        <w:rPr>
          <w:rFonts w:asciiTheme="minorHAnsi" w:hAnsiTheme="minorHAnsi"/>
          <w:b w:val="0"/>
          <w:color w:val="auto"/>
          <w:sz w:val="24"/>
          <w:szCs w:val="24"/>
        </w:rPr>
      </w:pPr>
      <w:bookmarkStart w:id="13" w:name="_Toc73700848"/>
      <w:r>
        <w:rPr>
          <w:rFonts w:asciiTheme="minorHAnsi" w:hAnsiTheme="minorHAnsi"/>
          <w:color w:val="auto"/>
          <w:sz w:val="24"/>
          <w:szCs w:val="24"/>
        </w:rPr>
        <w:t>3</w:t>
      </w:r>
      <w:r w:rsidR="006B5C06" w:rsidRPr="00985F23">
        <w:rPr>
          <w:rFonts w:asciiTheme="minorHAnsi" w:hAnsiTheme="minorHAnsi"/>
          <w:color w:val="auto"/>
          <w:sz w:val="24"/>
          <w:szCs w:val="24"/>
        </w:rPr>
        <w:t xml:space="preserve">.3. </w:t>
      </w:r>
      <w:r w:rsidR="00347372" w:rsidRPr="00985F23">
        <w:rPr>
          <w:rFonts w:asciiTheme="minorHAnsi" w:hAnsiTheme="minorHAnsi"/>
          <w:color w:val="auto"/>
          <w:sz w:val="24"/>
          <w:szCs w:val="24"/>
        </w:rPr>
        <w:t xml:space="preserve">Nutrient </w:t>
      </w:r>
      <w:r w:rsidR="006B5C06" w:rsidRPr="00985F23">
        <w:rPr>
          <w:rFonts w:asciiTheme="minorHAnsi" w:hAnsiTheme="minorHAnsi"/>
          <w:color w:val="auto"/>
          <w:sz w:val="24"/>
          <w:szCs w:val="24"/>
        </w:rPr>
        <w:t xml:space="preserve">limitation </w:t>
      </w:r>
      <w:r w:rsidR="00CC15A3" w:rsidRPr="00985F23">
        <w:rPr>
          <w:rFonts w:asciiTheme="minorHAnsi" w:hAnsiTheme="minorHAnsi"/>
          <w:color w:val="auto"/>
          <w:sz w:val="24"/>
          <w:szCs w:val="24"/>
        </w:rPr>
        <w:t>of net primary production</w:t>
      </w:r>
      <w:bookmarkEnd w:id="13"/>
    </w:p>
    <w:p w14:paraId="613C88D6" w14:textId="77777777" w:rsidR="006B5C06" w:rsidRDefault="006B5C06" w:rsidP="00862696">
      <w:pPr>
        <w:spacing w:after="0" w:line="240" w:lineRule="auto"/>
        <w:jc w:val="both"/>
        <w:rPr>
          <w:b/>
          <w:sz w:val="24"/>
          <w:szCs w:val="24"/>
        </w:rPr>
      </w:pPr>
    </w:p>
    <w:p w14:paraId="6A5A627D" w14:textId="77777777" w:rsidR="00D629D9" w:rsidRDefault="0011368B" w:rsidP="00862696">
      <w:pPr>
        <w:spacing w:after="0" w:line="240" w:lineRule="auto"/>
        <w:jc w:val="both"/>
      </w:pPr>
      <w:r>
        <w:t>T</w:t>
      </w:r>
      <w:r w:rsidR="00347372">
        <w:t>he relative net primary production</w:t>
      </w:r>
      <w:r w:rsidR="00D629D9">
        <w:t>, as</w:t>
      </w:r>
      <w:r w:rsidR="00347372">
        <w:t xml:space="preserve"> estimated </w:t>
      </w:r>
      <w:r>
        <w:t xml:space="preserve">by </w:t>
      </w:r>
      <w:proofErr w:type="spellStart"/>
      <w:r w:rsidR="001F26EC">
        <w:t>Zaks</w:t>
      </w:r>
      <w:proofErr w:type="spellEnd"/>
      <w:r w:rsidR="001F26EC">
        <w:t xml:space="preserve"> et al.</w:t>
      </w:r>
      <w:r w:rsidR="00347372">
        <w:t xml:space="preserve"> </w:t>
      </w:r>
      <w:r w:rsidR="001F26EC">
        <w:t>(</w:t>
      </w:r>
      <w:r w:rsidR="00347372">
        <w:t>2007)</w:t>
      </w:r>
      <w:r w:rsidR="00D629D9">
        <w:t>,</w:t>
      </w:r>
      <w:r w:rsidR="00347372">
        <w:t xml:space="preserve"> is modified according to nutrient limitation</w:t>
      </w:r>
      <w:r w:rsidR="00D629D9">
        <w:t xml:space="preserve"> using an approach given by Reid</w:t>
      </w:r>
      <w:r w:rsidR="00347372">
        <w:t xml:space="preserve"> </w:t>
      </w:r>
      <w:r w:rsidR="00D629D9">
        <w:t>(</w:t>
      </w:r>
      <w:r w:rsidR="00347372">
        <w:t>2002).</w:t>
      </w:r>
      <w:r w:rsidR="001E14D3">
        <w:t xml:space="preserve"> This simple approach calculates the amount of </w:t>
      </w:r>
      <w:r w:rsidR="00090804">
        <w:t xml:space="preserve">nutrient </w:t>
      </w:r>
      <w:r w:rsidR="001E14D3">
        <w:t xml:space="preserve">available in the soil and compares it to the optimum amount of </w:t>
      </w:r>
      <w:r w:rsidR="00D629D9">
        <w:t>nutrient</w:t>
      </w:r>
      <w:r w:rsidR="008C65E4">
        <w:t xml:space="preserve"> </w:t>
      </w:r>
      <w:r w:rsidR="00D629D9">
        <w:t>for that crop;</w:t>
      </w:r>
    </w:p>
    <w:p w14:paraId="28815311" w14:textId="77777777" w:rsidR="00D629D9" w:rsidRPr="007457FC" w:rsidRDefault="00D629D9" w:rsidP="00862696">
      <w:pPr>
        <w:spacing w:after="0" w:line="240" w:lineRule="auto"/>
        <w:jc w:val="both"/>
        <w:rPr>
          <w:i/>
        </w:rPr>
      </w:pPr>
    </w:p>
    <w:p w14:paraId="045C7E1C" w14:textId="6861575A" w:rsidR="00D629D9"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r>
          <m:rPr>
            <m:sty m:val="p"/>
          </m:rP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e>
            </m:d>
          </m:den>
        </m:f>
      </m:oMath>
      <w:r w:rsidR="00BB6AA0">
        <w:rPr>
          <w:rFonts w:eastAsiaTheme="minorEastAsia"/>
        </w:rPr>
        <w:tab/>
        <w:t>(eq.3.3.1)</w:t>
      </w:r>
    </w:p>
    <w:p w14:paraId="6B5E9DDC" w14:textId="77777777" w:rsidR="00D629D9" w:rsidRDefault="00D629D9" w:rsidP="00862696">
      <w:pPr>
        <w:spacing w:after="0" w:line="240" w:lineRule="auto"/>
        <w:jc w:val="both"/>
        <w:rPr>
          <w:rFonts w:eastAsiaTheme="minorEastAsia"/>
        </w:rPr>
      </w:pPr>
    </w:p>
    <w:p w14:paraId="27DAE8C6" w14:textId="77777777" w:rsidR="00D629D9" w:rsidRPr="00D629D9" w:rsidRDefault="00D629D9" w:rsidP="00862696">
      <w:pPr>
        <w:spacing w:after="0" w:line="240" w:lineRule="auto"/>
        <w:jc w:val="both"/>
      </w:pPr>
      <w:r>
        <w:rPr>
          <w:rFonts w:eastAsiaTheme="minorEastAsia"/>
        </w:rPr>
        <w:t>where</w:t>
      </w:r>
      <w:r>
        <w:rPr>
          <w:rFonts w:eastAsiaTheme="minorEastAsia"/>
        </w:rPr>
        <w:tab/>
      </w:r>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oMath>
      <w:r>
        <w:rPr>
          <w:rFonts w:eastAsiaTheme="minorEastAsia"/>
        </w:rPr>
        <w:t xml:space="preserve"> is the proportion of nutrient </w:t>
      </w:r>
      <w:r w:rsidR="008C65E4">
        <w:rPr>
          <w:rFonts w:eastAsiaTheme="minorEastAsia"/>
        </w:rPr>
        <w:t xml:space="preserve">(N, P or K) </w:t>
      </w:r>
      <w:r>
        <w:rPr>
          <w:rFonts w:eastAsiaTheme="minorEastAsia"/>
        </w:rPr>
        <w:t xml:space="preserve">available compared to the optimum amount of nutrient, </w:t>
      </w:r>
      <m:oMath>
        <m:d>
          <m:dPr>
            <m:ctrlPr>
              <w:rPr>
                <w:rFonts w:ascii="Cambria Math" w:eastAsiaTheme="minorEastAsia" w:hAnsi="Cambria Math"/>
                <w:i/>
              </w:rPr>
            </m:ctrlPr>
          </m:dPr>
          <m:e>
            <m:r>
              <w:rPr>
                <w:rFonts w:ascii="Cambria Math" w:eastAsiaTheme="minorEastAsia" w:hAnsi="Cambria Math"/>
              </w:rPr>
              <m:t>0 ≤</m:t>
            </m:r>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r>
              <w:rPr>
                <w:rFonts w:ascii="Cambria Math" w:eastAsiaTheme="minorEastAsia" w:hAnsi="Cambria Math"/>
              </w:rPr>
              <m:t>≤</m:t>
            </m:r>
            <m:r>
              <w:rPr>
                <w:rFonts w:ascii="Cambria Math" w:hAnsi="Cambria Math"/>
              </w:rPr>
              <m:t>1</m:t>
            </m:r>
          </m:e>
        </m:d>
      </m:oMath>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w:r>
        <w:rPr>
          <w:rFonts w:eastAsiaTheme="minorEastAsia"/>
        </w:rPr>
        <w:t xml:space="preserve"> is the soil supply of the nutrient (kg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oMath>
      <w:r>
        <w:rPr>
          <w:rFonts w:eastAsiaTheme="minorEastAsia"/>
        </w:rPr>
        <w:t xml:space="preserve"> is the fertiliser input of the nutrient (kg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oMath>
      <w:r>
        <w:rPr>
          <w:rFonts w:eastAsiaTheme="minorEastAsia"/>
        </w:rPr>
        <w:t xml:space="preserve"> is the minimum amount of nutrient that results in a harvestable yield</w:t>
      </w:r>
      <w:r w:rsidR="00C45B1F">
        <w:rPr>
          <w:rFonts w:eastAsiaTheme="minorEastAsia"/>
        </w:rPr>
        <w:t xml:space="preserve"> (kg ha</w:t>
      </w:r>
      <w:r w:rsidR="00C45B1F">
        <w:rPr>
          <w:rFonts w:eastAsiaTheme="minorEastAsia"/>
          <w:vertAlign w:val="superscript"/>
        </w:rPr>
        <w:t>-1</w:t>
      </w:r>
      <w:r w:rsidR="00C45B1F">
        <w:rPr>
          <w:rFonts w:eastAsiaTheme="minorEastAsia"/>
        </w:rPr>
        <w:t>)</w:t>
      </w:r>
      <w:r>
        <w:rPr>
          <w:rFonts w:eastAsiaTheme="minorEastAsia"/>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xml:space="preserve"> is the optimum amount of nutrient for the crop which results in crop yield that is not limited by the nutrient</w:t>
      </w:r>
      <w:r w:rsidR="00C45B1F">
        <w:rPr>
          <w:rFonts w:eastAsiaTheme="minorEastAsia"/>
        </w:rPr>
        <w:t xml:space="preserve"> (kg ha</w:t>
      </w:r>
      <w:r w:rsidR="00C45B1F">
        <w:rPr>
          <w:rFonts w:eastAsiaTheme="minorEastAsia"/>
          <w:vertAlign w:val="superscript"/>
        </w:rPr>
        <w:t>-1</w:t>
      </w:r>
      <w:r w:rsidR="00C45B1F">
        <w:rPr>
          <w:rFonts w:eastAsiaTheme="minorEastAsia"/>
        </w:rPr>
        <w:t>)</w:t>
      </w:r>
      <w:r>
        <w:rPr>
          <w:rFonts w:eastAsiaTheme="minorEastAsia"/>
        </w:rPr>
        <w:t xml:space="preserve">. </w:t>
      </w:r>
      <w:r w:rsidR="004A74E4">
        <w:rPr>
          <w:rFonts w:eastAsiaTheme="minorEastAsia"/>
        </w:rPr>
        <w:t>According to Reid (</w:t>
      </w:r>
      <w:proofErr w:type="spellStart"/>
      <w:r w:rsidR="004A74E4">
        <w:rPr>
          <w:rFonts w:eastAsiaTheme="minorEastAsia"/>
        </w:rPr>
        <w:t>pers.comm</w:t>
      </w:r>
      <w:proofErr w:type="spellEnd"/>
      <w:r w:rsidR="004A74E4">
        <w:rPr>
          <w:rFonts w:eastAsiaTheme="minorEastAsia"/>
        </w:rPr>
        <w:t xml:space="preserve">.), the value for </w:t>
      </w:r>
      <m:oMath>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oMath>
      <w:r w:rsidR="004A74E4">
        <w:rPr>
          <w:rFonts w:eastAsiaTheme="minorEastAsia"/>
        </w:rPr>
        <w:t xml:space="preserve"> was set to zero.</w:t>
      </w:r>
    </w:p>
    <w:p w14:paraId="1420C47B" w14:textId="77777777" w:rsidR="00D629D9" w:rsidRDefault="00D629D9" w:rsidP="00862696">
      <w:pPr>
        <w:spacing w:after="0" w:line="240" w:lineRule="auto"/>
        <w:jc w:val="both"/>
      </w:pPr>
    </w:p>
    <w:p w14:paraId="481E6046" w14:textId="77777777" w:rsidR="00090804" w:rsidRDefault="00090804" w:rsidP="00862696">
      <w:pPr>
        <w:spacing w:after="0" w:line="240" w:lineRule="auto"/>
        <w:jc w:val="both"/>
      </w:pPr>
      <w:r>
        <w:t xml:space="preserve">The proportion of the yield at the optimum nutrient content that is achieved under these nutrient limited conditions is then calculated </w:t>
      </w:r>
      <w:r w:rsidR="00944868">
        <w:t>as</w:t>
      </w:r>
    </w:p>
    <w:p w14:paraId="5060431B" w14:textId="77777777" w:rsidR="00944868" w:rsidRDefault="00944868" w:rsidP="00862696">
      <w:pPr>
        <w:spacing w:after="0" w:line="240" w:lineRule="auto"/>
        <w:jc w:val="both"/>
      </w:pPr>
    </w:p>
    <w:p w14:paraId="17FB4F4F" w14:textId="24958F2D" w:rsidR="00944868" w:rsidRDefault="008D1106"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c</m:t>
                </m:r>
              </m:e>
              <m:sub>
                <m:r>
                  <m:rPr>
                    <m:sty m:val="p"/>
                  </m:rPr>
                  <w:rPr>
                    <w:rFonts w:ascii="Cambria Math" w:hAnsi="Cambria Math"/>
                  </w:rPr>
                  <m:t>X</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e>
          <m:sup>
            <m:sSub>
              <m:sSubPr>
                <m:ctrlPr>
                  <w:rPr>
                    <w:rFonts w:ascii="Cambria Math" w:hAnsi="Cambria Math"/>
                    <w:i/>
                  </w:rPr>
                </m:ctrlPr>
              </m:sSubPr>
              <m:e>
                <m:r>
                  <w:rPr>
                    <w:rFonts w:ascii="Cambria Math" w:hAnsi="Cambria Math"/>
                  </w:rPr>
                  <m:t>c</m:t>
                </m:r>
              </m:e>
              <m:sub>
                <m:r>
                  <m:rPr>
                    <m:sty m:val="p"/>
                  </m:rPr>
                  <w:rPr>
                    <w:rFonts w:ascii="Cambria Math" w:hAnsi="Cambria Math"/>
                  </w:rPr>
                  <m:t>X</m:t>
                </m:r>
              </m:sub>
            </m:sSub>
          </m:sup>
        </m:sSup>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X</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e>
              <m: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m:rPr>
                            <m:sty m:val="p"/>
                          </m:rPr>
                          <w:rPr>
                            <w:rFonts w:ascii="Cambria Math" w:hAnsi="Cambria Math"/>
                          </w:rPr>
                          <m:t>X</m:t>
                        </m:r>
                      </m:sub>
                    </m:sSub>
                  </m:e>
                </m:d>
              </m:sup>
            </m:sSup>
          </m:e>
        </m:d>
      </m:oMath>
      <w:r w:rsidR="00BB6AA0">
        <w:rPr>
          <w:rFonts w:eastAsiaTheme="minorEastAsia"/>
        </w:rPr>
        <w:tab/>
      </w:r>
      <w:r w:rsidR="00BB6AA0">
        <w:rPr>
          <w:rFonts w:eastAsiaTheme="minorEastAsia"/>
        </w:rPr>
        <w:tab/>
        <w:t>(eq.3.3.2)</w:t>
      </w:r>
    </w:p>
    <w:p w14:paraId="1F1E3DC7" w14:textId="77777777" w:rsidR="00090804" w:rsidRDefault="00090804" w:rsidP="00862696">
      <w:pPr>
        <w:spacing w:after="0" w:line="240" w:lineRule="auto"/>
        <w:jc w:val="both"/>
      </w:pPr>
    </w:p>
    <w:p w14:paraId="6634B7FC" w14:textId="38D9E674" w:rsidR="00944868" w:rsidRPr="004E78E0" w:rsidRDefault="00944868" w:rsidP="00862696">
      <w:pPr>
        <w:spacing w:after="0" w:line="240" w:lineRule="auto"/>
        <w:jc w:val="both"/>
      </w:pPr>
      <w:r>
        <w:t>where</w:t>
      </w:r>
      <w:r w:rsidR="004E78E0">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sidR="004E78E0">
        <w:rPr>
          <w:rFonts w:eastAsiaTheme="minorEastAsia"/>
        </w:rPr>
        <w:t xml:space="preserve"> is the proportion of the optimum yield achieved if the proportion of the optimum supply of nutrients is </w:t>
      </w:r>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oMath>
      <w:r w:rsidR="004E78E0">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0 ≤</m:t>
            </m:r>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r>
              <w:rPr>
                <w:rFonts w:ascii="Cambria Math" w:hAnsi="Cambria Math"/>
              </w:rPr>
              <m:t>≤1</m:t>
            </m:r>
          </m:e>
        </m:d>
      </m:oMath>
      <w:r w:rsidR="004E78E0">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sidR="004E78E0">
        <w:rPr>
          <w:rFonts w:eastAsiaTheme="minorEastAsia"/>
        </w:rPr>
        <w:t xml:space="preserve"> is the nutrient response coefficient, calculated by </w:t>
      </w:r>
      <w:r w:rsidR="004E78E0">
        <w:t>fitting to nutrient response curves for the particular crop.</w:t>
      </w:r>
    </w:p>
    <w:p w14:paraId="0F831D56" w14:textId="77777777" w:rsidR="00944868" w:rsidRDefault="00944868" w:rsidP="00862696">
      <w:pPr>
        <w:spacing w:after="0" w:line="240" w:lineRule="auto"/>
        <w:jc w:val="both"/>
      </w:pPr>
    </w:p>
    <w:p w14:paraId="3409171A" w14:textId="77777777" w:rsidR="006B5C06" w:rsidRDefault="008C65E4" w:rsidP="00862696">
      <w:pPr>
        <w:spacing w:after="0" w:line="240" w:lineRule="auto"/>
        <w:jc w:val="both"/>
      </w:pPr>
      <w:r>
        <w:t>In a typical year, t</w:t>
      </w:r>
      <w:r w:rsidR="00090804">
        <w:t>h</w:t>
      </w:r>
      <w:r w:rsidR="00F327EB">
        <w:t>e value of</w:t>
      </w:r>
      <w:r w:rsidR="00090804">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w:r w:rsidR="00F327EB">
        <w:rPr>
          <w:rFonts w:eastAsiaTheme="minorEastAsia"/>
        </w:rPr>
        <w:t xml:space="preserve"> </w:t>
      </w:r>
      <w:r w:rsidR="00090804">
        <w:t xml:space="preserve">is then used to adjust the </w:t>
      </w:r>
      <w:r w:rsidR="00F327EB">
        <w:t xml:space="preserve">net primary production </w:t>
      </w:r>
      <w:r w:rsidR="00090804">
        <w:t>calculated according to other limitations</w:t>
      </w:r>
      <w:r w:rsidR="004E78E0">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oMath>
      <w:r w:rsidR="001F26EC">
        <w:rPr>
          <w:rFonts w:eastAsiaTheme="minorEastAsia"/>
        </w:rPr>
        <w:t xml:space="preserve"> </w:t>
      </w:r>
      <w:r w:rsidR="004E78E0">
        <w:rPr>
          <w:rFonts w:eastAsiaTheme="minorEastAsia"/>
        </w:rPr>
        <w:t>(t ha</w:t>
      </w:r>
      <w:r w:rsidR="004E78E0">
        <w:rPr>
          <w:rFonts w:eastAsiaTheme="minorEastAsia"/>
          <w:vertAlign w:val="superscript"/>
        </w:rPr>
        <w:t>-1</w:t>
      </w:r>
      <w:r w:rsidR="004E78E0">
        <w:rPr>
          <w:rFonts w:eastAsiaTheme="minorEastAsia"/>
        </w:rPr>
        <w:t>)</w:t>
      </w:r>
      <w:r w:rsidR="00F327EB">
        <w:t>,</w:t>
      </w:r>
    </w:p>
    <w:p w14:paraId="5BC81663" w14:textId="77777777" w:rsidR="00347372" w:rsidRDefault="00347372" w:rsidP="00862696">
      <w:pPr>
        <w:spacing w:after="0" w:line="240" w:lineRule="auto"/>
        <w:jc w:val="both"/>
        <w:rPr>
          <w:b/>
          <w:sz w:val="24"/>
          <w:szCs w:val="24"/>
        </w:rPr>
      </w:pPr>
    </w:p>
    <w:p w14:paraId="260FBAEB" w14:textId="70B0F3EC" w:rsidR="004E78E0" w:rsidRPr="00B7096F" w:rsidRDefault="004E78E0" w:rsidP="00862696">
      <w:pPr>
        <w:spacing w:after="0" w:line="240" w:lineRule="auto"/>
        <w:jc w:val="both"/>
        <w:rPr>
          <w:b/>
          <w:sz w:val="24"/>
          <w:szCs w:val="24"/>
        </w:rPr>
      </w:pPr>
      <w:r>
        <w:rPr>
          <w:rFonts w:eastAsiaTheme="minorEastAsia"/>
        </w:rP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oMath>
      <w:r w:rsidR="00BB6AA0">
        <w:rPr>
          <w:rFonts w:eastAsiaTheme="minorEastAsia"/>
        </w:rPr>
        <w:tab/>
        <w:t>(eq.3.3.3)</w:t>
      </w:r>
    </w:p>
    <w:p w14:paraId="448292E0" w14:textId="77777777" w:rsidR="001A0028" w:rsidRDefault="001A0028" w:rsidP="00862696">
      <w:pPr>
        <w:spacing w:after="0" w:line="240" w:lineRule="auto"/>
        <w:jc w:val="both"/>
      </w:pPr>
    </w:p>
    <w:p w14:paraId="7A3BFF9F" w14:textId="77777777" w:rsidR="003B4BDD" w:rsidRDefault="00F327EB" w:rsidP="00862696">
      <w:pPr>
        <w:spacing w:after="0" w:line="240" w:lineRule="auto"/>
        <w:jc w:val="both"/>
        <w:rPr>
          <w:rFonts w:eastAsiaTheme="minorEastAsia"/>
        </w:rPr>
      </w:pPr>
      <w:r>
        <w:lastRenderedPageBreak/>
        <w:t xml:space="preserve">where </w:t>
      </w: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oMath>
      <w:r>
        <w:rPr>
          <w:rFonts w:eastAsiaTheme="minorEastAsia"/>
        </w:rPr>
        <w:t xml:space="preserve"> is the relative net primary production modified according to nutrient limitation</w:t>
      </w:r>
      <w:r w:rsidR="003B4BDD">
        <w:rPr>
          <w:rFonts w:eastAsiaTheme="minorEastAsia"/>
        </w:rPr>
        <w:t xml:space="preserve">. The change in crop production is limited so that </w:t>
      </w:r>
    </w:p>
    <w:p w14:paraId="25FE9928" w14:textId="77777777" w:rsidR="003B4BDD" w:rsidRDefault="003B4BDD" w:rsidP="00862696">
      <w:pPr>
        <w:spacing w:after="0" w:line="240" w:lineRule="auto"/>
        <w:jc w:val="both"/>
        <w:rPr>
          <w:rFonts w:eastAsiaTheme="minorEastAsia"/>
        </w:rPr>
      </w:pPr>
    </w:p>
    <w:p w14:paraId="33465565" w14:textId="2B5C964B" w:rsidR="003B4BDD"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r>
          <w:rPr>
            <w:rFonts w:ascii="Cambria Math" w:eastAsiaTheme="minorEastAsia" w:hAnsi="Cambria Math"/>
          </w:rPr>
          <m:t xml:space="preserve">&lt; </m:t>
        </m:r>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crop,max</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crop,typ</m:t>
                </m:r>
              </m:sub>
            </m:sSub>
          </m:den>
        </m:f>
      </m:oMath>
      <w:r w:rsidR="00BB6AA0">
        <w:rPr>
          <w:rFonts w:eastAsiaTheme="minorEastAsia"/>
        </w:rPr>
        <w:tab/>
        <w:t>(eq.3.3.4)</w:t>
      </w:r>
    </w:p>
    <w:p w14:paraId="75FA7F9D" w14:textId="77777777" w:rsidR="003B4BDD" w:rsidRDefault="003B4BDD" w:rsidP="00862696">
      <w:pPr>
        <w:spacing w:after="0" w:line="240" w:lineRule="auto"/>
        <w:jc w:val="both"/>
        <w:rPr>
          <w:rFonts w:eastAsiaTheme="minorEastAsia"/>
        </w:rPr>
      </w:pPr>
    </w:p>
    <w:p w14:paraId="60497C7B" w14:textId="2EA4F345" w:rsidR="0079038D" w:rsidRDefault="003B4BDD"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w:r>
        <w:rPr>
          <w:rFonts w:eastAsiaTheme="minorEastAsia"/>
        </w:rPr>
        <w:t xml:space="preserve"> is the r</w:t>
      </w:r>
      <w:r w:rsidRPr="003B4BDD">
        <w:rPr>
          <w:rFonts w:eastAsiaTheme="minorEastAsia"/>
        </w:rPr>
        <w:t>atio of plant production in an atypical year compared to a typical year</w:t>
      </w:r>
      <w:r>
        <w:rPr>
          <w:rFonts w:eastAsiaTheme="minorEastAsia"/>
        </w:rPr>
        <w:t>,</w:t>
      </w:r>
      <w:r w:rsidR="008E56E0">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crop,typ</m:t>
            </m:r>
          </m:sub>
        </m:sSub>
      </m:oMath>
      <w:r w:rsidR="008E56E0">
        <w:rPr>
          <w:rFonts w:eastAsiaTheme="minorEastAsia"/>
        </w:rPr>
        <w:t xml:space="preserve"> is the entered value for typical yield (t ha</w:t>
      </w:r>
      <w:r w:rsidR="008E56E0">
        <w:rPr>
          <w:rFonts w:eastAsiaTheme="minorEastAsia"/>
          <w:vertAlign w:val="superscript"/>
        </w:rPr>
        <w:t>-1</w:t>
      </w:r>
      <w:r w:rsidR="008E56E0">
        <w:rPr>
          <w:rFonts w:eastAsiaTheme="minorEastAsia"/>
        </w:rPr>
        <w:t xml:space="preserve">), and </w:t>
      </w:r>
      <m:oMath>
        <m:sSub>
          <m:sSubPr>
            <m:ctrlPr>
              <w:rPr>
                <w:rFonts w:ascii="Cambria Math" w:hAnsi="Cambria Math"/>
                <w:i/>
              </w:rPr>
            </m:ctrlPr>
          </m:sSubPr>
          <m:e>
            <m:r>
              <w:rPr>
                <w:rFonts w:ascii="Cambria Math" w:hAnsi="Cambria Math"/>
              </w:rPr>
              <m:t>M</m:t>
            </m:r>
          </m:e>
          <m:sub>
            <m:r>
              <m:rPr>
                <m:sty m:val="p"/>
              </m:rPr>
              <w:rPr>
                <w:rFonts w:ascii="Cambria Math" w:hAnsi="Cambria Math"/>
              </w:rPr>
              <m:t>crop,max</m:t>
            </m:r>
          </m:sub>
        </m:sSub>
      </m:oMath>
      <w:r w:rsidR="008E56E0">
        <w:rPr>
          <w:rFonts w:eastAsiaTheme="minorEastAsia"/>
        </w:rPr>
        <w:t xml:space="preserve"> is the maximum potential yield for the crop (t ha</w:t>
      </w:r>
      <w:r w:rsidR="008E56E0">
        <w:rPr>
          <w:rFonts w:eastAsiaTheme="minorEastAsia"/>
          <w:vertAlign w:val="superscript"/>
        </w:rPr>
        <w:t>-1</w:t>
      </w:r>
      <w:r w:rsidR="008E56E0">
        <w:rPr>
          <w:rFonts w:eastAsiaTheme="minorEastAsia"/>
        </w:rPr>
        <w:t>)</w:t>
      </w:r>
      <w:r w:rsidR="00F327EB">
        <w:rPr>
          <w:rFonts w:eastAsiaTheme="minorEastAsia"/>
        </w:rPr>
        <w:t xml:space="preserve">. </w:t>
      </w:r>
      <w:r w:rsidR="0079038D">
        <w:rPr>
          <w:rFonts w:eastAsiaTheme="minorEastAsia"/>
        </w:rPr>
        <w:t xml:space="preserve">Using Liebig’s law of the minimum, the final value of relative net primary production, </w:t>
      </w: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oMath>
      <w:r w:rsidR="0079038D">
        <w:rPr>
          <w:rFonts w:eastAsiaTheme="minorEastAsia"/>
        </w:rPr>
        <w:t xml:space="preserve"> (t ha</w:t>
      </w:r>
      <w:r w:rsidR="0079038D">
        <w:rPr>
          <w:rFonts w:eastAsiaTheme="minorEastAsia"/>
          <w:vertAlign w:val="superscript"/>
        </w:rPr>
        <w:t>-1</w:t>
      </w:r>
      <w:r w:rsidR="0079038D">
        <w:rPr>
          <w:rFonts w:eastAsiaTheme="minorEastAsia"/>
        </w:rPr>
        <w:t xml:space="preserve">) </w:t>
      </w:r>
      <w:r w:rsidR="00542D55">
        <w:rPr>
          <w:rFonts w:eastAsiaTheme="minorEastAsia"/>
        </w:rPr>
        <w:t>i</w:t>
      </w:r>
      <w:r w:rsidR="0079038D">
        <w:rPr>
          <w:rFonts w:eastAsiaTheme="minorEastAsia"/>
        </w:rPr>
        <w:t>s taken to be the minimum value of net primary production calculated for each of the nutrients (</w:t>
      </w:r>
      <m:oMath>
        <m:r>
          <m:rPr>
            <m:sty m:val="p"/>
          </m:rPr>
          <w:rPr>
            <w:rFonts w:ascii="Cambria Math" w:hAnsi="Cambria Math"/>
          </w:rPr>
          <m:t>X</m:t>
        </m:r>
      </m:oMath>
      <w:r w:rsidR="0079038D">
        <w:rPr>
          <w:rFonts w:eastAsiaTheme="minorEastAsia"/>
        </w:rPr>
        <w:t xml:space="preserve">) considered, </w:t>
      </w: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npp,X</m:t>
            </m:r>
          </m:sub>
        </m:sSub>
      </m:oMath>
      <w:r w:rsidR="0079038D">
        <w:rPr>
          <w:rFonts w:eastAsiaTheme="minorEastAsia"/>
        </w:rPr>
        <w:t xml:space="preserve"> (t ha</w:t>
      </w:r>
      <w:r w:rsidR="0079038D">
        <w:rPr>
          <w:rFonts w:eastAsiaTheme="minorEastAsia"/>
          <w:vertAlign w:val="superscript"/>
        </w:rPr>
        <w:t>-1</w:t>
      </w:r>
      <w:r w:rsidR="0079038D">
        <w:rPr>
          <w:rFonts w:eastAsiaTheme="minorEastAsia"/>
        </w:rPr>
        <w:t>),</w:t>
      </w:r>
    </w:p>
    <w:p w14:paraId="7E39641B" w14:textId="77777777" w:rsidR="0079038D" w:rsidRDefault="0079038D" w:rsidP="00862696">
      <w:pPr>
        <w:spacing w:after="0" w:line="240" w:lineRule="auto"/>
        <w:jc w:val="both"/>
        <w:rPr>
          <w:rFonts w:eastAsiaTheme="minorEastAsia"/>
        </w:rPr>
      </w:pPr>
    </w:p>
    <w:p w14:paraId="7AC24F73" w14:textId="35D77E5B" w:rsidR="0079038D" w:rsidRPr="003E344F" w:rsidRDefault="008D1106" w:rsidP="00862696">
      <w:pPr>
        <w:spacing w:after="0" w:line="240" w:lineRule="auto"/>
        <w:jc w:val="both"/>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d>
              <m:dPr>
                <m:begChr m:val="["/>
                <m:endChr m:val="]"/>
                <m:ctrlPr>
                  <w:rPr>
                    <w:rFonts w:ascii="Cambria Math" w:hAnsi="Cambria Math" w:cs="Calibri"/>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npp,X</m:t>
                    </m:r>
                  </m:sub>
                </m:sSub>
              </m:e>
            </m:d>
          </m:e>
        </m:func>
      </m:oMath>
      <w:r w:rsidR="00BB6AA0">
        <w:rPr>
          <w:rFonts w:eastAsiaTheme="minorEastAsia"/>
        </w:rPr>
        <w:tab/>
      </w:r>
      <w:r w:rsidR="00BB6AA0">
        <w:rPr>
          <w:rFonts w:eastAsiaTheme="minorEastAsia"/>
        </w:rPr>
        <w:tab/>
        <w:t>(eq.3.3.5)</w:t>
      </w:r>
    </w:p>
    <w:p w14:paraId="0B6EE17F" w14:textId="77777777" w:rsidR="0079038D" w:rsidRDefault="0079038D" w:rsidP="00862696">
      <w:pPr>
        <w:spacing w:after="0" w:line="240" w:lineRule="auto"/>
        <w:jc w:val="both"/>
        <w:rPr>
          <w:rFonts w:eastAsiaTheme="minorEastAsia"/>
        </w:rPr>
      </w:pPr>
    </w:p>
    <w:p w14:paraId="55A179D8" w14:textId="5078B4BF" w:rsidR="008E56E0" w:rsidRDefault="008E56E0" w:rsidP="00862696">
      <w:pPr>
        <w:spacing w:after="0" w:line="240" w:lineRule="auto"/>
        <w:jc w:val="both"/>
        <w:rPr>
          <w:rFonts w:eastAsiaTheme="minorEastAsia"/>
        </w:rPr>
      </w:pPr>
      <w:r>
        <w:rPr>
          <w:rFonts w:eastAsiaTheme="minorEastAsia"/>
        </w:rPr>
        <w:t>By doing this calculation for each month in the growing season, more than one factor can limit crop production at a time.</w:t>
      </w:r>
    </w:p>
    <w:p w14:paraId="1ABC9A50" w14:textId="77777777" w:rsidR="008E56E0" w:rsidRDefault="008E56E0" w:rsidP="00862696">
      <w:pPr>
        <w:spacing w:after="0" w:line="240" w:lineRule="auto"/>
        <w:jc w:val="both"/>
        <w:rPr>
          <w:rFonts w:eastAsiaTheme="minorEastAsia"/>
        </w:rPr>
      </w:pPr>
    </w:p>
    <w:p w14:paraId="37CD7C36" w14:textId="77777777" w:rsidR="00F327EB" w:rsidRDefault="00F327EB" w:rsidP="00862696">
      <w:pPr>
        <w:spacing w:after="0" w:line="240" w:lineRule="auto"/>
        <w:jc w:val="both"/>
        <w:rPr>
          <w:rFonts w:eastAsiaTheme="minorEastAsia"/>
        </w:rPr>
      </w:pPr>
      <w:r>
        <w:rPr>
          <w:rFonts w:eastAsiaTheme="minorEastAsia"/>
        </w:rPr>
        <w:t>A similar approach is used to calculate the change in yield.</w:t>
      </w:r>
    </w:p>
    <w:p w14:paraId="6122EA7F" w14:textId="77777777" w:rsidR="0079038D" w:rsidRDefault="0079038D" w:rsidP="00862696">
      <w:pPr>
        <w:spacing w:after="0" w:line="240" w:lineRule="auto"/>
        <w:jc w:val="both"/>
        <w:rPr>
          <w:rFonts w:eastAsiaTheme="minorEastAsia"/>
        </w:rPr>
      </w:pPr>
    </w:p>
    <w:p w14:paraId="138B03E6" w14:textId="3851DC9A" w:rsidR="001F26EC" w:rsidRDefault="001F26EC" w:rsidP="00862696">
      <w:pPr>
        <w:spacing w:after="0" w:line="240" w:lineRule="auto"/>
        <w:jc w:val="both"/>
        <w:rPr>
          <w:rFonts w:eastAsiaTheme="minorEastAsia"/>
        </w:rPr>
      </w:pPr>
      <w:r>
        <w:rPr>
          <w:rFonts w:eastAsiaTheme="minorEastAsia"/>
        </w:rPr>
        <w:t xml:space="preserve">In order to simulate the effects of nutrient limitation on the monthly plant inputs to the soil, the </w:t>
      </w:r>
      <w:r w:rsidR="00F93190">
        <w:rPr>
          <w:rFonts w:eastAsiaTheme="minorEastAsia"/>
        </w:rPr>
        <w:t xml:space="preserve">above </w:t>
      </w:r>
      <w:r>
        <w:rPr>
          <w:rFonts w:eastAsiaTheme="minorEastAsia"/>
        </w:rPr>
        <w:t xml:space="preserve">calculation was done for each month separately, assuming the nutrient supply remained </w:t>
      </w:r>
      <w:r w:rsidR="00F93190">
        <w:rPr>
          <w:rFonts w:eastAsiaTheme="minorEastAsia"/>
        </w:rPr>
        <w:t xml:space="preserve">at the level calculated in that month </w:t>
      </w:r>
      <w:r>
        <w:rPr>
          <w:rFonts w:eastAsiaTheme="minorEastAsia"/>
        </w:rPr>
        <w:t>over the whole growing season.</w:t>
      </w:r>
      <w:r w:rsidR="00065F79">
        <w:rPr>
          <w:rFonts w:eastAsiaTheme="minorEastAsia"/>
        </w:rPr>
        <w:t xml:space="preserve"> This </w:t>
      </w:r>
      <w:r w:rsidR="00F93190">
        <w:rPr>
          <w:rFonts w:eastAsiaTheme="minorEastAsia"/>
        </w:rPr>
        <w:t xml:space="preserve">was necessary for </w:t>
      </w:r>
      <w:r w:rsidR="00065F79">
        <w:rPr>
          <w:rFonts w:eastAsiaTheme="minorEastAsia"/>
        </w:rPr>
        <w:t xml:space="preserve">plant inputs in the following month to be estimated from the proportion of </w:t>
      </w:r>
      <w:r w:rsidR="00F93190">
        <w:rPr>
          <w:rFonts w:eastAsiaTheme="minorEastAsia"/>
        </w:rPr>
        <w:t xml:space="preserve">typical crop production </w:t>
      </w:r>
      <w:r w:rsidR="00065F79">
        <w:rPr>
          <w:rFonts w:eastAsiaTheme="minorEastAsia"/>
        </w:rPr>
        <w:t xml:space="preserve">achieved in the current month. </w:t>
      </w:r>
      <w:r w:rsidR="00F93190">
        <w:rPr>
          <w:rFonts w:eastAsiaTheme="minorEastAsia"/>
        </w:rPr>
        <w:t xml:space="preserve">The plants inputs were used by the soil organic matter components of the model to calculate decomposition (as described in section 2). The decomposition was then used (as described below) to estimate the soil nutrient supply. The monthly calculations of the proportion of typical crop production achieved effectively assume that nutrient requirement is the same at all stages of the growing season. </w:t>
      </w:r>
      <w:r w:rsidR="00BA3858">
        <w:rPr>
          <w:rFonts w:eastAsiaTheme="minorEastAsia"/>
        </w:rPr>
        <w:t xml:space="preserve">This </w:t>
      </w:r>
      <w:r w:rsidR="00F93190">
        <w:rPr>
          <w:rFonts w:eastAsiaTheme="minorEastAsia"/>
        </w:rPr>
        <w:t>assumption</w:t>
      </w:r>
      <w:ins w:id="14" w:author="Jo Smith" w:date="2020-10-14T09:51:00Z">
        <w:r w:rsidR="001A3D9C">
          <w:rPr>
            <w:rFonts w:eastAsiaTheme="minorEastAsia"/>
          </w:rPr>
          <w:t>s</w:t>
        </w:r>
      </w:ins>
      <w:r w:rsidR="00F93190">
        <w:rPr>
          <w:rFonts w:eastAsiaTheme="minorEastAsia"/>
        </w:rPr>
        <w:t xml:space="preserve"> is </w:t>
      </w:r>
      <w:r w:rsidR="00BA3858">
        <w:rPr>
          <w:rFonts w:eastAsiaTheme="minorEastAsia"/>
        </w:rPr>
        <w:t xml:space="preserve">not </w:t>
      </w:r>
      <w:r w:rsidR="00F93190">
        <w:rPr>
          <w:rFonts w:eastAsiaTheme="minorEastAsia"/>
        </w:rPr>
        <w:t>true, so t</w:t>
      </w:r>
      <w:r w:rsidR="00065F79">
        <w:rPr>
          <w:rFonts w:eastAsiaTheme="minorEastAsia"/>
        </w:rPr>
        <w:t xml:space="preserve">his should not be taken as an estimate of the pattern of crop growth; it is merely a way </w:t>
      </w:r>
      <w:r w:rsidR="00F93190">
        <w:rPr>
          <w:rFonts w:eastAsiaTheme="minorEastAsia"/>
        </w:rPr>
        <w:t xml:space="preserve">of </w:t>
      </w:r>
      <w:r w:rsidR="00065F79">
        <w:rPr>
          <w:rFonts w:eastAsiaTheme="minorEastAsia"/>
        </w:rPr>
        <w:t>allowing nutrient limitation to be incorporated into the crop growth in the current year. Note, in order to avoid a mathematical loss of plant inputs, for the monthly calculations the proportion of the optimum yield achieved was limited to the range</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0.1 ≤</m:t>
            </m:r>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r>
              <w:rPr>
                <w:rFonts w:ascii="Cambria Math" w:eastAsiaTheme="minorEastAsia" w:hAnsi="Cambria Math"/>
              </w:rPr>
              <m:t>≤</m:t>
            </m:r>
            <m:r>
              <w:rPr>
                <w:rFonts w:ascii="Cambria Math" w:hAnsi="Cambria Math"/>
              </w:rPr>
              <m:t>1</m:t>
            </m:r>
          </m:e>
        </m:d>
      </m:oMath>
      <w:r w:rsidR="00065F79">
        <w:rPr>
          <w:rFonts w:eastAsiaTheme="minorEastAsia"/>
        </w:rPr>
        <w:t>.</w:t>
      </w:r>
      <w:r w:rsidR="00F93190">
        <w:rPr>
          <w:rFonts w:eastAsiaTheme="minorEastAsia"/>
        </w:rPr>
        <w:t xml:space="preserve"> Not allowing this proportion to be zero introduces a small error, but this is likely to be negligible on an annual basis.</w:t>
      </w:r>
    </w:p>
    <w:p w14:paraId="57214866" w14:textId="77777777" w:rsidR="00F327EB" w:rsidRDefault="00F327EB" w:rsidP="00862696">
      <w:pPr>
        <w:spacing w:after="0" w:line="240" w:lineRule="auto"/>
        <w:jc w:val="both"/>
        <w:rPr>
          <w:rFonts w:eastAsiaTheme="minorEastAsia"/>
        </w:rPr>
      </w:pPr>
    </w:p>
    <w:p w14:paraId="32E35396" w14:textId="77777777" w:rsidR="005B21A8" w:rsidRDefault="005B21A8" w:rsidP="00862696">
      <w:pPr>
        <w:spacing w:after="0" w:line="240" w:lineRule="auto"/>
        <w:jc w:val="both"/>
        <w:rPr>
          <w:rFonts w:eastAsiaTheme="minorEastAsia"/>
        </w:rPr>
      </w:pPr>
      <w:r>
        <w:rPr>
          <w:rFonts w:eastAsiaTheme="minorEastAsia"/>
          <w:b/>
          <w:i/>
        </w:rPr>
        <w:t>Fertiliser nutrient supply</w:t>
      </w:r>
    </w:p>
    <w:p w14:paraId="560A75DC" w14:textId="77777777" w:rsidR="005B21A8" w:rsidRDefault="005B21A8" w:rsidP="00862696">
      <w:pPr>
        <w:spacing w:after="0" w:line="240" w:lineRule="auto"/>
        <w:jc w:val="both"/>
        <w:rPr>
          <w:rFonts w:eastAsiaTheme="minorEastAsia"/>
          <w:b/>
          <w:i/>
        </w:rPr>
      </w:pPr>
    </w:p>
    <w:p w14:paraId="6A5866FD" w14:textId="77777777" w:rsidR="005B21A8" w:rsidRDefault="005B21A8" w:rsidP="00862696">
      <w:pPr>
        <w:spacing w:after="0" w:line="240" w:lineRule="auto"/>
        <w:jc w:val="both"/>
        <w:rPr>
          <w:rFonts w:eastAsiaTheme="minorEastAsia"/>
        </w:rPr>
      </w:pPr>
      <w:r w:rsidRPr="005B21A8">
        <w:rPr>
          <w:rFonts w:eastAsiaTheme="minorEastAsia"/>
        </w:rPr>
        <w:t xml:space="preserve">The </w:t>
      </w:r>
      <w:r>
        <w:rPr>
          <w:rFonts w:eastAsiaTheme="minorEastAsia"/>
        </w:rPr>
        <w:t>amount of nutrient supply from fertiliser</w:t>
      </w:r>
      <w:r w:rsidR="00403A54">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oMath>
      <w:r w:rsidR="00403A54">
        <w:rPr>
          <w:rFonts w:eastAsiaTheme="minorEastAsia"/>
        </w:rPr>
        <w:t xml:space="preserve"> (kg ha</w:t>
      </w:r>
      <w:r w:rsidR="00403A54">
        <w:rPr>
          <w:rFonts w:eastAsiaTheme="minorEastAsia"/>
          <w:vertAlign w:val="superscript"/>
        </w:rPr>
        <w:t>-1</w:t>
      </w:r>
      <w:r w:rsidR="00403A54">
        <w:rPr>
          <w:rFonts w:eastAsiaTheme="minorEastAsia"/>
        </w:rPr>
        <w:t xml:space="preserve">) is calculated from the fertiliser added to the soil, </w:t>
      </w:r>
      <m:oMath>
        <m:sSub>
          <m:sSubPr>
            <m:ctrlPr>
              <w:rPr>
                <w:rFonts w:ascii="Cambria Math" w:hAnsi="Cambria Math"/>
                <w:i/>
              </w:rPr>
            </m:ctrlPr>
          </m:sSubPr>
          <m:e>
            <m:r>
              <w:rPr>
                <w:rFonts w:ascii="Cambria Math" w:hAnsi="Cambria Math"/>
              </w:rPr>
              <m:t>X</m:t>
            </m:r>
          </m:e>
          <m:sub>
            <m:r>
              <m:rPr>
                <m:sty m:val="p"/>
              </m:rPr>
              <w:rPr>
                <w:rFonts w:ascii="Cambria Math" w:hAnsi="Cambria Math"/>
              </w:rPr>
              <m:t>fert,in</m:t>
            </m:r>
          </m:sub>
        </m:sSub>
      </m:oMath>
      <w:r w:rsidR="00403A54">
        <w:rPr>
          <w:rFonts w:eastAsiaTheme="minorEastAsia"/>
        </w:rPr>
        <w:t xml:space="preserve"> (kg ha</w:t>
      </w:r>
      <w:r w:rsidR="00403A54">
        <w:rPr>
          <w:rFonts w:eastAsiaTheme="minorEastAsia"/>
          <w:vertAlign w:val="superscript"/>
        </w:rPr>
        <w:t>-1</w:t>
      </w:r>
      <w:r w:rsidR="00403A54">
        <w:rPr>
          <w:rFonts w:eastAsiaTheme="minorEastAsia"/>
        </w:rPr>
        <w:t xml:space="preserve">) and the efficiency of fertiliser use, </w:t>
      </w:r>
      <m:oMath>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oMath>
      <w:r w:rsidR="00403A54">
        <w:rPr>
          <w:rFonts w:eastAsiaTheme="minorEastAsia"/>
        </w:rPr>
        <w:t xml:space="preserve"> (dimensionless), as</w:t>
      </w:r>
    </w:p>
    <w:p w14:paraId="5C73F198" w14:textId="77777777" w:rsidR="00403A54" w:rsidRDefault="00403A54" w:rsidP="00862696">
      <w:pPr>
        <w:spacing w:after="0" w:line="240" w:lineRule="auto"/>
        <w:jc w:val="both"/>
        <w:rPr>
          <w:rFonts w:eastAsiaTheme="minorEastAsia"/>
        </w:rPr>
      </w:pPr>
    </w:p>
    <w:p w14:paraId="67082D75" w14:textId="77CC85F3" w:rsidR="00403A54"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fert,in</m:t>
            </m:r>
          </m:sub>
        </m:sSub>
      </m:oMath>
      <w:r w:rsidR="00403A54">
        <w:rPr>
          <w:rFonts w:eastAsiaTheme="minorEastAsia"/>
        </w:rPr>
        <w:t xml:space="preserve"> </w:t>
      </w:r>
      <w:r w:rsidR="00BB6AA0">
        <w:rPr>
          <w:rFonts w:eastAsiaTheme="minorEastAsia"/>
        </w:rPr>
        <w:tab/>
        <w:t>(eq.3.3.6)</w:t>
      </w:r>
    </w:p>
    <w:p w14:paraId="3FC4C828" w14:textId="77777777" w:rsidR="00403A54" w:rsidRDefault="00403A54" w:rsidP="00862696">
      <w:pPr>
        <w:spacing w:after="0" w:line="240" w:lineRule="auto"/>
        <w:jc w:val="both"/>
        <w:rPr>
          <w:rFonts w:eastAsiaTheme="minorEastAsia"/>
        </w:rPr>
      </w:pPr>
    </w:p>
    <w:p w14:paraId="7B3F7A86" w14:textId="77777777" w:rsidR="00403A54" w:rsidRPr="00403A54" w:rsidRDefault="00403A54" w:rsidP="00862696">
      <w:pPr>
        <w:spacing w:after="0" w:line="240" w:lineRule="auto"/>
        <w:jc w:val="both"/>
        <w:rPr>
          <w:rFonts w:eastAsiaTheme="minorEastAsia"/>
        </w:rPr>
      </w:pPr>
      <w:r>
        <w:rPr>
          <w:rFonts w:eastAsiaTheme="minorEastAsia"/>
        </w:rPr>
        <w:t xml:space="preserve">After Reid (2002), the value for </w:t>
      </w:r>
      <m:oMath>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oMath>
      <w:r>
        <w:rPr>
          <w:rFonts w:eastAsiaTheme="minorEastAsia"/>
        </w:rPr>
        <w:t xml:space="preserve"> is set to 0.33 for </w:t>
      </w:r>
      <w:r w:rsidR="0067662E">
        <w:rPr>
          <w:rFonts w:eastAsiaTheme="minorEastAsia"/>
        </w:rPr>
        <w:t xml:space="preserve">broadcast application and 0.61 for band application of </w:t>
      </w:r>
      <w:r>
        <w:rPr>
          <w:rFonts w:eastAsiaTheme="minorEastAsia"/>
        </w:rPr>
        <w:t>N</w:t>
      </w:r>
      <w:r w:rsidR="00BC0843">
        <w:rPr>
          <w:rFonts w:eastAsiaTheme="minorEastAsia"/>
        </w:rPr>
        <w:t xml:space="preserve">. The values of </w:t>
      </w:r>
      <m:oMath>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oMath>
      <w:r w:rsidR="00BC0843">
        <w:rPr>
          <w:rFonts w:eastAsiaTheme="minorEastAsia"/>
        </w:rPr>
        <w:t xml:space="preserve"> for P and K</w:t>
      </w:r>
      <w:r w:rsidR="00CE66FE">
        <w:rPr>
          <w:rFonts w:eastAsiaTheme="minorEastAsia"/>
        </w:rPr>
        <w:t xml:space="preserve"> were set to 1.0</w:t>
      </w:r>
      <w:r>
        <w:rPr>
          <w:rFonts w:eastAsiaTheme="minorEastAsia"/>
        </w:rPr>
        <w:t>.</w:t>
      </w:r>
    </w:p>
    <w:p w14:paraId="4D4C5845" w14:textId="77777777" w:rsidR="005B21A8" w:rsidRDefault="005B21A8" w:rsidP="00862696">
      <w:pPr>
        <w:spacing w:after="0" w:line="240" w:lineRule="auto"/>
        <w:jc w:val="both"/>
        <w:rPr>
          <w:rFonts w:eastAsiaTheme="minorEastAsia"/>
          <w:b/>
          <w:i/>
        </w:rPr>
      </w:pPr>
    </w:p>
    <w:p w14:paraId="04E336FF" w14:textId="77777777" w:rsidR="00F327EB" w:rsidRDefault="00F327EB" w:rsidP="00862696">
      <w:pPr>
        <w:spacing w:after="0" w:line="240" w:lineRule="auto"/>
        <w:jc w:val="both"/>
        <w:rPr>
          <w:rFonts w:eastAsiaTheme="minorEastAsia"/>
        </w:rPr>
      </w:pPr>
      <w:r>
        <w:rPr>
          <w:rFonts w:eastAsiaTheme="minorEastAsia"/>
          <w:b/>
          <w:i/>
        </w:rPr>
        <w:t>Soil nutrient supply</w:t>
      </w:r>
    </w:p>
    <w:p w14:paraId="1BC185A4" w14:textId="77777777" w:rsidR="00F327EB" w:rsidRDefault="00F327EB" w:rsidP="00862696">
      <w:pPr>
        <w:spacing w:after="0" w:line="240" w:lineRule="auto"/>
        <w:jc w:val="both"/>
        <w:rPr>
          <w:rFonts w:eastAsiaTheme="minorEastAsia"/>
        </w:rPr>
      </w:pPr>
    </w:p>
    <w:p w14:paraId="6A30B679" w14:textId="77777777" w:rsidR="009E1AF3" w:rsidRDefault="00F327EB" w:rsidP="00862696">
      <w:pPr>
        <w:spacing w:after="0" w:line="240" w:lineRule="auto"/>
        <w:jc w:val="both"/>
        <w:rPr>
          <w:rFonts w:eastAsiaTheme="minorEastAsia"/>
        </w:rPr>
      </w:pPr>
      <w:r w:rsidRPr="00F327EB">
        <w:rPr>
          <w:rFonts w:eastAsiaTheme="minorEastAsia"/>
        </w:rPr>
        <w:t>The</w:t>
      </w:r>
      <w:r>
        <w:rPr>
          <w:rFonts w:eastAsiaTheme="minorEastAsia"/>
        </w:rPr>
        <w:t xml:space="preserve"> soil nutrient supply</w:t>
      </w:r>
      <w:r w:rsidR="00DF2E62">
        <w:rPr>
          <w:rFonts w:eastAsiaTheme="minorEastAsia"/>
        </w:rPr>
        <w:t xml:space="preserve"> in each month</w:t>
      </w:r>
      <w:r w:rsidR="00EA7129">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w:r w:rsidR="00EA7129">
        <w:rPr>
          <w:rFonts w:eastAsiaTheme="minorEastAsia"/>
        </w:rPr>
        <w:t xml:space="preserve"> (kg ha</w:t>
      </w:r>
      <w:r w:rsidR="00EA7129">
        <w:rPr>
          <w:rFonts w:eastAsiaTheme="minorEastAsia"/>
          <w:vertAlign w:val="superscript"/>
        </w:rPr>
        <w:t>-1</w:t>
      </w:r>
      <w:r w:rsidR="00035AD9">
        <w:rPr>
          <w:rFonts w:eastAsiaTheme="minorEastAsia"/>
        </w:rPr>
        <w:t>)</w:t>
      </w:r>
      <w:r w:rsidR="009E1AF3">
        <w:rPr>
          <w:rFonts w:eastAsiaTheme="minorEastAsia"/>
        </w:rPr>
        <w:t>,</w:t>
      </w:r>
      <w:r w:rsidR="00035AD9">
        <w:rPr>
          <w:rFonts w:eastAsiaTheme="minorEastAsia"/>
        </w:rPr>
        <w:t xml:space="preserve"> </w:t>
      </w:r>
      <w:r>
        <w:rPr>
          <w:rFonts w:eastAsiaTheme="minorEastAsia"/>
        </w:rPr>
        <w:t xml:space="preserve">is calculated from </w:t>
      </w:r>
      <w:r w:rsidR="009E1AF3">
        <w:rPr>
          <w:rFonts w:eastAsiaTheme="minorEastAsia"/>
        </w:rPr>
        <w:t xml:space="preserve">the release of nutrient </w:t>
      </w:r>
      <w:r w:rsidR="006D1119">
        <w:rPr>
          <w:rFonts w:eastAsiaTheme="minorEastAsia"/>
        </w:rPr>
        <w:t>associated with the loss of CO</w:t>
      </w:r>
      <w:r w:rsidR="006D1119">
        <w:rPr>
          <w:rFonts w:eastAsiaTheme="minorEastAsia"/>
          <w:vertAlign w:val="subscript"/>
        </w:rPr>
        <w:t>2</w:t>
      </w:r>
      <w:r w:rsidR="006D1119">
        <w:rPr>
          <w:rFonts w:eastAsiaTheme="minorEastAsia"/>
        </w:rPr>
        <w:t>-C on decomposition</w:t>
      </w:r>
      <w:r w:rsidR="009E1AF3">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release</m:t>
            </m:r>
          </m:sub>
        </m:sSub>
      </m:oMath>
      <w:r w:rsidR="009E1AF3">
        <w:rPr>
          <w:rFonts w:eastAsiaTheme="minorEastAsia"/>
        </w:rPr>
        <w:t xml:space="preserve"> (kg ha</w:t>
      </w:r>
      <w:r w:rsidR="009E1AF3">
        <w:rPr>
          <w:rFonts w:eastAsiaTheme="minorEastAsia"/>
          <w:vertAlign w:val="superscript"/>
        </w:rPr>
        <w:t>-1</w:t>
      </w:r>
      <w:r w:rsidR="009E1AF3">
        <w:rPr>
          <w:rFonts w:eastAsiaTheme="minorEastAsia"/>
        </w:rPr>
        <w:t xml:space="preserve">), and the </w:t>
      </w:r>
      <w:r w:rsidR="006D1119">
        <w:rPr>
          <w:rFonts w:eastAsiaTheme="minorEastAsia"/>
        </w:rPr>
        <w:t xml:space="preserve">subsequent </w:t>
      </w:r>
      <w:r w:rsidR="009E1AF3">
        <w:rPr>
          <w:rFonts w:eastAsiaTheme="minorEastAsia"/>
        </w:rPr>
        <w:t xml:space="preserve">capture </w:t>
      </w:r>
      <w:r w:rsidR="006D1119">
        <w:rPr>
          <w:rFonts w:eastAsiaTheme="minorEastAsia"/>
        </w:rPr>
        <w:t xml:space="preserve">or </w:t>
      </w:r>
      <w:r w:rsidR="006D1119">
        <w:rPr>
          <w:rFonts w:eastAsiaTheme="minorEastAsia"/>
        </w:rPr>
        <w:lastRenderedPageBreak/>
        <w:t xml:space="preserve">further release </w:t>
      </w:r>
      <w:r w:rsidR="009E1AF3">
        <w:rPr>
          <w:rFonts w:eastAsiaTheme="minorEastAsia"/>
        </w:rPr>
        <w:t>of nutrient</w:t>
      </w:r>
      <w:r w:rsidR="006D1119">
        <w:rPr>
          <w:rFonts w:eastAsiaTheme="minorEastAsia"/>
        </w:rPr>
        <w:t>s</w:t>
      </w:r>
      <w:r w:rsidR="009E1AF3">
        <w:rPr>
          <w:rFonts w:eastAsiaTheme="minorEastAsia"/>
        </w:rPr>
        <w:t xml:space="preserve"> </w:t>
      </w:r>
      <w:r w:rsidR="006D1119">
        <w:rPr>
          <w:rFonts w:eastAsiaTheme="minorEastAsia"/>
        </w:rPr>
        <w:t>to adjust the C:nutrient ratio of the soil organic matter to the stable ratio</w:t>
      </w:r>
      <w:r w:rsidR="006D1119" w:rsidRPr="006D1119">
        <w:rPr>
          <w:rFonts w:eastAsiaTheme="minorEastAsia"/>
        </w:rPr>
        <w:t xml:space="preserve"> </w:t>
      </w:r>
      <w:r w:rsidR="006D1119">
        <w:rPr>
          <w:rFonts w:eastAsiaTheme="minorEastAsia"/>
        </w:rPr>
        <w:t>of the nutrient,</w:t>
      </w:r>
      <w:r w:rsidR="009E1AF3">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adjust</m:t>
            </m:r>
          </m:sub>
        </m:sSub>
      </m:oMath>
      <w:r w:rsidR="009E1AF3">
        <w:rPr>
          <w:rFonts w:eastAsiaTheme="minorEastAsia"/>
        </w:rPr>
        <w:t xml:space="preserve"> (kg ha</w:t>
      </w:r>
      <w:r w:rsidR="009E1AF3">
        <w:rPr>
          <w:rFonts w:eastAsiaTheme="minorEastAsia"/>
          <w:vertAlign w:val="superscript"/>
        </w:rPr>
        <w:t>-1</w:t>
      </w:r>
      <w:r w:rsidR="009E1AF3">
        <w:rPr>
          <w:rFonts w:eastAsiaTheme="minorEastAsia"/>
        </w:rPr>
        <w:t xml:space="preserve">), </w:t>
      </w:r>
    </w:p>
    <w:p w14:paraId="69D52E40" w14:textId="77777777" w:rsidR="009E1AF3" w:rsidRDefault="009E1AF3" w:rsidP="00862696">
      <w:pPr>
        <w:spacing w:after="0" w:line="240" w:lineRule="auto"/>
        <w:jc w:val="both"/>
        <w:rPr>
          <w:rFonts w:eastAsiaTheme="minorEastAsia"/>
        </w:rPr>
      </w:pPr>
    </w:p>
    <w:p w14:paraId="325C357A" w14:textId="758117EC" w:rsidR="009E1AF3"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release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adjust</m:t>
            </m:r>
          </m:sub>
        </m:sSub>
      </m:oMath>
      <w:r w:rsidR="00BB6AA0">
        <w:rPr>
          <w:rFonts w:eastAsiaTheme="minorEastAsia"/>
        </w:rPr>
        <w:tab/>
        <w:t>(eq.3.3.7)</w:t>
      </w:r>
    </w:p>
    <w:p w14:paraId="167C5633" w14:textId="77777777" w:rsidR="009E1AF3" w:rsidRDefault="009E1AF3" w:rsidP="00862696">
      <w:pPr>
        <w:spacing w:after="0" w:line="240" w:lineRule="auto"/>
        <w:jc w:val="both"/>
        <w:rPr>
          <w:rFonts w:eastAsiaTheme="minorEastAsia"/>
        </w:rPr>
      </w:pPr>
    </w:p>
    <w:p w14:paraId="3B03A3F1" w14:textId="77777777" w:rsidR="00613D10" w:rsidRDefault="00613D10" w:rsidP="00862696">
      <w:pPr>
        <w:spacing w:after="0" w:line="240" w:lineRule="auto"/>
        <w:jc w:val="both"/>
        <w:rPr>
          <w:rFonts w:eastAsiaTheme="minorEastAsia"/>
        </w:rPr>
      </w:pPr>
      <w:r>
        <w:rPr>
          <w:rFonts w:eastAsiaTheme="minorEastAsia"/>
        </w:rPr>
        <w:t>Note,</w:t>
      </w:r>
      <w:r w:rsidR="00A448D8">
        <w:rPr>
          <w:rFonts w:eastAsiaTheme="minorEastAsia"/>
        </w:rPr>
        <w:t xml:space="preserve"> </w:t>
      </w:r>
      <w:r w:rsidR="00B33A51">
        <w:rPr>
          <w:rFonts w:eastAsiaTheme="minorEastAsia"/>
        </w:rPr>
        <w:t>if the material has a higher C:nutrient</w:t>
      </w:r>
      <w:r w:rsidR="00A448D8">
        <w:rPr>
          <w:rFonts w:eastAsiaTheme="minorEastAsia"/>
        </w:rPr>
        <w:t xml:space="preserve"> ratio than stable soil organic matter, then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release</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adjust</m:t>
            </m:r>
          </m:sub>
        </m:sSub>
      </m:oMath>
      <w:r>
        <w:rPr>
          <w:rFonts w:eastAsiaTheme="minorEastAsia"/>
        </w:rPr>
        <w:t xml:space="preserve"> equate to mineralisation and immobilisation of nutrient</w:t>
      </w:r>
      <w:r w:rsidR="00B33A51">
        <w:rPr>
          <w:rFonts w:eastAsiaTheme="minorEastAsia"/>
        </w:rPr>
        <w:t>, respectively</w:t>
      </w:r>
      <w:r>
        <w:rPr>
          <w:rFonts w:eastAsiaTheme="minorEastAsia"/>
        </w:rPr>
        <w:t xml:space="preserve">. However, if a material with a lower C:N ratio than the stable soil is added, then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adjust</m:t>
            </m:r>
          </m:sub>
        </m:sSub>
      </m:oMath>
      <w:r>
        <w:rPr>
          <w:rFonts w:eastAsiaTheme="minorEastAsia"/>
        </w:rPr>
        <w:t xml:space="preserve"> becomes negative and equates to additional mineralisation.</w:t>
      </w:r>
    </w:p>
    <w:p w14:paraId="15B51DFC" w14:textId="77777777" w:rsidR="00613D10" w:rsidRDefault="00613D10" w:rsidP="00862696">
      <w:pPr>
        <w:spacing w:after="0" w:line="240" w:lineRule="auto"/>
        <w:jc w:val="both"/>
        <w:rPr>
          <w:rFonts w:eastAsiaTheme="minorEastAsia"/>
        </w:rPr>
      </w:pPr>
    </w:p>
    <w:p w14:paraId="604C0052" w14:textId="77777777" w:rsidR="009E1AF3" w:rsidRDefault="006D1119" w:rsidP="00862696">
      <w:pPr>
        <w:spacing w:after="0" w:line="240" w:lineRule="auto"/>
        <w:jc w:val="both"/>
        <w:rPr>
          <w:rFonts w:eastAsiaTheme="minorEastAsia"/>
        </w:rPr>
      </w:pPr>
      <w:r>
        <w:rPr>
          <w:rFonts w:eastAsiaTheme="minorEastAsia"/>
        </w:rPr>
        <w:t xml:space="preserve">The release of nutrient associated with </w:t>
      </w:r>
      <w:r w:rsidRPr="006D1119">
        <w:rPr>
          <w:rFonts w:eastAsiaTheme="minorEastAsia"/>
        </w:rPr>
        <w:t>CO</w:t>
      </w:r>
      <w:r w:rsidRPr="006D1119">
        <w:rPr>
          <w:rFonts w:eastAsiaTheme="minorEastAsia"/>
          <w:vertAlign w:val="subscript"/>
        </w:rPr>
        <w:t>2</w:t>
      </w:r>
      <w:r w:rsidRPr="006D1119">
        <w:rPr>
          <w:rFonts w:eastAsiaTheme="minorEastAsia"/>
        </w:rPr>
        <w:t>-C</w:t>
      </w:r>
      <w:r>
        <w:rPr>
          <w:rFonts w:eastAsiaTheme="minorEastAsia"/>
        </w:rPr>
        <w:t xml:space="preserve"> loss </w:t>
      </w:r>
      <w:r w:rsidR="009E1AF3">
        <w:rPr>
          <w:rFonts w:eastAsiaTheme="minorEastAsia"/>
        </w:rPr>
        <w:t>is given by the loss of C from the soil and the C:</w:t>
      </w:r>
      <w:r>
        <w:rPr>
          <w:rFonts w:eastAsiaTheme="minorEastAsia"/>
        </w:rPr>
        <w:t>nutrient</w:t>
      </w:r>
      <w:r w:rsidR="009E1AF3">
        <w:rPr>
          <w:rFonts w:eastAsiaTheme="minorEastAsia"/>
        </w:rPr>
        <w:t xml:space="preserve"> ratio of the material being lost,</w:t>
      </w:r>
    </w:p>
    <w:p w14:paraId="5EB53755" w14:textId="77777777" w:rsidR="009E1AF3" w:rsidRDefault="009E1AF3" w:rsidP="00862696">
      <w:pPr>
        <w:spacing w:after="0" w:line="240" w:lineRule="auto"/>
        <w:jc w:val="both"/>
        <w:rPr>
          <w:rFonts w:eastAsiaTheme="minorEastAsia"/>
        </w:rPr>
      </w:pPr>
    </w:p>
    <w:p w14:paraId="6918A725" w14:textId="1F64BE78" w:rsidR="009E1AF3"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release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CO2</m:t>
            </m:r>
          </m:sub>
        </m:sSub>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den>
                </m:f>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loss,DPM</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den>
                    </m:f>
                  </m:e>
                </m:d>
                <m:r>
                  <w:rPr>
                    <w:rFonts w:ascii="Cambria Math" w:eastAsiaTheme="minorEastAsia" w:hAnsi="Cambria Math"/>
                  </w:rPr>
                  <m:t>C</m:t>
                </m:r>
              </m:e>
              <m:sub>
                <m:r>
                  <m:rPr>
                    <m:sty m:val="p"/>
                  </m:rPr>
                  <w:rPr>
                    <w:rFonts w:ascii="Cambria Math" w:eastAsiaTheme="minorEastAsia" w:hAnsi="Cambria Math"/>
                  </w:rPr>
                  <m:t>loss,RPM</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loss,BIO</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den>
                </m:f>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loss,HUM</m:t>
                </m:r>
              </m:sub>
            </m:sSub>
          </m:e>
        </m:d>
      </m:oMath>
      <w:r w:rsidR="00BB6AA0">
        <w:rPr>
          <w:rFonts w:eastAsiaTheme="minorEastAsia"/>
        </w:rPr>
        <w:tab/>
      </w:r>
      <w:r w:rsidR="00BB6AA0">
        <w:rPr>
          <w:rFonts w:eastAsiaTheme="minorEastAsia"/>
        </w:rPr>
        <w:tab/>
        <w:t>(eq.3.3.8)</w:t>
      </w:r>
    </w:p>
    <w:p w14:paraId="71D12C87" w14:textId="77777777" w:rsidR="00064BAE" w:rsidRDefault="00064BAE" w:rsidP="00862696">
      <w:pPr>
        <w:spacing w:after="0" w:line="240" w:lineRule="auto"/>
        <w:jc w:val="both"/>
        <w:rPr>
          <w:rFonts w:eastAsiaTheme="minorEastAsia"/>
        </w:rPr>
      </w:pPr>
    </w:p>
    <w:p w14:paraId="00A61B14" w14:textId="77777777" w:rsidR="009E1AF3" w:rsidRDefault="00064BAE" w:rsidP="00862696">
      <w:pPr>
        <w:spacing w:after="0" w:line="240" w:lineRule="auto"/>
        <w:jc w:val="both"/>
        <w:rPr>
          <w:rFonts w:eastAsiaTheme="minorEastAsia"/>
        </w:rPr>
      </w:pPr>
      <w:r>
        <w:rPr>
          <w:rFonts w:eastAsiaTheme="minorEastAsia"/>
        </w:rPr>
        <w:t xml:space="preserve">and </w:t>
      </w:r>
      <w:r w:rsidR="006D1119">
        <w:rPr>
          <w:rFonts w:eastAsiaTheme="minorEastAsia"/>
        </w:rPr>
        <w:t xml:space="preserve">adjustment of nutrient content </w:t>
      </w:r>
      <w:r>
        <w:rPr>
          <w:rFonts w:eastAsiaTheme="minorEastAsia"/>
        </w:rPr>
        <w:t>is given by the difference in the stable C:</w:t>
      </w:r>
      <w:r w:rsidR="006D1119">
        <w:rPr>
          <w:rFonts w:eastAsiaTheme="minorEastAsia"/>
        </w:rPr>
        <w:t>nutrient</w:t>
      </w:r>
      <w:r>
        <w:rPr>
          <w:rFonts w:eastAsiaTheme="minorEastAsia"/>
        </w:rPr>
        <w:t xml:space="preserve"> ratio of the soil and the material being </w:t>
      </w:r>
      <w:r w:rsidR="00C50566">
        <w:rPr>
          <w:rFonts w:eastAsiaTheme="minorEastAsia"/>
        </w:rPr>
        <w:t xml:space="preserve">transformed into BIO and HUM </w:t>
      </w:r>
      <w:r>
        <w:rPr>
          <w:rFonts w:eastAsiaTheme="minorEastAsia"/>
        </w:rPr>
        <w:t>from the DPM and RPM pools,</w:t>
      </w:r>
    </w:p>
    <w:p w14:paraId="7F696E42" w14:textId="77777777" w:rsidR="00064BAE" w:rsidRDefault="00064BAE" w:rsidP="00862696">
      <w:pPr>
        <w:spacing w:after="0" w:line="240" w:lineRule="auto"/>
        <w:jc w:val="both"/>
        <w:rPr>
          <w:rFonts w:eastAsiaTheme="minorEastAsia"/>
        </w:rPr>
      </w:pPr>
    </w:p>
    <w:p w14:paraId="0AB7C953" w14:textId="59779926" w:rsidR="00064BAE" w:rsidRPr="00064BAE"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adjust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BIO</m:t>
            </m:r>
          </m:sub>
        </m:sSub>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loss,DPM</m:t>
                </m:r>
              </m:sub>
            </m:sSub>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loss,RPM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p</m:t>
            </m:r>
          </m:e>
          <m:sub>
            <m:r>
              <m:rPr>
                <m:sty m:val="p"/>
              </m:rPr>
              <w:rPr>
                <w:rFonts w:ascii="Cambria Math" w:eastAsiaTheme="minorEastAsia" w:hAnsi="Cambria Math"/>
              </w:rPr>
              <m:t>HUM</m:t>
            </m:r>
          </m:sub>
        </m:sSub>
        <m:d>
          <m:dPr>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loss,DPM</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loss,RPM</m:t>
                    </m:r>
                  </m:sub>
                </m:sSub>
              </m:e>
              <m:e>
                <m:r>
                  <w:rPr>
                    <w:rFonts w:ascii="Cambria Math" w:eastAsiaTheme="minorEastAsia" w:hAnsi="Cambria Math"/>
                  </w:rPr>
                  <m:t xml:space="preserve">                                                                   </m:t>
                </m:r>
              </m:e>
            </m:eqAr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den>
                </m:f>
              </m:e>
            </m:d>
          </m:e>
        </m:d>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m:t>
            </m:r>
          </m:sub>
        </m:sSub>
      </m:oMath>
      <w:r w:rsidR="00064BAE">
        <w:rPr>
          <w:rFonts w:eastAsiaTheme="minorEastAsia"/>
        </w:rPr>
        <w:t xml:space="preserve"> </w:t>
      </w:r>
      <w:r w:rsidR="00BB6AA0">
        <w:rPr>
          <w:rFonts w:eastAsiaTheme="minorEastAsia"/>
        </w:rPr>
        <w:tab/>
      </w:r>
      <w:r w:rsidR="00BB6AA0">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781C6A">
        <w:rPr>
          <w:rFonts w:eastAsiaTheme="minorEastAsia"/>
        </w:rPr>
        <w:tab/>
      </w:r>
      <w:r w:rsidR="00BB6AA0">
        <w:rPr>
          <w:rFonts w:eastAsiaTheme="minorEastAsia"/>
        </w:rPr>
        <w:t>(eq.3.3.9)</w:t>
      </w:r>
    </w:p>
    <w:p w14:paraId="47B33105" w14:textId="77777777" w:rsidR="00064BAE" w:rsidRDefault="00064BAE" w:rsidP="00862696">
      <w:pPr>
        <w:spacing w:after="0" w:line="240" w:lineRule="auto"/>
        <w:ind w:firstLine="720"/>
        <w:jc w:val="both"/>
        <w:rPr>
          <w:rFonts w:eastAsiaTheme="minorEastAsia"/>
        </w:rPr>
      </w:pPr>
      <w:r>
        <w:rPr>
          <w:rFonts w:eastAsiaTheme="minorEastAsia"/>
        </w:rPr>
        <w:t xml:space="preserve">     </w:t>
      </w:r>
    </w:p>
    <w:p w14:paraId="406C6BAD" w14:textId="77777777" w:rsidR="00EF59E2" w:rsidRDefault="00EF59E2" w:rsidP="00862696">
      <w:pPr>
        <w:spacing w:after="0" w:line="240" w:lineRule="auto"/>
        <w:jc w:val="both"/>
        <w:rPr>
          <w:rFonts w:eastAsiaTheme="minorEastAsia"/>
        </w:rPr>
      </w:pPr>
      <w:r>
        <w:rPr>
          <w:rFonts w:eastAsiaTheme="minorEastAsia"/>
        </w:rPr>
        <w:t>w</w:t>
      </w:r>
      <w:r w:rsidR="009E1AF3">
        <w:rPr>
          <w:rFonts w:eastAsiaTheme="minorEastAsia"/>
        </w:rPr>
        <w:t>here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oMath>
      <w:r w:rsidR="009F34D7">
        <w:rPr>
          <w:rFonts w:eastAsiaTheme="minorEastAsia"/>
        </w:rPr>
        <w:t>,</w:t>
      </w:r>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oMath>
      <w:r w:rsidR="009E1AF3">
        <w:rPr>
          <w:rFonts w:eastAsiaTheme="minorEastAsia"/>
        </w:rPr>
        <w:t xml:space="preserve"> </w:t>
      </w:r>
      <w:r w:rsidR="009F34D7">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oMath>
      <w:r w:rsidR="009F34D7">
        <w:rPr>
          <w:rFonts w:eastAsiaTheme="minorEastAsia"/>
        </w:rPr>
        <w:t xml:space="preserve"> </w:t>
      </w:r>
      <w:r>
        <w:rPr>
          <w:rFonts w:eastAsiaTheme="minorEastAsia"/>
        </w:rPr>
        <w:t>are</w:t>
      </w:r>
      <w:r w:rsidR="009E1AF3">
        <w:rPr>
          <w:rFonts w:eastAsiaTheme="minorEastAsia"/>
        </w:rPr>
        <w:t xml:space="preserve"> the C:nutrient ratio of the </w:t>
      </w:r>
      <w:r>
        <w:rPr>
          <w:rFonts w:eastAsiaTheme="minorEastAsia"/>
        </w:rPr>
        <w:t>DPM</w:t>
      </w:r>
      <w:r w:rsidR="009F34D7">
        <w:rPr>
          <w:rFonts w:eastAsiaTheme="minorEastAsia"/>
        </w:rPr>
        <w:t>,</w:t>
      </w:r>
      <w:r>
        <w:rPr>
          <w:rFonts w:eastAsiaTheme="minorEastAsia"/>
        </w:rPr>
        <w:t xml:space="preserve"> RPM </w:t>
      </w:r>
      <w:r w:rsidR="009F34D7">
        <w:rPr>
          <w:rFonts w:eastAsiaTheme="minorEastAsia"/>
        </w:rPr>
        <w:t xml:space="preserve">and HUM </w:t>
      </w:r>
      <w:r>
        <w:rPr>
          <w:rFonts w:eastAsiaTheme="minorEastAsia"/>
        </w:rPr>
        <w:t>pools respectively</w:t>
      </w:r>
      <w:r w:rsidR="009E1AF3">
        <w:rPr>
          <w:rFonts w:eastAsiaTheme="minorEastAsia"/>
        </w:rPr>
        <w:t xml:space="preserve"> (X is N, P or K);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oMath>
      <w:r w:rsidR="009E1AF3">
        <w:rPr>
          <w:rFonts w:eastAsiaTheme="minorEastAsia"/>
        </w:rPr>
        <w:t xml:space="preserve"> is the stable C:X ratio of the soil (for N set to 8.5 after Bradbury et al., 1993; for P set to </w:t>
      </w:r>
      <w:r w:rsidR="009E1AF3" w:rsidRPr="00403A54">
        <w:rPr>
          <w:rFonts w:eastAsiaTheme="minorEastAsia"/>
          <w:highlight w:val="yellow"/>
        </w:rPr>
        <w:t>****</w:t>
      </w:r>
      <w:r w:rsidR="009E1AF3">
        <w:rPr>
          <w:rFonts w:eastAsiaTheme="minorEastAsia"/>
        </w:rPr>
        <w:t xml:space="preserve">; and for K set to </w:t>
      </w:r>
      <w:r w:rsidR="009E1AF3" w:rsidRPr="00403A54">
        <w:rPr>
          <w:rFonts w:eastAsiaTheme="minorEastAsia"/>
          <w:highlight w:val="yellow"/>
        </w:rPr>
        <w:t>****</w:t>
      </w:r>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CO2</m:t>
            </m:r>
          </m:sub>
        </m:sSub>
      </m:oMath>
      <w:r w:rsidR="006D111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BIO</m:t>
            </m:r>
          </m:sub>
        </m:sSub>
      </m:oMath>
      <w:r w:rsidR="006D1119">
        <w:rPr>
          <w:rFonts w:eastAsiaTheme="minorEastAsia"/>
        </w:rPr>
        <w:t xml:space="preserve"> and</w:t>
      </w:r>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HUM</m:t>
            </m:r>
          </m:sub>
        </m:sSub>
      </m:oMath>
      <w:r w:rsidR="006D1119">
        <w:rPr>
          <w:rFonts w:eastAsiaTheme="minorEastAsia"/>
        </w:rPr>
        <w:t xml:space="preserve"> are</w:t>
      </w:r>
      <w:r w:rsidR="009E1AF3">
        <w:rPr>
          <w:rFonts w:eastAsiaTheme="minorEastAsia"/>
        </w:rPr>
        <w:t xml:space="preserve"> the proportion</w:t>
      </w:r>
      <w:r w:rsidR="006D1119">
        <w:rPr>
          <w:rFonts w:eastAsiaTheme="minorEastAsia"/>
        </w:rPr>
        <w:t>s</w:t>
      </w:r>
      <w:r w:rsidR="009E1AF3">
        <w:rPr>
          <w:rFonts w:eastAsiaTheme="minorEastAsia"/>
        </w:rPr>
        <w:t xml:space="preserve"> of CO</w:t>
      </w:r>
      <w:r w:rsidR="009E1AF3">
        <w:rPr>
          <w:rFonts w:eastAsiaTheme="minorEastAsia"/>
          <w:vertAlign w:val="subscript"/>
        </w:rPr>
        <w:t>2</w:t>
      </w:r>
      <w:r w:rsidR="006D1119">
        <w:rPr>
          <w:rFonts w:eastAsiaTheme="minorEastAsia"/>
        </w:rPr>
        <w:t>, BIO and HUM</w:t>
      </w:r>
      <w:r w:rsidR="009E1AF3">
        <w:rPr>
          <w:rFonts w:eastAsiaTheme="minorEastAsia"/>
        </w:rPr>
        <w:t xml:space="preserve"> produced on decomposition</w:t>
      </w:r>
      <w:r w:rsidR="006D1119">
        <w:rPr>
          <w:rFonts w:eastAsiaTheme="minorEastAsia"/>
        </w:rPr>
        <w:t xml:space="preserve"> respectively</w:t>
      </w:r>
      <w:r w:rsidR="009E1AF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loss,DPM</m:t>
            </m:r>
          </m:sub>
        </m:sSub>
      </m:oMath>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loss,RPM</m:t>
            </m:r>
          </m:sub>
        </m:sSub>
      </m:oMath>
      <w:r w:rsidR="009E1A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loss,BIO</m:t>
            </m:r>
          </m:sub>
        </m:sSub>
      </m:oMath>
      <w:r w:rsidR="009E1AF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loss,HUM</m:t>
            </m:r>
          </m:sub>
        </m:sSub>
      </m:oMath>
      <w:r w:rsidR="009E1AF3">
        <w:rPr>
          <w:rFonts w:eastAsiaTheme="minorEastAsia"/>
        </w:rPr>
        <w:t xml:space="preserve"> are the C lost from the DPM, RPM, BIO and HUM pools respectively. These are calculated as described in section 2.1.</w:t>
      </w:r>
      <w:r>
        <w:rPr>
          <w:rFonts w:eastAsiaTheme="minorEastAsia"/>
        </w:rPr>
        <w:t xml:space="preserve"> </w:t>
      </w:r>
    </w:p>
    <w:p w14:paraId="1A6BA40A" w14:textId="77777777" w:rsidR="00EF59E2" w:rsidRDefault="00EF59E2" w:rsidP="00862696">
      <w:pPr>
        <w:spacing w:after="0" w:line="240" w:lineRule="auto"/>
        <w:jc w:val="both"/>
        <w:rPr>
          <w:rFonts w:eastAsiaTheme="minorEastAsia"/>
        </w:rPr>
      </w:pPr>
    </w:p>
    <w:p w14:paraId="2E80E575" w14:textId="77777777" w:rsidR="00682F5B" w:rsidRDefault="00682F5B" w:rsidP="00862696">
      <w:pPr>
        <w:spacing w:after="0" w:line="240" w:lineRule="auto"/>
        <w:jc w:val="both"/>
        <w:rPr>
          <w:rFonts w:eastAsiaTheme="minorEastAsia"/>
        </w:rPr>
      </w:pPr>
      <w:r>
        <w:rPr>
          <w:rFonts w:eastAsiaTheme="minorEastAsia"/>
        </w:rPr>
        <w:t>The C:</w:t>
      </w:r>
      <w:r w:rsidR="002C0FCF">
        <w:rPr>
          <w:rFonts w:eastAsiaTheme="minorEastAsia"/>
        </w:rPr>
        <w:t>X</w:t>
      </w:r>
      <w:r>
        <w:rPr>
          <w:rFonts w:eastAsiaTheme="minorEastAsia"/>
        </w:rPr>
        <w:t xml:space="preserve"> ratio of the DPM </w:t>
      </w:r>
      <w:r w:rsidR="00FA4074">
        <w:rPr>
          <w:rFonts w:eastAsiaTheme="minorEastAsia"/>
        </w:rPr>
        <w:t>changes from the C:</w:t>
      </w:r>
      <w:r w:rsidR="002C0FCF">
        <w:rPr>
          <w:rFonts w:eastAsiaTheme="minorEastAsia"/>
        </w:rPr>
        <w:t>X</w:t>
      </w:r>
      <w:r w:rsidR="00FA4074">
        <w:rPr>
          <w:rFonts w:eastAsiaTheme="minorEastAsia"/>
        </w:rPr>
        <w:t xml:space="preserve"> ratio of the plant inputs with </w:t>
      </w:r>
      <w:r>
        <w:rPr>
          <w:rFonts w:eastAsiaTheme="minorEastAsia"/>
        </w:rPr>
        <w:t xml:space="preserve">extra </w:t>
      </w:r>
      <w:r w:rsidR="00FA4074">
        <w:rPr>
          <w:rFonts w:eastAsiaTheme="minorEastAsia"/>
        </w:rPr>
        <w:t xml:space="preserve">applications of </w:t>
      </w:r>
      <w:r>
        <w:rPr>
          <w:rFonts w:eastAsiaTheme="minorEastAsia"/>
        </w:rPr>
        <w:t xml:space="preserve">organic </w:t>
      </w:r>
      <w:r w:rsidR="00FA4074">
        <w:rPr>
          <w:rFonts w:eastAsiaTheme="minorEastAsia"/>
        </w:rPr>
        <w:t xml:space="preserve">wastes </w:t>
      </w:r>
      <w:r>
        <w:rPr>
          <w:rFonts w:eastAsiaTheme="minorEastAsia"/>
        </w:rPr>
        <w:t>to the pool</w:t>
      </w:r>
      <w:r w:rsidR="00FA4074">
        <w:rPr>
          <w:rFonts w:eastAsiaTheme="minorEastAsia"/>
        </w:rPr>
        <w:t>. This is tracked throughout the simulation</w:t>
      </w:r>
      <w:r>
        <w:rPr>
          <w:rFonts w:eastAsiaTheme="minorEastAsia"/>
        </w:rPr>
        <w:t>,</w:t>
      </w:r>
    </w:p>
    <w:p w14:paraId="21EF7A78" w14:textId="77777777" w:rsidR="00682F5B" w:rsidRDefault="00682F5B" w:rsidP="00862696">
      <w:pPr>
        <w:spacing w:after="0" w:line="240" w:lineRule="auto"/>
        <w:jc w:val="both"/>
        <w:rPr>
          <w:rFonts w:eastAsiaTheme="minorEastAsia"/>
        </w:rPr>
      </w:pPr>
    </w:p>
    <w:p w14:paraId="7B3A1393" w14:textId="561071AE" w:rsidR="00682F5B" w:rsidRDefault="008D1106" w:rsidP="00862696">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DPM,last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e>
            </m:d>
          </m:num>
          <m:den>
            <m:d>
              <m:dPr>
                <m:ctrlPr>
                  <w:rPr>
                    <w:rFonts w:ascii="Cambria Math" w:eastAsiaTheme="minorEastAsia" w:hAnsi="Cambria Math"/>
                    <w:i/>
                  </w:rPr>
                </m:ctrlPr>
              </m:dPr>
              <m:e>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DPM,last</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C:X,DPM,last</m:t>
                            </m:r>
                          </m:sub>
                        </m:sSub>
                      </m:den>
                    </m:f>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den>
                    </m:f>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C:X,OW</m:t>
                            </m:r>
                          </m:sub>
                        </m:sSub>
                      </m:den>
                    </m:f>
                  </m:e>
                </m:d>
              </m:e>
            </m:d>
          </m:den>
        </m:f>
      </m:oMath>
      <w:r w:rsidR="00682F5B">
        <w:rPr>
          <w:rFonts w:eastAsiaTheme="minorEastAsia"/>
        </w:rPr>
        <w:t xml:space="preserve"> </w:t>
      </w:r>
      <w:r w:rsidR="00FA4074">
        <w:rPr>
          <w:rFonts w:eastAsiaTheme="minorEastAsia"/>
        </w:rPr>
        <w:t xml:space="preserve"> </w:t>
      </w:r>
      <w:r w:rsidR="00BB6AA0">
        <w:rPr>
          <w:rFonts w:eastAsiaTheme="minorEastAsia"/>
        </w:rPr>
        <w:tab/>
      </w:r>
      <w:r w:rsidR="00BB6AA0">
        <w:rPr>
          <w:rFonts w:eastAsiaTheme="minorEastAsia"/>
        </w:rPr>
        <w:tab/>
        <w:t>(eq.3.3.10)</w:t>
      </w:r>
    </w:p>
    <w:p w14:paraId="7E0DE144" w14:textId="77777777" w:rsidR="00682F5B" w:rsidRDefault="00682F5B" w:rsidP="00862696">
      <w:pPr>
        <w:spacing w:after="0" w:line="240" w:lineRule="auto"/>
        <w:jc w:val="both"/>
        <w:rPr>
          <w:rFonts w:eastAsiaTheme="minorEastAsia"/>
        </w:rPr>
      </w:pPr>
    </w:p>
    <w:p w14:paraId="7587D913" w14:textId="77777777" w:rsidR="00737C40" w:rsidRDefault="00FA4074" w:rsidP="00862696">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DPM,last</m:t>
            </m:r>
          </m:sub>
        </m:sSub>
      </m:oMath>
      <w:r w:rsidR="00737C40">
        <w:rPr>
          <w:rFonts w:eastAsiaTheme="minorEastAsia"/>
        </w:rPr>
        <w:t xml:space="preserve"> is the stock of C in the DPM pool in the last time step (t ha</w:t>
      </w:r>
      <w:r w:rsidR="00737C40">
        <w:rPr>
          <w:rFonts w:eastAsiaTheme="minorEastAsia"/>
          <w:vertAlign w:val="superscript"/>
        </w:rPr>
        <w:t>-1</w:t>
      </w:r>
      <w:r w:rsidR="00737C40">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oMath>
      <w:r>
        <w:rPr>
          <w:rFonts w:eastAsiaTheme="minorEastAsia"/>
        </w:rPr>
        <w:t xml:space="preserve"> </w:t>
      </w:r>
      <w:r w:rsidR="00737C40">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oMath>
      <w:r>
        <w:rPr>
          <w:rFonts w:eastAsiaTheme="minorEastAsia"/>
        </w:rPr>
        <w:t xml:space="preserve"> </w:t>
      </w:r>
      <w:r w:rsidR="00737C40">
        <w:rPr>
          <w:rFonts w:eastAsiaTheme="minorEastAsia"/>
        </w:rPr>
        <w:t>are</w:t>
      </w:r>
      <w:r>
        <w:rPr>
          <w:rFonts w:eastAsiaTheme="minorEastAsia"/>
        </w:rPr>
        <w:t xml:space="preserve"> the input</w:t>
      </w:r>
      <w:r w:rsidR="00737C40">
        <w:rPr>
          <w:rFonts w:eastAsiaTheme="minorEastAsia"/>
        </w:rPr>
        <w:t>s of C to the DPM pool</w:t>
      </w:r>
      <w:r>
        <w:rPr>
          <w:rFonts w:eastAsiaTheme="minorEastAsia"/>
        </w:rPr>
        <w:t xml:space="preserve"> </w:t>
      </w:r>
      <w:r w:rsidR="00737C40">
        <w:rPr>
          <w:rFonts w:eastAsiaTheme="minorEastAsia"/>
        </w:rPr>
        <w:t xml:space="preserve">from plant inputs and extra inputs </w:t>
      </w:r>
      <w:r>
        <w:rPr>
          <w:rFonts w:eastAsiaTheme="minorEastAsia"/>
        </w:rPr>
        <w:t xml:space="preserve">(e.g. </w:t>
      </w:r>
      <w:r w:rsidR="00737C40">
        <w:rPr>
          <w:rFonts w:eastAsiaTheme="minorEastAsia"/>
        </w:rPr>
        <w:t>as</w:t>
      </w:r>
      <w:r>
        <w:rPr>
          <w:rFonts w:eastAsiaTheme="minorEastAsia"/>
        </w:rPr>
        <w:t xml:space="preserve"> applied organic wastes) (t ha</w:t>
      </w:r>
      <w:r>
        <w:rPr>
          <w:rFonts w:eastAsiaTheme="minorEastAsia"/>
          <w:vertAlign w:val="superscript"/>
        </w:rPr>
        <w:t>-1</w:t>
      </w:r>
      <w:r>
        <w:rPr>
          <w:rFonts w:eastAsiaTheme="minorEastAsia"/>
        </w:rPr>
        <w:t xml:space="preserve">), </w:t>
      </w:r>
      <w:r w:rsidR="00737C4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C:X,DPM,last</m:t>
            </m:r>
          </m:sub>
        </m:sSub>
      </m:oMath>
      <w:r w:rsidR="00737C40">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oMath>
      <w:r w:rsidR="00737C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C:X,OW</m:t>
            </m:r>
          </m:sub>
        </m:sSub>
      </m:oMath>
      <w:r w:rsidR="00737C40">
        <w:rPr>
          <w:rFonts w:eastAsiaTheme="minorEastAsia"/>
        </w:rPr>
        <w:t xml:space="preserve"> are</w:t>
      </w:r>
      <w:r>
        <w:rPr>
          <w:rFonts w:eastAsiaTheme="minorEastAsia"/>
        </w:rPr>
        <w:t xml:space="preserve"> the C:nutrient ratio</w:t>
      </w:r>
      <w:r w:rsidR="00737C40">
        <w:rPr>
          <w:rFonts w:eastAsiaTheme="minorEastAsia"/>
        </w:rPr>
        <w:t>s</w:t>
      </w:r>
      <w:r>
        <w:rPr>
          <w:rFonts w:eastAsiaTheme="minorEastAsia"/>
        </w:rPr>
        <w:t xml:space="preserve"> of </w:t>
      </w:r>
      <w:r w:rsidR="00737C40">
        <w:rPr>
          <w:rFonts w:eastAsiaTheme="minorEastAsia"/>
        </w:rPr>
        <w:t>the DPM pool in the last time step, the plant inputs and the organic wastes, respectively.</w:t>
      </w:r>
    </w:p>
    <w:p w14:paraId="779F92FA" w14:textId="77777777" w:rsidR="00737C40" w:rsidRDefault="00737C40" w:rsidP="00862696">
      <w:pPr>
        <w:spacing w:after="0" w:line="240" w:lineRule="auto"/>
        <w:jc w:val="both"/>
        <w:rPr>
          <w:rFonts w:eastAsiaTheme="minorEastAsia"/>
        </w:rPr>
      </w:pPr>
    </w:p>
    <w:p w14:paraId="3FD6825F" w14:textId="77777777" w:rsidR="00900223" w:rsidRDefault="00EF59E2" w:rsidP="00862696">
      <w:pPr>
        <w:spacing w:after="0" w:line="240" w:lineRule="auto"/>
        <w:jc w:val="both"/>
        <w:rPr>
          <w:rFonts w:eastAsiaTheme="minorEastAsia"/>
        </w:rPr>
      </w:pPr>
      <w:r>
        <w:rPr>
          <w:rFonts w:eastAsiaTheme="minorEastAsia"/>
        </w:rPr>
        <w:lastRenderedPageBreak/>
        <w:t>Because extra organic inputs are described using only the DPM:HUM ratio and IOM content (after Smith et al., 2014b), the C:</w:t>
      </w:r>
      <w:r w:rsidR="002C0FCF">
        <w:rPr>
          <w:rFonts w:eastAsiaTheme="minorEastAsia"/>
        </w:rPr>
        <w:t>X</w:t>
      </w:r>
      <w:r>
        <w:rPr>
          <w:rFonts w:eastAsiaTheme="minorEastAsia"/>
        </w:rPr>
        <w:t xml:space="preserve"> ratio of the RPM pool </w:t>
      </w:r>
      <w:r w:rsidR="00C10741">
        <w:rPr>
          <w:rFonts w:eastAsiaTheme="minorEastAsia"/>
        </w:rPr>
        <w:t xml:space="preserve">can be ore simply </w:t>
      </w:r>
      <w:r w:rsidR="00900223">
        <w:rPr>
          <w:rFonts w:eastAsiaTheme="minorEastAsia"/>
        </w:rPr>
        <w:t xml:space="preserve">calculated from </w:t>
      </w:r>
      <w:r>
        <w:rPr>
          <w:rFonts w:eastAsiaTheme="minorEastAsia"/>
        </w:rPr>
        <w:t>the C:</w:t>
      </w:r>
      <w:r w:rsidR="002C0FCF">
        <w:rPr>
          <w:rFonts w:eastAsiaTheme="minorEastAsia"/>
        </w:rPr>
        <w:t>X</w:t>
      </w:r>
      <w:r>
        <w:rPr>
          <w:rFonts w:eastAsiaTheme="minorEastAsia"/>
        </w:rPr>
        <w:t xml:space="preserve"> ratio of the plant </w:t>
      </w:r>
      <w:r w:rsidR="00900223">
        <w:rPr>
          <w:rFonts w:eastAsiaTheme="minorEastAsia"/>
        </w:rPr>
        <w:t xml:space="preserve">inputs only </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oMath>
      <w:r>
        <w:rPr>
          <w:rFonts w:eastAsiaTheme="minorEastAsia"/>
        </w:rPr>
        <w:t>)</w:t>
      </w:r>
      <w:r w:rsidR="00900223">
        <w:rPr>
          <w:rFonts w:eastAsiaTheme="minorEastAsia"/>
        </w:rPr>
        <w:t>,</w:t>
      </w:r>
    </w:p>
    <w:p w14:paraId="2354529A" w14:textId="77777777" w:rsidR="00900223" w:rsidRDefault="00900223" w:rsidP="00862696">
      <w:pPr>
        <w:spacing w:after="0" w:line="240" w:lineRule="auto"/>
        <w:jc w:val="both"/>
        <w:rPr>
          <w:rFonts w:eastAsiaTheme="minorEastAsia"/>
        </w:rPr>
      </w:pPr>
    </w:p>
    <w:p w14:paraId="74F19A7C" w14:textId="02069B69" w:rsidR="00900223" w:rsidRDefault="008D1106" w:rsidP="00862696">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RPM,last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e>
            </m:d>
          </m:num>
          <m:den>
            <m:d>
              <m:dPr>
                <m:ctrlPr>
                  <w:rPr>
                    <w:rFonts w:ascii="Cambria Math" w:eastAsiaTheme="minorEastAsia" w:hAnsi="Cambria Math"/>
                    <w:i/>
                  </w:rPr>
                </m:ctrlPr>
              </m:dPr>
              <m:e>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RPM,last</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C:X,RPM,last</m:t>
                            </m:r>
                          </m:sub>
                        </m:sSub>
                      </m:den>
                    </m:f>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den>
                    </m:f>
                  </m:e>
                </m:d>
              </m:e>
            </m:d>
          </m:den>
        </m:f>
      </m:oMath>
      <w:r w:rsidR="00BB6AA0">
        <w:rPr>
          <w:rFonts w:eastAsiaTheme="minorEastAsia"/>
        </w:rPr>
        <w:tab/>
      </w:r>
      <w:r w:rsidR="00BB6AA0">
        <w:rPr>
          <w:rFonts w:eastAsiaTheme="minorEastAsia"/>
        </w:rPr>
        <w:tab/>
        <w:t>(eq.3.3.11)</w:t>
      </w:r>
    </w:p>
    <w:p w14:paraId="73C07E41" w14:textId="77777777" w:rsidR="004D5FDF" w:rsidRDefault="004D5FDF" w:rsidP="00862696">
      <w:pPr>
        <w:spacing w:after="0" w:line="240" w:lineRule="auto"/>
        <w:jc w:val="both"/>
        <w:rPr>
          <w:rFonts w:eastAsiaTheme="minorEastAsia"/>
        </w:rPr>
      </w:pPr>
    </w:p>
    <w:p w14:paraId="3AB88384" w14:textId="77777777" w:rsidR="00C10741" w:rsidRDefault="00C10741" w:rsidP="00862696">
      <w:pPr>
        <w:spacing w:after="0" w:line="240" w:lineRule="auto"/>
        <w:jc w:val="both"/>
        <w:rPr>
          <w:rFonts w:eastAsiaTheme="minorEastAsia"/>
        </w:rPr>
      </w:pPr>
      <w:r>
        <w:rPr>
          <w:rFonts w:eastAsiaTheme="minorEastAsia"/>
        </w:rPr>
        <w:t>Whereas the C : nutrient ratio of the BIO pool remains at the steady state for the soil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oMath>
      <w:r>
        <w:rPr>
          <w:rFonts w:eastAsiaTheme="minorEastAsia"/>
        </w:rPr>
        <w:t>), the HUM pool receives nutrient inputs from the applied organi</w:t>
      </w:r>
      <w:r w:rsidR="000A4E16">
        <w:rPr>
          <w:rFonts w:eastAsiaTheme="minorEastAsia"/>
        </w:rPr>
        <w:t>c wastes.</w:t>
      </w:r>
      <w:r>
        <w:rPr>
          <w:rFonts w:eastAsiaTheme="minorEastAsia"/>
        </w:rPr>
        <w:t xml:space="preserve"> </w:t>
      </w:r>
      <w:r w:rsidR="000A4E16">
        <w:rPr>
          <w:rFonts w:eastAsiaTheme="minorEastAsia"/>
        </w:rPr>
        <w:t>It is assumed that the nutrients are partitioned between the DPM, HUM and IOM pools of added organic waste in the same way as the carbon (</w:t>
      </w:r>
      <w:proofErr w:type="spellStart"/>
      <w:r w:rsidR="000A4E16">
        <w:rPr>
          <w:rFonts w:eastAsiaTheme="minorEastAsia"/>
        </w:rPr>
        <w:t>ie</w:t>
      </w:r>
      <w:proofErr w:type="spellEnd"/>
      <w:r w:rsidR="000A4E16">
        <w:rPr>
          <w:rFonts w:eastAsiaTheme="minorEastAsia"/>
        </w:rPr>
        <w:t xml:space="preserve"> all pools have the same C:X ratio), </w:t>
      </w:r>
      <w:r>
        <w:rPr>
          <w:rFonts w:eastAsiaTheme="minorEastAsia"/>
        </w:rPr>
        <w:t xml:space="preserve">so the changing value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oMath>
      <w:r>
        <w:rPr>
          <w:rFonts w:eastAsiaTheme="minorEastAsia"/>
        </w:rPr>
        <w:t xml:space="preserve"> is given by</w:t>
      </w:r>
    </w:p>
    <w:p w14:paraId="539A3B30" w14:textId="77777777" w:rsidR="00C10741" w:rsidRDefault="00C10741" w:rsidP="00862696">
      <w:pPr>
        <w:spacing w:after="0" w:line="240" w:lineRule="auto"/>
        <w:jc w:val="both"/>
        <w:rPr>
          <w:rFonts w:eastAsiaTheme="minorEastAsia"/>
        </w:rPr>
      </w:pPr>
    </w:p>
    <w:p w14:paraId="5EDD9147" w14:textId="29AE1555" w:rsidR="00C10741" w:rsidRDefault="008D1106" w:rsidP="00862696">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HUM,last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e>
            </m:d>
          </m:num>
          <m:den>
            <m:d>
              <m:dPr>
                <m:ctrlPr>
                  <w:rPr>
                    <w:rFonts w:ascii="Cambria Math" w:eastAsiaTheme="minorEastAsia" w:hAnsi="Cambria Math"/>
                    <w:i/>
                  </w:rPr>
                </m:ctrlPr>
              </m:dPr>
              <m:e>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HUM,last</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C:X,HUM,last</m:t>
                            </m:r>
                          </m:sub>
                        </m:sSub>
                      </m:den>
                    </m:f>
                  </m:e>
                </m:d>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C:X,OW</m:t>
                            </m:r>
                          </m:sub>
                        </m:sSub>
                      </m:den>
                    </m:f>
                  </m:e>
                </m:d>
              </m:e>
            </m:d>
          </m:den>
        </m:f>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C:X,HUM,last</m:t>
                    </m:r>
                  </m:sub>
                </m:sSub>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X</m:t>
                    </m:r>
                  </m:e>
                  <m:sub>
                    <m:r>
                      <m:rPr>
                        <m:sty m:val="p"/>
                      </m:rPr>
                      <w:rPr>
                        <w:rFonts w:ascii="Cambria Math" w:hAnsi="Cambria Math"/>
                      </w:rPr>
                      <m:t>soil,last,act</m:t>
                    </m:r>
                  </m:sub>
                </m:sSub>
              </m:num>
              <m:den>
                <m:sSub>
                  <m:sSubPr>
                    <m:ctrlPr>
                      <w:rPr>
                        <w:rFonts w:ascii="Cambria Math" w:hAnsi="Cambria Math"/>
                        <w:i/>
                      </w:rPr>
                    </m:ctrlPr>
                  </m:sSubPr>
                  <m:e>
                    <m:r>
                      <w:rPr>
                        <w:rFonts w:ascii="Cambria Math" w:hAnsi="Cambria Math"/>
                      </w:rPr>
                      <m:t>X</m:t>
                    </m:r>
                  </m:e>
                  <m:sub>
                    <m:r>
                      <m:rPr>
                        <m:sty m:val="p"/>
                      </m:rPr>
                      <w:rPr>
                        <w:rFonts w:ascii="Cambria Math" w:hAnsi="Cambria Math"/>
                      </w:rPr>
                      <m:t>soil,last</m:t>
                    </m:r>
                  </m:sub>
                </m:sSub>
              </m:den>
            </m:f>
          </m:e>
        </m:d>
      </m:oMath>
      <w:r w:rsidR="00BB6AA0">
        <w:rPr>
          <w:rFonts w:eastAsiaTheme="minorEastAsia"/>
        </w:rPr>
        <w:tab/>
      </w:r>
      <w:r w:rsidR="00BB6AA0">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9E1472">
        <w:rPr>
          <w:rFonts w:eastAsiaTheme="minorEastAsia"/>
        </w:rPr>
        <w:tab/>
      </w:r>
      <w:r w:rsidR="00BB6AA0">
        <w:rPr>
          <w:rFonts w:eastAsiaTheme="minorEastAsia"/>
        </w:rPr>
        <w:t>(eq.3.3.12)</w:t>
      </w:r>
    </w:p>
    <w:p w14:paraId="751B3FC2" w14:textId="77777777" w:rsidR="00C10741" w:rsidRDefault="00C10741" w:rsidP="00862696">
      <w:pPr>
        <w:spacing w:after="0" w:line="240" w:lineRule="auto"/>
        <w:jc w:val="both"/>
        <w:rPr>
          <w:rFonts w:eastAsiaTheme="minorEastAsia"/>
        </w:rPr>
      </w:pPr>
    </w:p>
    <w:p w14:paraId="3169F60E" w14:textId="4C7F7133" w:rsidR="00C10741" w:rsidRDefault="00717368" w:rsidP="00862696">
      <w:pPr>
        <w:spacing w:after="0" w:line="240" w:lineRule="auto"/>
        <w:jc w:val="both"/>
        <w:rPr>
          <w:rFonts w:eastAsiaTheme="minorEastAsia"/>
        </w:rPr>
      </w:pPr>
      <w:r>
        <w:rPr>
          <w:rFonts w:eastAsiaTheme="minorEastAsia"/>
        </w:rPr>
        <w:t>w</w:t>
      </w:r>
      <w:r w:rsidR="00C10741">
        <w:rPr>
          <w:rFonts w:eastAsiaTheme="minorEastAsia"/>
        </w:rPr>
        <w:t>here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HUM,last</m:t>
            </m:r>
          </m:sub>
        </m:sSub>
      </m:oMath>
      <w:r>
        <w:rPr>
          <w:rFonts w:eastAsiaTheme="minorEastAsia"/>
        </w:rPr>
        <w:t xml:space="preserve"> is the s</w:t>
      </w:r>
      <w:r w:rsidRPr="00717368">
        <w:rPr>
          <w:rFonts w:eastAsiaTheme="minorEastAsia"/>
        </w:rPr>
        <w:t>tock of C in the HUM pool in the last time step</w:t>
      </w:r>
      <w:r>
        <w:rPr>
          <w:rFonts w:eastAsiaTheme="minorEastAsia"/>
        </w:rPr>
        <w:t xml:space="preserve"> (t ha</w:t>
      </w:r>
      <w:r>
        <w:rPr>
          <w:rFonts w:eastAsiaTheme="minorEastAsia"/>
          <w:vertAlign w:val="superscript"/>
        </w:rPr>
        <w:t>-1</w:t>
      </w:r>
      <w:r>
        <w:rPr>
          <w:rFonts w:eastAsiaTheme="minorEastAsia"/>
        </w:rPr>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oMath>
      <w:r>
        <w:rPr>
          <w:rFonts w:eastAsiaTheme="minorEastAsia"/>
        </w:rPr>
        <w:t xml:space="preserve"> is the input </w:t>
      </w:r>
      <w:r w:rsidRPr="00717368">
        <w:rPr>
          <w:rFonts w:eastAsiaTheme="minorEastAsia"/>
        </w:rPr>
        <w:t>of C to the HUM pool from organic wastes</w:t>
      </w:r>
      <w:r>
        <w:rPr>
          <w:rFonts w:eastAsiaTheme="minorEastAsia"/>
        </w:rPr>
        <w:t xml:space="preserve"> (t ha</w:t>
      </w:r>
      <w:r>
        <w:rPr>
          <w:rFonts w:eastAsiaTheme="minorEastAsia"/>
          <w:vertAlign w:val="superscript"/>
        </w:rPr>
        <w:t>-1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C:X,HUM,last</m:t>
            </m:r>
          </m:sub>
        </m:sSub>
        <m:r>
          <w:rPr>
            <w:rFonts w:ascii="Cambria Math" w:eastAsiaTheme="minorEastAsia" w:hAnsi="Cambria Math"/>
          </w:rPr>
          <m:t xml:space="preserve"> </m:t>
        </m:r>
      </m:oMath>
      <w:r>
        <w:rPr>
          <w:rFonts w:eastAsiaTheme="minorEastAsia"/>
        </w:rPr>
        <w:t xml:space="preserve"> is </w:t>
      </w:r>
      <w:r w:rsidRPr="00717368">
        <w:rPr>
          <w:rFonts w:eastAsiaTheme="minorEastAsia"/>
        </w:rPr>
        <w:t>C:nutrient ratio of the HUM pool in the last timestep</w:t>
      </w:r>
      <w:r w:rsidR="009E1472">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soil,last_act</m:t>
            </m:r>
          </m:sub>
        </m:sSub>
      </m:oMath>
      <w:r w:rsidR="009E1472">
        <w:rPr>
          <w:rFonts w:eastAsiaTheme="minorEastAsia"/>
        </w:rPr>
        <w:t xml:space="preserve"> is the actual soil nutrient supply in the last time step after adjustment for available nutrient (kg ha</w:t>
      </w:r>
      <w:r w:rsidR="009E1472">
        <w:rPr>
          <w:rFonts w:eastAsiaTheme="minorEastAsia"/>
          <w:vertAlign w:val="superscript"/>
        </w:rPr>
        <w:t>-1</w:t>
      </w:r>
      <w:r w:rsidR="009E1472">
        <w:rPr>
          <w:rFonts w:eastAsiaTheme="minorEastAsia"/>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soil,last</m:t>
            </m:r>
          </m:sub>
        </m:sSub>
      </m:oMath>
      <w:r w:rsidR="009E1472">
        <w:rPr>
          <w:rFonts w:eastAsiaTheme="minorEastAsia"/>
        </w:rPr>
        <w:t xml:space="preserve"> is the soil nutrient supply if nutrient is not limiting (kg ha</w:t>
      </w:r>
      <w:r w:rsidR="009E1472">
        <w:rPr>
          <w:rFonts w:eastAsiaTheme="minorEastAsia"/>
          <w:vertAlign w:val="superscript"/>
        </w:rPr>
        <w:t>-1</w:t>
      </w:r>
      <w:r w:rsidR="009E1472">
        <w:rPr>
          <w:rFonts w:eastAsiaTheme="minorEastAsia"/>
        </w:rPr>
        <w:t>)</w:t>
      </w:r>
      <w:r>
        <w:rPr>
          <w:rFonts w:eastAsiaTheme="minorEastAsia"/>
        </w:rPr>
        <w:t>. The amount of C partitioned to the HUM pool (</w:t>
      </w: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oMath>
      <w:r>
        <w:rPr>
          <w:rFonts w:eastAsiaTheme="minorEastAsia"/>
        </w:rPr>
        <w:t>) is calculated from the DPM:HUM ratio of the organic waste (</w:t>
      </w:r>
      <m:oMath>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oMath>
      <w:r>
        <w:rPr>
          <w:rFonts w:eastAsiaTheme="minorEastAsia"/>
        </w:rPr>
        <w:t>),</w:t>
      </w:r>
    </w:p>
    <w:p w14:paraId="4911453C" w14:textId="77777777" w:rsidR="00717368" w:rsidRDefault="006542F9" w:rsidP="00862696">
      <w:pPr>
        <w:spacing w:after="0" w:line="240" w:lineRule="auto"/>
        <w:jc w:val="both"/>
        <w:rPr>
          <w:rFonts w:eastAsiaTheme="minorEastAsia"/>
        </w:rPr>
      </w:pPr>
      <w:r>
        <w:rPr>
          <w:rFonts w:eastAsiaTheme="minorEastAsia"/>
        </w:rPr>
        <w:tab/>
      </w:r>
    </w:p>
    <w:p w14:paraId="3699F9F2" w14:textId="7E899AFE" w:rsidR="00717368"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OW</m:t>
            </m:r>
          </m:sub>
        </m:sSub>
        <m:r>
          <m:rPr>
            <m:sty m:val="p"/>
          </m:rPr>
          <w:rPr>
            <w:rFonts w:ascii="Cambria Math" w:hAnsi="Cambria Math"/>
          </w:rPr>
          <m:t>×</m:t>
        </m:r>
        <m:f>
          <m:fPr>
            <m:ctrlPr>
              <w:rPr>
                <w:rFonts w:ascii="Cambria Math" w:hAnsi="Cambria Math"/>
                <w:i/>
              </w:rPr>
            </m:ctrlPr>
          </m:fPr>
          <m:num>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e>
            </m:d>
            <m:r>
              <m:rPr>
                <m:sty m:val="p"/>
              </m:rPr>
              <w:rPr>
                <w:rFonts w:ascii="Cambria Math" w:hAnsi="Cambria Math"/>
              </w:rPr>
              <m:t>⁡</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e>
            </m:d>
          </m:den>
        </m:f>
      </m:oMath>
      <w:r w:rsidR="00BB6AA0">
        <w:rPr>
          <w:rFonts w:eastAsiaTheme="minorEastAsia"/>
        </w:rPr>
        <w:tab/>
      </w:r>
      <w:r w:rsidR="00BB6AA0">
        <w:rPr>
          <w:rFonts w:eastAsiaTheme="minorEastAsia"/>
        </w:rPr>
        <w:tab/>
        <w:t>(eq.3.3.13)</w:t>
      </w:r>
    </w:p>
    <w:p w14:paraId="4C168903" w14:textId="77777777" w:rsidR="00717368" w:rsidRDefault="00717368" w:rsidP="00862696">
      <w:pPr>
        <w:spacing w:after="0" w:line="240" w:lineRule="auto"/>
        <w:jc w:val="both"/>
        <w:rPr>
          <w:rFonts w:eastAsiaTheme="minorEastAsia"/>
        </w:rPr>
      </w:pPr>
    </w:p>
    <w:p w14:paraId="1793189A" w14:textId="77777777" w:rsidR="00967A15" w:rsidRDefault="000A4E16" w:rsidP="00862696">
      <w:pPr>
        <w:spacing w:after="0" w:line="240" w:lineRule="auto"/>
        <w:jc w:val="both"/>
        <w:rPr>
          <w:rFonts w:eastAsiaTheme="minorEastAsia"/>
        </w:rPr>
      </w:pPr>
      <w:r>
        <w:rPr>
          <w:rFonts w:eastAsiaTheme="minorEastAsia"/>
        </w:rPr>
        <w:t>where d</w:t>
      </w:r>
      <w:r w:rsidR="00717368">
        <w:rPr>
          <w:rFonts w:eastAsiaTheme="minorEastAsia"/>
        </w:rPr>
        <w:t xml:space="preserve">efault values of </w:t>
      </w:r>
      <m:oMath>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oMath>
      <w:r w:rsidR="00717368">
        <w:rPr>
          <w:rFonts w:eastAsiaTheme="minorEastAsia"/>
        </w:rPr>
        <w:t xml:space="preserve"> are obtained from Smith et al. (2014a). </w:t>
      </w:r>
    </w:p>
    <w:p w14:paraId="01237DA0" w14:textId="77777777" w:rsidR="00E3181C" w:rsidRDefault="00E3181C" w:rsidP="00862696">
      <w:pPr>
        <w:spacing w:after="0" w:line="240" w:lineRule="auto"/>
        <w:jc w:val="both"/>
        <w:rPr>
          <w:rFonts w:eastAsiaTheme="minorEastAsia"/>
        </w:rPr>
      </w:pPr>
    </w:p>
    <w:p w14:paraId="49972703" w14:textId="202B952D" w:rsidR="00DF2E62" w:rsidRDefault="00DF2E62" w:rsidP="00862696">
      <w:pPr>
        <w:spacing w:after="0" w:line="240" w:lineRule="auto"/>
        <w:jc w:val="both"/>
        <w:rPr>
          <w:rFonts w:eastAsiaTheme="minorEastAsia"/>
        </w:rPr>
      </w:pPr>
      <w:r>
        <w:rPr>
          <w:rFonts w:eastAsiaTheme="minorEastAsia"/>
        </w:rPr>
        <w:t>The C to nutrient ratios for the different crops and land uses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oMath>
      <w:r>
        <w:rPr>
          <w:rFonts w:eastAsiaTheme="minorEastAsia"/>
        </w:rPr>
        <w:t xml:space="preserve">) are given in Table </w:t>
      </w:r>
      <w:r w:rsidR="005665DA">
        <w:rPr>
          <w:rFonts w:eastAsiaTheme="minorEastAsia"/>
        </w:rPr>
        <w:t>3.</w:t>
      </w:r>
      <w:r w:rsidR="00EB3B2F">
        <w:rPr>
          <w:rFonts w:eastAsiaTheme="minorEastAsia"/>
        </w:rPr>
        <w:t>2</w:t>
      </w:r>
      <w:r w:rsidR="005665DA">
        <w:rPr>
          <w:rFonts w:eastAsiaTheme="minorEastAsia"/>
        </w:rPr>
        <w:t>.1</w:t>
      </w:r>
      <w:r>
        <w:rPr>
          <w:rFonts w:eastAsiaTheme="minorEastAsia"/>
        </w:rPr>
        <w:t>.</w:t>
      </w:r>
    </w:p>
    <w:p w14:paraId="46C0674C" w14:textId="77777777" w:rsidR="00DF2E62" w:rsidRDefault="00DF2E62" w:rsidP="00862696">
      <w:pPr>
        <w:spacing w:after="0" w:line="240" w:lineRule="auto"/>
        <w:jc w:val="both"/>
        <w:rPr>
          <w:rFonts w:eastAsiaTheme="minorEastAsia"/>
        </w:rPr>
      </w:pPr>
    </w:p>
    <w:p w14:paraId="5E479F4E" w14:textId="6EDFAC3A" w:rsidR="00575870" w:rsidRDefault="00575870" w:rsidP="00862696">
      <w:pPr>
        <w:spacing w:after="0" w:line="240" w:lineRule="auto"/>
        <w:jc w:val="both"/>
        <w:rPr>
          <w:rFonts w:eastAsiaTheme="minorEastAsia"/>
        </w:rPr>
      </w:pPr>
      <w:r w:rsidRPr="00403A54">
        <w:rPr>
          <w:rFonts w:eastAsiaTheme="minorEastAsia"/>
          <w:highlight w:val="yellow"/>
        </w:rPr>
        <w:t xml:space="preserve">Table </w:t>
      </w:r>
      <w:r w:rsidR="005665DA">
        <w:rPr>
          <w:rFonts w:eastAsiaTheme="minorEastAsia"/>
          <w:highlight w:val="yellow"/>
        </w:rPr>
        <w:t>3.</w:t>
      </w:r>
      <w:r w:rsidR="00EB3B2F">
        <w:rPr>
          <w:rFonts w:eastAsiaTheme="minorEastAsia"/>
          <w:highlight w:val="yellow"/>
        </w:rPr>
        <w:t>2</w:t>
      </w:r>
      <w:r w:rsidR="005665DA">
        <w:rPr>
          <w:rFonts w:eastAsiaTheme="minorEastAsia"/>
          <w:highlight w:val="yellow"/>
        </w:rPr>
        <w:t>.1</w:t>
      </w:r>
      <w:r w:rsidRPr="00403A54">
        <w:rPr>
          <w:rFonts w:eastAsiaTheme="minorEastAsia"/>
          <w:highlight w:val="yellow"/>
        </w:rPr>
        <w:t>. Carbon to nutrient ratios for different crops and land uses</w:t>
      </w:r>
    </w:p>
    <w:p w14:paraId="7CB76539" w14:textId="77777777" w:rsidR="00575870" w:rsidRDefault="00575870" w:rsidP="00862696">
      <w:pPr>
        <w:spacing w:after="0" w:line="240" w:lineRule="auto"/>
        <w:jc w:val="both"/>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7"/>
        <w:gridCol w:w="1277"/>
        <w:gridCol w:w="1306"/>
        <w:gridCol w:w="1277"/>
        <w:gridCol w:w="1290"/>
        <w:gridCol w:w="1278"/>
        <w:gridCol w:w="1291"/>
      </w:tblGrid>
      <w:tr w:rsidR="00575870" w14:paraId="1CD7A8D6" w14:textId="77777777" w:rsidTr="008C65E4">
        <w:tc>
          <w:tcPr>
            <w:tcW w:w="1320" w:type="dxa"/>
            <w:tcBorders>
              <w:top w:val="single" w:sz="4" w:space="0" w:color="auto"/>
            </w:tcBorders>
            <w:vAlign w:val="center"/>
          </w:tcPr>
          <w:p w14:paraId="22B33F82" w14:textId="77777777" w:rsidR="00575870" w:rsidRDefault="00575870" w:rsidP="00862696">
            <w:pPr>
              <w:jc w:val="both"/>
              <w:rPr>
                <w:rFonts w:eastAsiaTheme="minorEastAsia"/>
              </w:rPr>
            </w:pPr>
            <w:r>
              <w:rPr>
                <w:rFonts w:eastAsiaTheme="minorEastAsia"/>
              </w:rPr>
              <w:t>Crop / Land use</w:t>
            </w:r>
          </w:p>
        </w:tc>
        <w:tc>
          <w:tcPr>
            <w:tcW w:w="2640" w:type="dxa"/>
            <w:gridSpan w:val="2"/>
            <w:tcBorders>
              <w:top w:val="single" w:sz="4" w:space="0" w:color="auto"/>
            </w:tcBorders>
            <w:vAlign w:val="center"/>
          </w:tcPr>
          <w:p w14:paraId="5198252F" w14:textId="77777777" w:rsidR="00575870" w:rsidRDefault="00575870" w:rsidP="00862696">
            <w:pPr>
              <w:jc w:val="both"/>
              <w:rPr>
                <w:rFonts w:eastAsiaTheme="minorEastAsia"/>
              </w:rPr>
            </w:pPr>
            <w:r>
              <w:rPr>
                <w:rFonts w:eastAsiaTheme="minorEastAsia"/>
              </w:rPr>
              <w:t>C:N ratio</w:t>
            </w:r>
          </w:p>
        </w:tc>
        <w:tc>
          <w:tcPr>
            <w:tcW w:w="2640" w:type="dxa"/>
            <w:gridSpan w:val="2"/>
            <w:tcBorders>
              <w:top w:val="single" w:sz="4" w:space="0" w:color="auto"/>
            </w:tcBorders>
            <w:vAlign w:val="center"/>
          </w:tcPr>
          <w:p w14:paraId="54D75670" w14:textId="77777777" w:rsidR="00575870" w:rsidRDefault="00575870" w:rsidP="00862696">
            <w:pPr>
              <w:jc w:val="both"/>
              <w:rPr>
                <w:rFonts w:eastAsiaTheme="minorEastAsia"/>
              </w:rPr>
            </w:pPr>
            <w:r>
              <w:rPr>
                <w:rFonts w:eastAsiaTheme="minorEastAsia"/>
              </w:rPr>
              <w:t>C:P ratio</w:t>
            </w:r>
          </w:p>
        </w:tc>
        <w:tc>
          <w:tcPr>
            <w:tcW w:w="2642" w:type="dxa"/>
            <w:gridSpan w:val="2"/>
            <w:tcBorders>
              <w:top w:val="single" w:sz="4" w:space="0" w:color="auto"/>
            </w:tcBorders>
            <w:vAlign w:val="center"/>
          </w:tcPr>
          <w:p w14:paraId="641BE2C6" w14:textId="77777777" w:rsidR="00575870" w:rsidRDefault="00575870" w:rsidP="00862696">
            <w:pPr>
              <w:jc w:val="both"/>
              <w:rPr>
                <w:rFonts w:eastAsiaTheme="minorEastAsia"/>
              </w:rPr>
            </w:pPr>
            <w:r>
              <w:rPr>
                <w:rFonts w:eastAsiaTheme="minorEastAsia"/>
              </w:rPr>
              <w:t>C:K ratio</w:t>
            </w:r>
          </w:p>
        </w:tc>
      </w:tr>
      <w:tr w:rsidR="00575870" w14:paraId="6ADA14DB" w14:textId="77777777" w:rsidTr="008C65E4">
        <w:tc>
          <w:tcPr>
            <w:tcW w:w="1320" w:type="dxa"/>
            <w:tcBorders>
              <w:bottom w:val="single" w:sz="4" w:space="0" w:color="auto"/>
            </w:tcBorders>
            <w:vAlign w:val="center"/>
          </w:tcPr>
          <w:p w14:paraId="1874EA98" w14:textId="77777777" w:rsidR="00575870" w:rsidRPr="00575870" w:rsidRDefault="00575870" w:rsidP="00862696">
            <w:pPr>
              <w:jc w:val="both"/>
              <w:rPr>
                <w:rFonts w:eastAsiaTheme="minorEastAsia"/>
              </w:rPr>
            </w:pPr>
          </w:p>
        </w:tc>
        <w:tc>
          <w:tcPr>
            <w:tcW w:w="1320" w:type="dxa"/>
            <w:tcBorders>
              <w:bottom w:val="single" w:sz="4" w:space="0" w:color="auto"/>
            </w:tcBorders>
            <w:vAlign w:val="center"/>
          </w:tcPr>
          <w:p w14:paraId="58587C52" w14:textId="77777777" w:rsidR="00575870" w:rsidRPr="00575870" w:rsidRDefault="00575870" w:rsidP="00862696">
            <w:pPr>
              <w:jc w:val="both"/>
              <w:rPr>
                <w:rFonts w:eastAsiaTheme="minorEastAsia"/>
              </w:rPr>
            </w:pPr>
            <w:r w:rsidRPr="00575870">
              <w:rPr>
                <w:rFonts w:eastAsiaTheme="minorEastAsia"/>
              </w:rPr>
              <w:t>Value</w:t>
            </w:r>
          </w:p>
        </w:tc>
        <w:tc>
          <w:tcPr>
            <w:tcW w:w="1320" w:type="dxa"/>
            <w:tcBorders>
              <w:bottom w:val="single" w:sz="4" w:space="0" w:color="auto"/>
            </w:tcBorders>
            <w:vAlign w:val="center"/>
          </w:tcPr>
          <w:p w14:paraId="55A62AFB" w14:textId="77777777" w:rsidR="00575870" w:rsidRPr="00575870" w:rsidRDefault="00575870" w:rsidP="00862696">
            <w:pPr>
              <w:jc w:val="both"/>
              <w:rPr>
                <w:rFonts w:eastAsiaTheme="minorEastAsia"/>
              </w:rPr>
            </w:pPr>
            <w:r w:rsidRPr="00575870">
              <w:rPr>
                <w:rFonts w:eastAsiaTheme="minorEastAsia"/>
              </w:rPr>
              <w:t>Data sources</w:t>
            </w:r>
          </w:p>
        </w:tc>
        <w:tc>
          <w:tcPr>
            <w:tcW w:w="1320" w:type="dxa"/>
            <w:tcBorders>
              <w:bottom w:val="single" w:sz="4" w:space="0" w:color="auto"/>
            </w:tcBorders>
            <w:vAlign w:val="center"/>
          </w:tcPr>
          <w:p w14:paraId="62CBCD2D" w14:textId="77777777" w:rsidR="00575870" w:rsidRPr="00575870" w:rsidRDefault="00575870" w:rsidP="00862696">
            <w:pPr>
              <w:jc w:val="both"/>
              <w:rPr>
                <w:rFonts w:eastAsiaTheme="minorEastAsia"/>
              </w:rPr>
            </w:pPr>
            <w:r w:rsidRPr="00575870">
              <w:rPr>
                <w:rFonts w:eastAsiaTheme="minorEastAsia"/>
              </w:rPr>
              <w:t>Value</w:t>
            </w:r>
          </w:p>
        </w:tc>
        <w:tc>
          <w:tcPr>
            <w:tcW w:w="1320" w:type="dxa"/>
            <w:tcBorders>
              <w:bottom w:val="single" w:sz="4" w:space="0" w:color="auto"/>
            </w:tcBorders>
            <w:vAlign w:val="center"/>
          </w:tcPr>
          <w:p w14:paraId="3F8B2A10" w14:textId="77777777" w:rsidR="00575870" w:rsidRPr="00575870" w:rsidRDefault="00575870" w:rsidP="00862696">
            <w:pPr>
              <w:jc w:val="both"/>
              <w:rPr>
                <w:rFonts w:eastAsiaTheme="minorEastAsia"/>
              </w:rPr>
            </w:pPr>
            <w:r w:rsidRPr="00575870">
              <w:rPr>
                <w:rFonts w:eastAsiaTheme="minorEastAsia"/>
              </w:rPr>
              <w:t>Data sources</w:t>
            </w:r>
          </w:p>
        </w:tc>
        <w:tc>
          <w:tcPr>
            <w:tcW w:w="1321" w:type="dxa"/>
            <w:tcBorders>
              <w:bottom w:val="single" w:sz="4" w:space="0" w:color="auto"/>
            </w:tcBorders>
            <w:vAlign w:val="center"/>
          </w:tcPr>
          <w:p w14:paraId="58D9852C" w14:textId="77777777" w:rsidR="00575870" w:rsidRDefault="00575870" w:rsidP="00862696">
            <w:pPr>
              <w:jc w:val="both"/>
              <w:rPr>
                <w:rFonts w:eastAsiaTheme="minorEastAsia"/>
              </w:rPr>
            </w:pPr>
            <w:r>
              <w:rPr>
                <w:rFonts w:eastAsiaTheme="minorEastAsia"/>
              </w:rPr>
              <w:t>Value</w:t>
            </w:r>
          </w:p>
        </w:tc>
        <w:tc>
          <w:tcPr>
            <w:tcW w:w="1321" w:type="dxa"/>
            <w:tcBorders>
              <w:bottom w:val="single" w:sz="4" w:space="0" w:color="auto"/>
            </w:tcBorders>
            <w:vAlign w:val="center"/>
          </w:tcPr>
          <w:p w14:paraId="2BD6CF43" w14:textId="77777777" w:rsidR="00575870" w:rsidRDefault="00575870" w:rsidP="00862696">
            <w:pPr>
              <w:jc w:val="both"/>
              <w:rPr>
                <w:rFonts w:eastAsiaTheme="minorEastAsia"/>
              </w:rPr>
            </w:pPr>
            <w:r>
              <w:rPr>
                <w:rFonts w:eastAsiaTheme="minorEastAsia"/>
              </w:rPr>
              <w:t>Data sources</w:t>
            </w:r>
          </w:p>
        </w:tc>
      </w:tr>
      <w:tr w:rsidR="00575870" w14:paraId="4D9514C6" w14:textId="77777777" w:rsidTr="008C65E4">
        <w:trPr>
          <w:trHeight w:val="567"/>
        </w:trPr>
        <w:tc>
          <w:tcPr>
            <w:tcW w:w="1320" w:type="dxa"/>
            <w:tcBorders>
              <w:top w:val="single" w:sz="4" w:space="0" w:color="auto"/>
            </w:tcBorders>
            <w:vAlign w:val="center"/>
          </w:tcPr>
          <w:p w14:paraId="4B5EF564" w14:textId="77777777" w:rsidR="00575870" w:rsidRPr="00575870" w:rsidRDefault="00575870" w:rsidP="00862696">
            <w:pPr>
              <w:jc w:val="both"/>
              <w:rPr>
                <w:rFonts w:eastAsiaTheme="minorEastAsia"/>
              </w:rPr>
            </w:pPr>
            <w:r w:rsidRPr="00575870">
              <w:rPr>
                <w:rFonts w:eastAsiaTheme="minorEastAsia"/>
              </w:rPr>
              <w:t>Grassland</w:t>
            </w:r>
          </w:p>
        </w:tc>
        <w:tc>
          <w:tcPr>
            <w:tcW w:w="1320" w:type="dxa"/>
            <w:tcBorders>
              <w:top w:val="single" w:sz="4" w:space="0" w:color="auto"/>
            </w:tcBorders>
            <w:vAlign w:val="center"/>
          </w:tcPr>
          <w:p w14:paraId="14F8E375" w14:textId="7A314353" w:rsidR="00575870" w:rsidRPr="00575870" w:rsidRDefault="00BB238F" w:rsidP="00862696">
            <w:pPr>
              <w:jc w:val="both"/>
              <w:rPr>
                <w:rFonts w:eastAsiaTheme="minorEastAsia"/>
              </w:rPr>
            </w:pPr>
            <w:r>
              <w:rPr>
                <w:rFonts w:eastAsiaTheme="minorEastAsia"/>
              </w:rPr>
              <w:t>100</w:t>
            </w:r>
          </w:p>
        </w:tc>
        <w:tc>
          <w:tcPr>
            <w:tcW w:w="1320" w:type="dxa"/>
            <w:tcBorders>
              <w:top w:val="single" w:sz="4" w:space="0" w:color="auto"/>
            </w:tcBorders>
            <w:vAlign w:val="center"/>
          </w:tcPr>
          <w:p w14:paraId="2B3AC916" w14:textId="77777777" w:rsidR="00575870" w:rsidRPr="00575870" w:rsidRDefault="00575870" w:rsidP="00862696">
            <w:pPr>
              <w:jc w:val="both"/>
              <w:rPr>
                <w:rFonts w:eastAsiaTheme="minorEastAsia"/>
              </w:rPr>
            </w:pPr>
          </w:p>
        </w:tc>
        <w:tc>
          <w:tcPr>
            <w:tcW w:w="1320" w:type="dxa"/>
            <w:tcBorders>
              <w:top w:val="single" w:sz="4" w:space="0" w:color="auto"/>
            </w:tcBorders>
            <w:vAlign w:val="center"/>
          </w:tcPr>
          <w:p w14:paraId="094112B5" w14:textId="77777777" w:rsidR="00575870" w:rsidRPr="00575870" w:rsidRDefault="00575870" w:rsidP="00862696">
            <w:pPr>
              <w:jc w:val="both"/>
              <w:rPr>
                <w:rFonts w:eastAsiaTheme="minorEastAsia"/>
              </w:rPr>
            </w:pPr>
          </w:p>
        </w:tc>
        <w:tc>
          <w:tcPr>
            <w:tcW w:w="1320" w:type="dxa"/>
            <w:tcBorders>
              <w:top w:val="single" w:sz="4" w:space="0" w:color="auto"/>
            </w:tcBorders>
            <w:vAlign w:val="center"/>
          </w:tcPr>
          <w:p w14:paraId="207768B2" w14:textId="77777777" w:rsidR="00575870" w:rsidRPr="00575870" w:rsidRDefault="00575870" w:rsidP="00862696">
            <w:pPr>
              <w:jc w:val="both"/>
              <w:rPr>
                <w:rFonts w:eastAsiaTheme="minorEastAsia"/>
              </w:rPr>
            </w:pPr>
          </w:p>
        </w:tc>
        <w:tc>
          <w:tcPr>
            <w:tcW w:w="1321" w:type="dxa"/>
            <w:tcBorders>
              <w:top w:val="single" w:sz="4" w:space="0" w:color="auto"/>
            </w:tcBorders>
            <w:vAlign w:val="center"/>
          </w:tcPr>
          <w:p w14:paraId="1FF83E52" w14:textId="77777777" w:rsidR="00575870" w:rsidRDefault="00575870" w:rsidP="00862696">
            <w:pPr>
              <w:jc w:val="both"/>
              <w:rPr>
                <w:rFonts w:eastAsiaTheme="minorEastAsia"/>
              </w:rPr>
            </w:pPr>
          </w:p>
        </w:tc>
        <w:tc>
          <w:tcPr>
            <w:tcW w:w="1321" w:type="dxa"/>
            <w:tcBorders>
              <w:top w:val="single" w:sz="4" w:space="0" w:color="auto"/>
            </w:tcBorders>
            <w:vAlign w:val="center"/>
          </w:tcPr>
          <w:p w14:paraId="117B9879" w14:textId="77777777" w:rsidR="00575870" w:rsidRDefault="00575870" w:rsidP="00862696">
            <w:pPr>
              <w:jc w:val="both"/>
              <w:rPr>
                <w:rFonts w:eastAsiaTheme="minorEastAsia"/>
              </w:rPr>
            </w:pPr>
          </w:p>
        </w:tc>
      </w:tr>
      <w:tr w:rsidR="00575870" w14:paraId="34AB1A54" w14:textId="77777777" w:rsidTr="008C65E4">
        <w:trPr>
          <w:trHeight w:val="567"/>
        </w:trPr>
        <w:tc>
          <w:tcPr>
            <w:tcW w:w="1320" w:type="dxa"/>
            <w:vAlign w:val="center"/>
          </w:tcPr>
          <w:p w14:paraId="6B4AE052" w14:textId="77777777" w:rsidR="00575870" w:rsidRPr="00575870" w:rsidRDefault="00575870" w:rsidP="00862696">
            <w:pPr>
              <w:jc w:val="both"/>
              <w:rPr>
                <w:rFonts w:eastAsiaTheme="minorEastAsia"/>
              </w:rPr>
            </w:pPr>
            <w:r w:rsidRPr="00575870">
              <w:rPr>
                <w:rFonts w:eastAsiaTheme="minorEastAsia"/>
              </w:rPr>
              <w:t>Shrubland</w:t>
            </w:r>
          </w:p>
        </w:tc>
        <w:tc>
          <w:tcPr>
            <w:tcW w:w="1320" w:type="dxa"/>
            <w:vAlign w:val="center"/>
          </w:tcPr>
          <w:p w14:paraId="328C9550" w14:textId="07954EF1" w:rsidR="00575870" w:rsidRPr="00575870" w:rsidRDefault="00BB238F" w:rsidP="00862696">
            <w:pPr>
              <w:jc w:val="both"/>
              <w:rPr>
                <w:rFonts w:eastAsiaTheme="minorEastAsia"/>
              </w:rPr>
            </w:pPr>
            <w:r>
              <w:rPr>
                <w:rFonts w:eastAsiaTheme="minorEastAsia"/>
              </w:rPr>
              <w:t>34</w:t>
            </w:r>
          </w:p>
        </w:tc>
        <w:tc>
          <w:tcPr>
            <w:tcW w:w="1320" w:type="dxa"/>
            <w:vAlign w:val="center"/>
          </w:tcPr>
          <w:p w14:paraId="5648EAB7" w14:textId="77777777" w:rsidR="00575870" w:rsidRPr="00575870" w:rsidRDefault="00575870" w:rsidP="00862696">
            <w:pPr>
              <w:jc w:val="both"/>
              <w:rPr>
                <w:rFonts w:eastAsiaTheme="minorEastAsia"/>
              </w:rPr>
            </w:pPr>
          </w:p>
        </w:tc>
        <w:tc>
          <w:tcPr>
            <w:tcW w:w="1320" w:type="dxa"/>
            <w:vAlign w:val="center"/>
          </w:tcPr>
          <w:p w14:paraId="4661415A" w14:textId="77777777" w:rsidR="00575870" w:rsidRPr="00575870" w:rsidRDefault="00575870" w:rsidP="00862696">
            <w:pPr>
              <w:jc w:val="both"/>
              <w:rPr>
                <w:rFonts w:eastAsiaTheme="minorEastAsia"/>
              </w:rPr>
            </w:pPr>
          </w:p>
        </w:tc>
        <w:tc>
          <w:tcPr>
            <w:tcW w:w="1320" w:type="dxa"/>
            <w:vAlign w:val="center"/>
          </w:tcPr>
          <w:p w14:paraId="1C14EF7E" w14:textId="77777777" w:rsidR="00575870" w:rsidRPr="00575870" w:rsidRDefault="00575870" w:rsidP="00862696">
            <w:pPr>
              <w:jc w:val="both"/>
              <w:rPr>
                <w:rFonts w:eastAsiaTheme="minorEastAsia"/>
              </w:rPr>
            </w:pPr>
          </w:p>
        </w:tc>
        <w:tc>
          <w:tcPr>
            <w:tcW w:w="1321" w:type="dxa"/>
            <w:vAlign w:val="center"/>
          </w:tcPr>
          <w:p w14:paraId="6A34676C" w14:textId="77777777" w:rsidR="00575870" w:rsidRDefault="00575870" w:rsidP="00862696">
            <w:pPr>
              <w:jc w:val="both"/>
              <w:rPr>
                <w:rFonts w:eastAsiaTheme="minorEastAsia"/>
              </w:rPr>
            </w:pPr>
          </w:p>
        </w:tc>
        <w:tc>
          <w:tcPr>
            <w:tcW w:w="1321" w:type="dxa"/>
            <w:vAlign w:val="center"/>
          </w:tcPr>
          <w:p w14:paraId="77709257" w14:textId="77777777" w:rsidR="00575870" w:rsidRDefault="00575870" w:rsidP="00862696">
            <w:pPr>
              <w:jc w:val="both"/>
              <w:rPr>
                <w:rFonts w:eastAsiaTheme="minorEastAsia"/>
              </w:rPr>
            </w:pPr>
          </w:p>
        </w:tc>
      </w:tr>
      <w:tr w:rsidR="00575870" w14:paraId="380713AF" w14:textId="77777777" w:rsidTr="008C65E4">
        <w:trPr>
          <w:trHeight w:val="567"/>
        </w:trPr>
        <w:tc>
          <w:tcPr>
            <w:tcW w:w="1320" w:type="dxa"/>
            <w:vAlign w:val="center"/>
          </w:tcPr>
          <w:p w14:paraId="231DD2C6" w14:textId="77777777" w:rsidR="00575870" w:rsidRPr="00575870" w:rsidRDefault="00575870" w:rsidP="00862696">
            <w:pPr>
              <w:jc w:val="both"/>
              <w:rPr>
                <w:rFonts w:eastAsiaTheme="minorEastAsia"/>
              </w:rPr>
            </w:pPr>
            <w:r w:rsidRPr="00575870">
              <w:rPr>
                <w:rFonts w:eastAsiaTheme="minorEastAsia"/>
              </w:rPr>
              <w:t>Maize</w:t>
            </w:r>
          </w:p>
        </w:tc>
        <w:tc>
          <w:tcPr>
            <w:tcW w:w="1320" w:type="dxa"/>
            <w:vAlign w:val="center"/>
          </w:tcPr>
          <w:p w14:paraId="4A2BA9A1" w14:textId="78AD9BE5" w:rsidR="00575870" w:rsidRPr="00575870" w:rsidRDefault="00BB238F" w:rsidP="00862696">
            <w:pPr>
              <w:jc w:val="both"/>
              <w:rPr>
                <w:rFonts w:eastAsiaTheme="minorEastAsia"/>
              </w:rPr>
            </w:pPr>
            <w:r>
              <w:rPr>
                <w:rFonts w:eastAsiaTheme="minorEastAsia"/>
              </w:rPr>
              <w:t>50</w:t>
            </w:r>
          </w:p>
        </w:tc>
        <w:tc>
          <w:tcPr>
            <w:tcW w:w="1320" w:type="dxa"/>
            <w:vAlign w:val="center"/>
          </w:tcPr>
          <w:p w14:paraId="08176C12" w14:textId="77777777" w:rsidR="00575870" w:rsidRPr="00575870" w:rsidRDefault="00575870" w:rsidP="00862696">
            <w:pPr>
              <w:jc w:val="both"/>
              <w:rPr>
                <w:rFonts w:eastAsiaTheme="minorEastAsia"/>
              </w:rPr>
            </w:pPr>
            <w:r w:rsidRPr="00575870">
              <w:rPr>
                <w:rFonts w:eastAsiaTheme="minorEastAsia"/>
              </w:rPr>
              <w:t>Abera et al., 2013</w:t>
            </w:r>
          </w:p>
        </w:tc>
        <w:tc>
          <w:tcPr>
            <w:tcW w:w="1320" w:type="dxa"/>
            <w:vAlign w:val="center"/>
          </w:tcPr>
          <w:p w14:paraId="05999535" w14:textId="77777777" w:rsidR="00575870" w:rsidRPr="00575870" w:rsidRDefault="00575870" w:rsidP="00862696">
            <w:pPr>
              <w:jc w:val="both"/>
              <w:rPr>
                <w:rFonts w:eastAsiaTheme="minorEastAsia"/>
              </w:rPr>
            </w:pPr>
          </w:p>
        </w:tc>
        <w:tc>
          <w:tcPr>
            <w:tcW w:w="1320" w:type="dxa"/>
            <w:vAlign w:val="center"/>
          </w:tcPr>
          <w:p w14:paraId="6FFDBB3D" w14:textId="77777777" w:rsidR="00575870" w:rsidRPr="00575870" w:rsidRDefault="00575870" w:rsidP="00862696">
            <w:pPr>
              <w:jc w:val="both"/>
              <w:rPr>
                <w:rFonts w:eastAsiaTheme="minorEastAsia"/>
              </w:rPr>
            </w:pPr>
          </w:p>
        </w:tc>
        <w:tc>
          <w:tcPr>
            <w:tcW w:w="1321" w:type="dxa"/>
            <w:vAlign w:val="center"/>
          </w:tcPr>
          <w:p w14:paraId="7404FAB5" w14:textId="77777777" w:rsidR="00575870" w:rsidRDefault="00575870" w:rsidP="00862696">
            <w:pPr>
              <w:jc w:val="both"/>
              <w:rPr>
                <w:rFonts w:eastAsiaTheme="minorEastAsia"/>
              </w:rPr>
            </w:pPr>
          </w:p>
        </w:tc>
        <w:tc>
          <w:tcPr>
            <w:tcW w:w="1321" w:type="dxa"/>
            <w:vAlign w:val="center"/>
          </w:tcPr>
          <w:p w14:paraId="7E12F327" w14:textId="77777777" w:rsidR="00575870" w:rsidRDefault="00575870" w:rsidP="00862696">
            <w:pPr>
              <w:jc w:val="both"/>
              <w:rPr>
                <w:rFonts w:eastAsiaTheme="minorEastAsia"/>
              </w:rPr>
            </w:pPr>
          </w:p>
        </w:tc>
      </w:tr>
      <w:tr w:rsidR="00575870" w14:paraId="7B5A91E9" w14:textId="77777777" w:rsidTr="008C65E4">
        <w:trPr>
          <w:trHeight w:val="567"/>
        </w:trPr>
        <w:tc>
          <w:tcPr>
            <w:tcW w:w="1320" w:type="dxa"/>
            <w:vAlign w:val="center"/>
          </w:tcPr>
          <w:p w14:paraId="028AE570" w14:textId="77777777" w:rsidR="00575870" w:rsidRPr="00575870" w:rsidRDefault="00575870" w:rsidP="00862696">
            <w:pPr>
              <w:jc w:val="both"/>
              <w:rPr>
                <w:rFonts w:eastAsiaTheme="minorEastAsia"/>
              </w:rPr>
            </w:pPr>
            <w:r w:rsidRPr="00575870">
              <w:rPr>
                <w:rFonts w:eastAsiaTheme="minorEastAsia"/>
              </w:rPr>
              <w:t>Haricot beans</w:t>
            </w:r>
          </w:p>
        </w:tc>
        <w:tc>
          <w:tcPr>
            <w:tcW w:w="1320" w:type="dxa"/>
            <w:vAlign w:val="center"/>
          </w:tcPr>
          <w:p w14:paraId="2590AA65" w14:textId="37428BA4" w:rsidR="00575870" w:rsidRPr="00575870" w:rsidRDefault="00BB238F" w:rsidP="00862696">
            <w:pPr>
              <w:jc w:val="both"/>
              <w:rPr>
                <w:rFonts w:eastAsiaTheme="minorEastAsia"/>
              </w:rPr>
            </w:pPr>
            <w:r>
              <w:rPr>
                <w:rFonts w:eastAsiaTheme="minorEastAsia"/>
              </w:rPr>
              <w:t>50</w:t>
            </w:r>
          </w:p>
        </w:tc>
        <w:tc>
          <w:tcPr>
            <w:tcW w:w="1320" w:type="dxa"/>
            <w:vAlign w:val="center"/>
          </w:tcPr>
          <w:p w14:paraId="39E59AB8" w14:textId="77777777" w:rsidR="00575870" w:rsidRPr="00575870" w:rsidRDefault="00575870" w:rsidP="00862696">
            <w:pPr>
              <w:jc w:val="both"/>
              <w:rPr>
                <w:rFonts w:eastAsiaTheme="minorEastAsia"/>
              </w:rPr>
            </w:pPr>
            <w:r w:rsidRPr="00575870">
              <w:rPr>
                <w:rFonts w:eastAsiaTheme="minorEastAsia"/>
              </w:rPr>
              <w:t>Abera et al., 2013</w:t>
            </w:r>
          </w:p>
        </w:tc>
        <w:tc>
          <w:tcPr>
            <w:tcW w:w="1320" w:type="dxa"/>
            <w:vAlign w:val="center"/>
          </w:tcPr>
          <w:p w14:paraId="386D4DE6" w14:textId="77777777" w:rsidR="00575870" w:rsidRPr="00575870" w:rsidRDefault="00575870" w:rsidP="00862696">
            <w:pPr>
              <w:jc w:val="both"/>
              <w:rPr>
                <w:rFonts w:eastAsiaTheme="minorEastAsia"/>
              </w:rPr>
            </w:pPr>
          </w:p>
        </w:tc>
        <w:tc>
          <w:tcPr>
            <w:tcW w:w="1320" w:type="dxa"/>
            <w:vAlign w:val="center"/>
          </w:tcPr>
          <w:p w14:paraId="54524E37" w14:textId="77777777" w:rsidR="00575870" w:rsidRPr="00575870" w:rsidRDefault="00575870" w:rsidP="00862696">
            <w:pPr>
              <w:jc w:val="both"/>
              <w:rPr>
                <w:rFonts w:eastAsiaTheme="minorEastAsia"/>
              </w:rPr>
            </w:pPr>
          </w:p>
        </w:tc>
        <w:tc>
          <w:tcPr>
            <w:tcW w:w="1321" w:type="dxa"/>
            <w:vAlign w:val="center"/>
          </w:tcPr>
          <w:p w14:paraId="748F6FC4" w14:textId="77777777" w:rsidR="00575870" w:rsidRDefault="00575870" w:rsidP="00862696">
            <w:pPr>
              <w:jc w:val="both"/>
              <w:rPr>
                <w:rFonts w:eastAsiaTheme="minorEastAsia"/>
              </w:rPr>
            </w:pPr>
          </w:p>
        </w:tc>
        <w:tc>
          <w:tcPr>
            <w:tcW w:w="1321" w:type="dxa"/>
            <w:vAlign w:val="center"/>
          </w:tcPr>
          <w:p w14:paraId="3DBF9F99" w14:textId="77777777" w:rsidR="00575870" w:rsidRDefault="00575870" w:rsidP="00862696">
            <w:pPr>
              <w:jc w:val="both"/>
              <w:rPr>
                <w:rFonts w:eastAsiaTheme="minorEastAsia"/>
              </w:rPr>
            </w:pPr>
          </w:p>
        </w:tc>
      </w:tr>
      <w:tr w:rsidR="00575870" w14:paraId="25543561" w14:textId="77777777" w:rsidTr="008C65E4">
        <w:trPr>
          <w:trHeight w:val="567"/>
        </w:trPr>
        <w:tc>
          <w:tcPr>
            <w:tcW w:w="1320" w:type="dxa"/>
            <w:vAlign w:val="center"/>
          </w:tcPr>
          <w:p w14:paraId="5C9C95F9" w14:textId="77777777" w:rsidR="00575870" w:rsidRPr="00575870" w:rsidRDefault="00575870" w:rsidP="00862696">
            <w:pPr>
              <w:jc w:val="both"/>
              <w:rPr>
                <w:rFonts w:eastAsiaTheme="minorEastAsia"/>
              </w:rPr>
            </w:pPr>
            <w:r w:rsidRPr="00575870">
              <w:rPr>
                <w:rFonts w:eastAsiaTheme="minorEastAsia"/>
              </w:rPr>
              <w:t>Teff</w:t>
            </w:r>
          </w:p>
        </w:tc>
        <w:tc>
          <w:tcPr>
            <w:tcW w:w="1320" w:type="dxa"/>
            <w:vAlign w:val="center"/>
          </w:tcPr>
          <w:p w14:paraId="7E3254E2" w14:textId="0EF3D857" w:rsidR="00575870" w:rsidRPr="00575870" w:rsidRDefault="00BB238F" w:rsidP="00862696">
            <w:pPr>
              <w:jc w:val="both"/>
              <w:rPr>
                <w:rFonts w:eastAsiaTheme="minorEastAsia"/>
              </w:rPr>
            </w:pPr>
            <w:r>
              <w:rPr>
                <w:rFonts w:eastAsiaTheme="minorEastAsia"/>
              </w:rPr>
              <w:t>50</w:t>
            </w:r>
          </w:p>
        </w:tc>
        <w:tc>
          <w:tcPr>
            <w:tcW w:w="1320" w:type="dxa"/>
            <w:vAlign w:val="center"/>
          </w:tcPr>
          <w:p w14:paraId="6BEF63BA" w14:textId="77777777" w:rsidR="00575870" w:rsidRPr="00575870" w:rsidRDefault="00575870" w:rsidP="00862696">
            <w:pPr>
              <w:jc w:val="both"/>
              <w:rPr>
                <w:rFonts w:eastAsiaTheme="minorEastAsia"/>
              </w:rPr>
            </w:pPr>
            <w:proofErr w:type="spellStart"/>
            <w:r w:rsidRPr="00575870">
              <w:rPr>
                <w:rFonts w:eastAsiaTheme="minorEastAsia"/>
              </w:rPr>
              <w:t>Giday</w:t>
            </w:r>
            <w:proofErr w:type="spellEnd"/>
            <w:r w:rsidRPr="00575870">
              <w:rPr>
                <w:rFonts w:eastAsiaTheme="minorEastAsia"/>
              </w:rPr>
              <w:t xml:space="preserve"> et al., 2014; </w:t>
            </w:r>
            <w:proofErr w:type="spellStart"/>
            <w:r w:rsidRPr="00575870">
              <w:rPr>
                <w:rFonts w:cs="AdvGulliv-R"/>
              </w:rPr>
              <w:t>Rimhanen</w:t>
            </w:r>
            <w:proofErr w:type="spellEnd"/>
            <w:r w:rsidRPr="00575870">
              <w:rPr>
                <w:rFonts w:cs="AdvGulliv-R"/>
              </w:rPr>
              <w:t xml:space="preserve"> and </w:t>
            </w:r>
            <w:proofErr w:type="spellStart"/>
            <w:r w:rsidRPr="00575870">
              <w:rPr>
                <w:rFonts w:cs="AdvGulliv-R"/>
              </w:rPr>
              <w:lastRenderedPageBreak/>
              <w:t>Kahiluoto</w:t>
            </w:r>
            <w:proofErr w:type="spellEnd"/>
            <w:r w:rsidRPr="00575870">
              <w:rPr>
                <w:rFonts w:cs="AdvGulliv-R"/>
              </w:rPr>
              <w:t>, 2014</w:t>
            </w:r>
          </w:p>
        </w:tc>
        <w:tc>
          <w:tcPr>
            <w:tcW w:w="1320" w:type="dxa"/>
            <w:vAlign w:val="center"/>
          </w:tcPr>
          <w:p w14:paraId="59D1B9B3" w14:textId="77777777" w:rsidR="00575870" w:rsidRPr="00575870" w:rsidRDefault="00575870" w:rsidP="00862696">
            <w:pPr>
              <w:jc w:val="both"/>
              <w:rPr>
                <w:rFonts w:eastAsiaTheme="minorEastAsia"/>
              </w:rPr>
            </w:pPr>
          </w:p>
        </w:tc>
        <w:tc>
          <w:tcPr>
            <w:tcW w:w="1320" w:type="dxa"/>
            <w:vAlign w:val="center"/>
          </w:tcPr>
          <w:p w14:paraId="5DCDEDDA" w14:textId="77777777" w:rsidR="00575870" w:rsidRPr="00575870" w:rsidRDefault="00575870" w:rsidP="00862696">
            <w:pPr>
              <w:jc w:val="both"/>
              <w:rPr>
                <w:rFonts w:eastAsiaTheme="minorEastAsia"/>
              </w:rPr>
            </w:pPr>
          </w:p>
        </w:tc>
        <w:tc>
          <w:tcPr>
            <w:tcW w:w="1321" w:type="dxa"/>
            <w:vAlign w:val="center"/>
          </w:tcPr>
          <w:p w14:paraId="402ABEA1" w14:textId="77777777" w:rsidR="00575870" w:rsidRDefault="00575870" w:rsidP="00862696">
            <w:pPr>
              <w:jc w:val="both"/>
              <w:rPr>
                <w:rFonts w:eastAsiaTheme="minorEastAsia"/>
              </w:rPr>
            </w:pPr>
          </w:p>
        </w:tc>
        <w:tc>
          <w:tcPr>
            <w:tcW w:w="1321" w:type="dxa"/>
            <w:vAlign w:val="center"/>
          </w:tcPr>
          <w:p w14:paraId="42DFF8AF" w14:textId="77777777" w:rsidR="00575870" w:rsidRDefault="00575870" w:rsidP="00862696">
            <w:pPr>
              <w:jc w:val="both"/>
              <w:rPr>
                <w:rFonts w:eastAsiaTheme="minorEastAsia"/>
              </w:rPr>
            </w:pPr>
          </w:p>
        </w:tc>
      </w:tr>
      <w:tr w:rsidR="00575870" w14:paraId="70FF4F16" w14:textId="77777777" w:rsidTr="008C65E4">
        <w:trPr>
          <w:trHeight w:val="567"/>
        </w:trPr>
        <w:tc>
          <w:tcPr>
            <w:tcW w:w="1320" w:type="dxa"/>
            <w:vAlign w:val="center"/>
          </w:tcPr>
          <w:p w14:paraId="2A90A1FB" w14:textId="77777777" w:rsidR="00575870" w:rsidRPr="00575870" w:rsidRDefault="00575870" w:rsidP="00862696">
            <w:pPr>
              <w:jc w:val="both"/>
              <w:rPr>
                <w:rFonts w:eastAsiaTheme="minorEastAsia"/>
              </w:rPr>
            </w:pPr>
            <w:r w:rsidRPr="00575870">
              <w:rPr>
                <w:rFonts w:eastAsiaTheme="minorEastAsia"/>
              </w:rPr>
              <w:t>Finger millet</w:t>
            </w:r>
          </w:p>
        </w:tc>
        <w:tc>
          <w:tcPr>
            <w:tcW w:w="1320" w:type="dxa"/>
            <w:vAlign w:val="center"/>
          </w:tcPr>
          <w:p w14:paraId="09A2E890" w14:textId="3BBF3934" w:rsidR="00575870" w:rsidRPr="00575870" w:rsidRDefault="00BB238F" w:rsidP="00862696">
            <w:pPr>
              <w:jc w:val="both"/>
              <w:rPr>
                <w:rFonts w:eastAsiaTheme="minorEastAsia"/>
              </w:rPr>
            </w:pPr>
            <w:r>
              <w:rPr>
                <w:rFonts w:eastAsiaTheme="minorEastAsia"/>
              </w:rPr>
              <w:t>20</w:t>
            </w:r>
          </w:p>
        </w:tc>
        <w:tc>
          <w:tcPr>
            <w:tcW w:w="1320" w:type="dxa"/>
            <w:vAlign w:val="center"/>
          </w:tcPr>
          <w:p w14:paraId="49C08FA3" w14:textId="77777777" w:rsidR="00575870" w:rsidRPr="00575870" w:rsidRDefault="00575870" w:rsidP="00862696">
            <w:pPr>
              <w:jc w:val="both"/>
              <w:rPr>
                <w:rFonts w:eastAsiaTheme="minorEastAsia"/>
              </w:rPr>
            </w:pPr>
            <w:proofErr w:type="spellStart"/>
            <w:r w:rsidRPr="00575870">
              <w:rPr>
                <w:rFonts w:eastAsiaTheme="minorEastAsia"/>
              </w:rPr>
              <w:t>Kushwah</w:t>
            </w:r>
            <w:proofErr w:type="spellEnd"/>
            <w:r w:rsidRPr="00575870">
              <w:rPr>
                <w:rFonts w:eastAsiaTheme="minorEastAsia"/>
              </w:rPr>
              <w:t xml:space="preserve"> et al., 2014</w:t>
            </w:r>
          </w:p>
        </w:tc>
        <w:tc>
          <w:tcPr>
            <w:tcW w:w="1320" w:type="dxa"/>
            <w:vAlign w:val="center"/>
          </w:tcPr>
          <w:p w14:paraId="7B534A4F" w14:textId="77777777" w:rsidR="00575870" w:rsidRPr="00575870" w:rsidRDefault="00575870" w:rsidP="00862696">
            <w:pPr>
              <w:jc w:val="both"/>
              <w:rPr>
                <w:rFonts w:eastAsiaTheme="minorEastAsia"/>
              </w:rPr>
            </w:pPr>
          </w:p>
        </w:tc>
        <w:tc>
          <w:tcPr>
            <w:tcW w:w="1320" w:type="dxa"/>
            <w:vAlign w:val="center"/>
          </w:tcPr>
          <w:p w14:paraId="4556C0B2" w14:textId="77777777" w:rsidR="00575870" w:rsidRPr="00575870" w:rsidRDefault="00575870" w:rsidP="00862696">
            <w:pPr>
              <w:jc w:val="both"/>
              <w:rPr>
                <w:rFonts w:eastAsiaTheme="minorEastAsia"/>
              </w:rPr>
            </w:pPr>
          </w:p>
        </w:tc>
        <w:tc>
          <w:tcPr>
            <w:tcW w:w="1321" w:type="dxa"/>
            <w:vAlign w:val="center"/>
          </w:tcPr>
          <w:p w14:paraId="2C2B3A37" w14:textId="77777777" w:rsidR="00575870" w:rsidRDefault="00575870" w:rsidP="00862696">
            <w:pPr>
              <w:jc w:val="both"/>
              <w:rPr>
                <w:rFonts w:eastAsiaTheme="minorEastAsia"/>
              </w:rPr>
            </w:pPr>
          </w:p>
        </w:tc>
        <w:tc>
          <w:tcPr>
            <w:tcW w:w="1321" w:type="dxa"/>
            <w:vAlign w:val="center"/>
          </w:tcPr>
          <w:p w14:paraId="116529BF" w14:textId="77777777" w:rsidR="00575870" w:rsidRDefault="00575870" w:rsidP="00862696">
            <w:pPr>
              <w:jc w:val="both"/>
              <w:rPr>
                <w:rFonts w:eastAsiaTheme="minorEastAsia"/>
              </w:rPr>
            </w:pPr>
          </w:p>
        </w:tc>
      </w:tr>
      <w:tr w:rsidR="00575870" w14:paraId="7986D1FC" w14:textId="77777777" w:rsidTr="008C65E4">
        <w:trPr>
          <w:trHeight w:val="567"/>
        </w:trPr>
        <w:tc>
          <w:tcPr>
            <w:tcW w:w="1320" w:type="dxa"/>
            <w:vAlign w:val="center"/>
          </w:tcPr>
          <w:p w14:paraId="0D8A02DF" w14:textId="77777777" w:rsidR="00575870" w:rsidRPr="00575870" w:rsidRDefault="00575870" w:rsidP="00862696">
            <w:pPr>
              <w:jc w:val="both"/>
              <w:rPr>
                <w:rFonts w:eastAsiaTheme="minorEastAsia"/>
              </w:rPr>
            </w:pPr>
            <w:r w:rsidRPr="00575870">
              <w:rPr>
                <w:rFonts w:eastAsiaTheme="minorEastAsia"/>
              </w:rPr>
              <w:t>Pepper</w:t>
            </w:r>
          </w:p>
        </w:tc>
        <w:tc>
          <w:tcPr>
            <w:tcW w:w="1320" w:type="dxa"/>
            <w:vAlign w:val="center"/>
          </w:tcPr>
          <w:p w14:paraId="029CCC81" w14:textId="32025130" w:rsidR="00575870" w:rsidRPr="00575870" w:rsidRDefault="00BB238F" w:rsidP="00862696">
            <w:pPr>
              <w:jc w:val="both"/>
              <w:rPr>
                <w:rFonts w:eastAsiaTheme="minorEastAsia"/>
              </w:rPr>
            </w:pPr>
            <w:r>
              <w:rPr>
                <w:rFonts w:eastAsiaTheme="minorEastAsia"/>
              </w:rPr>
              <w:t>50</w:t>
            </w:r>
          </w:p>
        </w:tc>
        <w:tc>
          <w:tcPr>
            <w:tcW w:w="1320" w:type="dxa"/>
            <w:vAlign w:val="center"/>
          </w:tcPr>
          <w:p w14:paraId="545E19C6" w14:textId="77777777" w:rsidR="00575870" w:rsidRPr="00575870" w:rsidRDefault="00575870" w:rsidP="00862696">
            <w:pPr>
              <w:jc w:val="both"/>
              <w:rPr>
                <w:rFonts w:eastAsiaTheme="minorEastAsia"/>
              </w:rPr>
            </w:pPr>
            <w:proofErr w:type="spellStart"/>
            <w:r w:rsidRPr="00575870">
              <w:rPr>
                <w:rFonts w:eastAsiaTheme="minorEastAsia"/>
              </w:rPr>
              <w:t>Kulcu</w:t>
            </w:r>
            <w:proofErr w:type="spellEnd"/>
            <w:r w:rsidRPr="00575870">
              <w:rPr>
                <w:rFonts w:eastAsiaTheme="minorEastAsia"/>
              </w:rPr>
              <w:t>, R 2015</w:t>
            </w:r>
          </w:p>
        </w:tc>
        <w:tc>
          <w:tcPr>
            <w:tcW w:w="1320" w:type="dxa"/>
            <w:vAlign w:val="center"/>
          </w:tcPr>
          <w:p w14:paraId="390FA184" w14:textId="77777777" w:rsidR="00575870" w:rsidRPr="00575870" w:rsidRDefault="00575870" w:rsidP="00862696">
            <w:pPr>
              <w:jc w:val="both"/>
              <w:rPr>
                <w:rFonts w:eastAsiaTheme="minorEastAsia"/>
              </w:rPr>
            </w:pPr>
          </w:p>
        </w:tc>
        <w:tc>
          <w:tcPr>
            <w:tcW w:w="1320" w:type="dxa"/>
            <w:vAlign w:val="center"/>
          </w:tcPr>
          <w:p w14:paraId="27B4149B" w14:textId="77777777" w:rsidR="00575870" w:rsidRPr="00575870" w:rsidRDefault="00575870" w:rsidP="00862696">
            <w:pPr>
              <w:jc w:val="both"/>
              <w:rPr>
                <w:rFonts w:eastAsiaTheme="minorEastAsia"/>
              </w:rPr>
            </w:pPr>
          </w:p>
        </w:tc>
        <w:tc>
          <w:tcPr>
            <w:tcW w:w="1321" w:type="dxa"/>
            <w:vAlign w:val="center"/>
          </w:tcPr>
          <w:p w14:paraId="42873502" w14:textId="77777777" w:rsidR="00575870" w:rsidRDefault="00575870" w:rsidP="00862696">
            <w:pPr>
              <w:jc w:val="both"/>
              <w:rPr>
                <w:rFonts w:eastAsiaTheme="minorEastAsia"/>
              </w:rPr>
            </w:pPr>
          </w:p>
        </w:tc>
        <w:tc>
          <w:tcPr>
            <w:tcW w:w="1321" w:type="dxa"/>
            <w:vAlign w:val="center"/>
          </w:tcPr>
          <w:p w14:paraId="58095821" w14:textId="77777777" w:rsidR="00575870" w:rsidRDefault="00575870" w:rsidP="00862696">
            <w:pPr>
              <w:jc w:val="both"/>
              <w:rPr>
                <w:rFonts w:eastAsiaTheme="minorEastAsia"/>
              </w:rPr>
            </w:pPr>
          </w:p>
        </w:tc>
      </w:tr>
      <w:tr w:rsidR="00575870" w14:paraId="496534B2" w14:textId="77777777" w:rsidTr="008C65E4">
        <w:trPr>
          <w:trHeight w:val="567"/>
        </w:trPr>
        <w:tc>
          <w:tcPr>
            <w:tcW w:w="1320" w:type="dxa"/>
            <w:vAlign w:val="center"/>
          </w:tcPr>
          <w:p w14:paraId="4432B53F" w14:textId="77777777" w:rsidR="00575870" w:rsidRPr="00575870" w:rsidRDefault="00575870" w:rsidP="00862696">
            <w:pPr>
              <w:jc w:val="both"/>
              <w:rPr>
                <w:rFonts w:eastAsiaTheme="minorEastAsia"/>
              </w:rPr>
            </w:pPr>
            <w:r w:rsidRPr="00575870">
              <w:rPr>
                <w:rFonts w:eastAsiaTheme="minorEastAsia"/>
              </w:rPr>
              <w:t>Coffee</w:t>
            </w:r>
          </w:p>
        </w:tc>
        <w:tc>
          <w:tcPr>
            <w:tcW w:w="1320" w:type="dxa"/>
            <w:vAlign w:val="center"/>
          </w:tcPr>
          <w:p w14:paraId="685FFFBC" w14:textId="1DF17B5A" w:rsidR="00575870" w:rsidRPr="00575870" w:rsidRDefault="00BB238F" w:rsidP="00862696">
            <w:pPr>
              <w:jc w:val="both"/>
              <w:rPr>
                <w:rFonts w:eastAsiaTheme="minorEastAsia"/>
              </w:rPr>
            </w:pPr>
            <w:r>
              <w:rPr>
                <w:rFonts w:eastAsiaTheme="minorEastAsia"/>
              </w:rPr>
              <w:t>50</w:t>
            </w:r>
          </w:p>
        </w:tc>
        <w:tc>
          <w:tcPr>
            <w:tcW w:w="1320" w:type="dxa"/>
            <w:vAlign w:val="center"/>
          </w:tcPr>
          <w:p w14:paraId="45E2C4EF" w14:textId="77777777" w:rsidR="00575870" w:rsidRPr="00575870" w:rsidRDefault="00575870" w:rsidP="00862696">
            <w:pPr>
              <w:jc w:val="both"/>
              <w:rPr>
                <w:rFonts w:eastAsiaTheme="minorEastAsia"/>
              </w:rPr>
            </w:pPr>
            <w:r w:rsidRPr="00575870">
              <w:rPr>
                <w:rFonts w:eastAsiaTheme="minorEastAsia"/>
              </w:rPr>
              <w:t>Paula et al., 2010</w:t>
            </w:r>
          </w:p>
        </w:tc>
        <w:tc>
          <w:tcPr>
            <w:tcW w:w="1320" w:type="dxa"/>
            <w:vAlign w:val="center"/>
          </w:tcPr>
          <w:p w14:paraId="27A9E569" w14:textId="77777777" w:rsidR="00575870" w:rsidRPr="00575870" w:rsidRDefault="00575870" w:rsidP="00862696">
            <w:pPr>
              <w:jc w:val="both"/>
              <w:rPr>
                <w:rFonts w:eastAsiaTheme="minorEastAsia"/>
              </w:rPr>
            </w:pPr>
          </w:p>
        </w:tc>
        <w:tc>
          <w:tcPr>
            <w:tcW w:w="1320" w:type="dxa"/>
            <w:vAlign w:val="center"/>
          </w:tcPr>
          <w:p w14:paraId="3BD2A5CA" w14:textId="77777777" w:rsidR="00575870" w:rsidRPr="00575870" w:rsidRDefault="00575870" w:rsidP="00862696">
            <w:pPr>
              <w:jc w:val="both"/>
              <w:rPr>
                <w:rFonts w:eastAsiaTheme="minorEastAsia"/>
              </w:rPr>
            </w:pPr>
          </w:p>
        </w:tc>
        <w:tc>
          <w:tcPr>
            <w:tcW w:w="1321" w:type="dxa"/>
            <w:vAlign w:val="center"/>
          </w:tcPr>
          <w:p w14:paraId="1B2F1C83" w14:textId="77777777" w:rsidR="00575870" w:rsidRDefault="00575870" w:rsidP="00862696">
            <w:pPr>
              <w:jc w:val="both"/>
              <w:rPr>
                <w:rFonts w:eastAsiaTheme="minorEastAsia"/>
              </w:rPr>
            </w:pPr>
          </w:p>
        </w:tc>
        <w:tc>
          <w:tcPr>
            <w:tcW w:w="1321" w:type="dxa"/>
            <w:vAlign w:val="center"/>
          </w:tcPr>
          <w:p w14:paraId="7965972B" w14:textId="77777777" w:rsidR="00575870" w:rsidRDefault="00575870" w:rsidP="00862696">
            <w:pPr>
              <w:jc w:val="both"/>
              <w:rPr>
                <w:rFonts w:eastAsiaTheme="minorEastAsia"/>
              </w:rPr>
            </w:pPr>
          </w:p>
        </w:tc>
      </w:tr>
      <w:tr w:rsidR="00575870" w14:paraId="7EC77662" w14:textId="77777777" w:rsidTr="008C65E4">
        <w:trPr>
          <w:trHeight w:val="567"/>
        </w:trPr>
        <w:tc>
          <w:tcPr>
            <w:tcW w:w="1320" w:type="dxa"/>
            <w:vAlign w:val="center"/>
          </w:tcPr>
          <w:p w14:paraId="4AA3760B" w14:textId="77777777" w:rsidR="00575870" w:rsidRPr="00575870" w:rsidRDefault="00575870" w:rsidP="00862696">
            <w:pPr>
              <w:jc w:val="both"/>
              <w:rPr>
                <w:rFonts w:eastAsiaTheme="minorEastAsia"/>
              </w:rPr>
            </w:pPr>
            <w:r w:rsidRPr="00575870">
              <w:rPr>
                <w:rFonts w:eastAsiaTheme="minorEastAsia"/>
              </w:rPr>
              <w:t>Chat</w:t>
            </w:r>
          </w:p>
        </w:tc>
        <w:tc>
          <w:tcPr>
            <w:tcW w:w="1320" w:type="dxa"/>
            <w:vAlign w:val="center"/>
          </w:tcPr>
          <w:p w14:paraId="7BF4549E" w14:textId="2E14F948" w:rsidR="00575870" w:rsidRPr="00575870" w:rsidRDefault="00BB238F" w:rsidP="00862696">
            <w:pPr>
              <w:jc w:val="both"/>
              <w:rPr>
                <w:rFonts w:eastAsiaTheme="minorEastAsia"/>
              </w:rPr>
            </w:pPr>
            <w:r>
              <w:rPr>
                <w:rFonts w:eastAsiaTheme="minorEastAsia"/>
              </w:rPr>
              <w:t>20</w:t>
            </w:r>
          </w:p>
        </w:tc>
        <w:tc>
          <w:tcPr>
            <w:tcW w:w="1320" w:type="dxa"/>
            <w:vAlign w:val="center"/>
          </w:tcPr>
          <w:p w14:paraId="675F1C52" w14:textId="77777777" w:rsidR="00575870" w:rsidRPr="00575870" w:rsidRDefault="00575870" w:rsidP="00862696">
            <w:pPr>
              <w:jc w:val="both"/>
              <w:rPr>
                <w:rFonts w:eastAsiaTheme="minorEastAsia"/>
              </w:rPr>
            </w:pPr>
          </w:p>
        </w:tc>
        <w:tc>
          <w:tcPr>
            <w:tcW w:w="1320" w:type="dxa"/>
            <w:vAlign w:val="center"/>
          </w:tcPr>
          <w:p w14:paraId="46CE576C" w14:textId="77777777" w:rsidR="00575870" w:rsidRPr="00575870" w:rsidRDefault="00575870" w:rsidP="00862696">
            <w:pPr>
              <w:jc w:val="both"/>
              <w:rPr>
                <w:rFonts w:eastAsiaTheme="minorEastAsia"/>
              </w:rPr>
            </w:pPr>
          </w:p>
        </w:tc>
        <w:tc>
          <w:tcPr>
            <w:tcW w:w="1320" w:type="dxa"/>
            <w:vAlign w:val="center"/>
          </w:tcPr>
          <w:p w14:paraId="74FC97B5" w14:textId="77777777" w:rsidR="00575870" w:rsidRPr="00575870" w:rsidRDefault="00575870" w:rsidP="00862696">
            <w:pPr>
              <w:jc w:val="both"/>
              <w:rPr>
                <w:rFonts w:eastAsiaTheme="minorEastAsia"/>
              </w:rPr>
            </w:pPr>
          </w:p>
        </w:tc>
        <w:tc>
          <w:tcPr>
            <w:tcW w:w="1321" w:type="dxa"/>
            <w:vAlign w:val="center"/>
          </w:tcPr>
          <w:p w14:paraId="1954F3EA" w14:textId="77777777" w:rsidR="00575870" w:rsidRDefault="00575870" w:rsidP="00862696">
            <w:pPr>
              <w:jc w:val="both"/>
              <w:rPr>
                <w:rFonts w:eastAsiaTheme="minorEastAsia"/>
              </w:rPr>
            </w:pPr>
          </w:p>
        </w:tc>
        <w:tc>
          <w:tcPr>
            <w:tcW w:w="1321" w:type="dxa"/>
            <w:vAlign w:val="center"/>
          </w:tcPr>
          <w:p w14:paraId="6B1E26E8" w14:textId="77777777" w:rsidR="00575870" w:rsidRDefault="00575870" w:rsidP="00862696">
            <w:pPr>
              <w:jc w:val="both"/>
              <w:rPr>
                <w:rFonts w:eastAsiaTheme="minorEastAsia"/>
              </w:rPr>
            </w:pPr>
          </w:p>
        </w:tc>
      </w:tr>
      <w:tr w:rsidR="00575870" w14:paraId="4C8EF694" w14:textId="77777777" w:rsidTr="008C65E4">
        <w:trPr>
          <w:trHeight w:val="567"/>
        </w:trPr>
        <w:tc>
          <w:tcPr>
            <w:tcW w:w="1320" w:type="dxa"/>
            <w:vAlign w:val="center"/>
          </w:tcPr>
          <w:p w14:paraId="45158137" w14:textId="77777777" w:rsidR="00575870" w:rsidRPr="00575870" w:rsidRDefault="00575870" w:rsidP="00862696">
            <w:pPr>
              <w:jc w:val="both"/>
              <w:rPr>
                <w:rFonts w:eastAsiaTheme="minorEastAsia"/>
              </w:rPr>
            </w:pPr>
            <w:r w:rsidRPr="00575870">
              <w:rPr>
                <w:rFonts w:eastAsiaTheme="minorEastAsia"/>
              </w:rPr>
              <w:t>Tomatoes</w:t>
            </w:r>
          </w:p>
        </w:tc>
        <w:tc>
          <w:tcPr>
            <w:tcW w:w="1320" w:type="dxa"/>
            <w:vAlign w:val="center"/>
          </w:tcPr>
          <w:p w14:paraId="650AFF4F" w14:textId="5415E829" w:rsidR="00575870" w:rsidRPr="00575870" w:rsidRDefault="00BB238F" w:rsidP="00862696">
            <w:pPr>
              <w:jc w:val="both"/>
              <w:rPr>
                <w:rFonts w:eastAsiaTheme="minorEastAsia"/>
              </w:rPr>
            </w:pPr>
            <w:r>
              <w:rPr>
                <w:rFonts w:eastAsiaTheme="minorEastAsia"/>
              </w:rPr>
              <w:t>20</w:t>
            </w:r>
          </w:p>
        </w:tc>
        <w:tc>
          <w:tcPr>
            <w:tcW w:w="1320" w:type="dxa"/>
            <w:vAlign w:val="center"/>
          </w:tcPr>
          <w:p w14:paraId="71F15BDA" w14:textId="77777777" w:rsidR="00575870" w:rsidRPr="00575870" w:rsidRDefault="00575870" w:rsidP="00862696">
            <w:pPr>
              <w:jc w:val="both"/>
              <w:rPr>
                <w:rFonts w:eastAsiaTheme="minorEastAsia"/>
              </w:rPr>
            </w:pPr>
            <w:proofErr w:type="spellStart"/>
            <w:r w:rsidRPr="00575870">
              <w:rPr>
                <w:rFonts w:eastAsiaTheme="minorEastAsia"/>
              </w:rPr>
              <w:t>Kulcu</w:t>
            </w:r>
            <w:proofErr w:type="spellEnd"/>
            <w:r w:rsidRPr="00575870">
              <w:rPr>
                <w:rFonts w:eastAsiaTheme="minorEastAsia"/>
              </w:rPr>
              <w:t>, R 2014</w:t>
            </w:r>
          </w:p>
        </w:tc>
        <w:tc>
          <w:tcPr>
            <w:tcW w:w="1320" w:type="dxa"/>
            <w:vAlign w:val="center"/>
          </w:tcPr>
          <w:p w14:paraId="535DB873" w14:textId="77777777" w:rsidR="00575870" w:rsidRPr="00575870" w:rsidRDefault="00575870" w:rsidP="00862696">
            <w:pPr>
              <w:jc w:val="both"/>
              <w:rPr>
                <w:rFonts w:eastAsiaTheme="minorEastAsia"/>
              </w:rPr>
            </w:pPr>
          </w:p>
        </w:tc>
        <w:tc>
          <w:tcPr>
            <w:tcW w:w="1320" w:type="dxa"/>
            <w:vAlign w:val="center"/>
          </w:tcPr>
          <w:p w14:paraId="4D79F02A" w14:textId="77777777" w:rsidR="00575870" w:rsidRPr="00575870" w:rsidRDefault="00575870" w:rsidP="00862696">
            <w:pPr>
              <w:jc w:val="both"/>
              <w:rPr>
                <w:rFonts w:eastAsiaTheme="minorEastAsia"/>
              </w:rPr>
            </w:pPr>
          </w:p>
        </w:tc>
        <w:tc>
          <w:tcPr>
            <w:tcW w:w="1321" w:type="dxa"/>
            <w:vAlign w:val="center"/>
          </w:tcPr>
          <w:p w14:paraId="59FF53AC" w14:textId="77777777" w:rsidR="00575870" w:rsidRDefault="00575870" w:rsidP="00862696">
            <w:pPr>
              <w:jc w:val="both"/>
              <w:rPr>
                <w:rFonts w:eastAsiaTheme="minorEastAsia"/>
              </w:rPr>
            </w:pPr>
          </w:p>
        </w:tc>
        <w:tc>
          <w:tcPr>
            <w:tcW w:w="1321" w:type="dxa"/>
            <w:vAlign w:val="center"/>
          </w:tcPr>
          <w:p w14:paraId="3339D436" w14:textId="77777777" w:rsidR="00575870" w:rsidRDefault="00575870" w:rsidP="00862696">
            <w:pPr>
              <w:jc w:val="both"/>
              <w:rPr>
                <w:rFonts w:eastAsiaTheme="minorEastAsia"/>
              </w:rPr>
            </w:pPr>
          </w:p>
        </w:tc>
      </w:tr>
      <w:tr w:rsidR="00575870" w14:paraId="0941B240" w14:textId="77777777" w:rsidTr="00770F99">
        <w:trPr>
          <w:trHeight w:val="567"/>
        </w:trPr>
        <w:tc>
          <w:tcPr>
            <w:tcW w:w="1320" w:type="dxa"/>
            <w:vAlign w:val="center"/>
          </w:tcPr>
          <w:p w14:paraId="2396793D" w14:textId="77777777" w:rsidR="00575870" w:rsidRPr="00575870" w:rsidRDefault="00575870" w:rsidP="00862696">
            <w:pPr>
              <w:jc w:val="both"/>
              <w:rPr>
                <w:rFonts w:eastAsiaTheme="minorEastAsia"/>
              </w:rPr>
            </w:pPr>
            <w:r w:rsidRPr="00575870">
              <w:rPr>
                <w:rFonts w:eastAsiaTheme="minorEastAsia"/>
              </w:rPr>
              <w:t>Cabbage</w:t>
            </w:r>
          </w:p>
        </w:tc>
        <w:tc>
          <w:tcPr>
            <w:tcW w:w="1320" w:type="dxa"/>
            <w:vAlign w:val="center"/>
          </w:tcPr>
          <w:p w14:paraId="5EB5DB18" w14:textId="1DFE8FCB" w:rsidR="00575870" w:rsidRPr="00575870" w:rsidRDefault="00BB238F" w:rsidP="00862696">
            <w:pPr>
              <w:jc w:val="both"/>
              <w:rPr>
                <w:rFonts w:eastAsiaTheme="minorEastAsia"/>
              </w:rPr>
            </w:pPr>
            <w:r>
              <w:rPr>
                <w:rFonts w:eastAsiaTheme="minorEastAsia"/>
              </w:rPr>
              <w:t>50</w:t>
            </w:r>
          </w:p>
        </w:tc>
        <w:tc>
          <w:tcPr>
            <w:tcW w:w="1320" w:type="dxa"/>
            <w:vAlign w:val="center"/>
          </w:tcPr>
          <w:p w14:paraId="01A321EE" w14:textId="77777777" w:rsidR="00575870" w:rsidRPr="00575870" w:rsidRDefault="00575870" w:rsidP="00862696">
            <w:pPr>
              <w:jc w:val="both"/>
              <w:rPr>
                <w:rFonts w:eastAsiaTheme="minorEastAsia"/>
              </w:rPr>
            </w:pPr>
            <w:r w:rsidRPr="00575870">
              <w:rPr>
                <w:rFonts w:eastAsiaTheme="minorEastAsia"/>
              </w:rPr>
              <w:t xml:space="preserve">Youssef and </w:t>
            </w:r>
            <w:proofErr w:type="spellStart"/>
            <w:r w:rsidRPr="00575870">
              <w:rPr>
                <w:rFonts w:eastAsiaTheme="minorEastAsia"/>
              </w:rPr>
              <w:t>Lashein</w:t>
            </w:r>
            <w:proofErr w:type="spellEnd"/>
            <w:r w:rsidRPr="00575870">
              <w:rPr>
                <w:rFonts w:eastAsiaTheme="minorEastAsia"/>
              </w:rPr>
              <w:t>, 2013</w:t>
            </w:r>
          </w:p>
        </w:tc>
        <w:tc>
          <w:tcPr>
            <w:tcW w:w="1320" w:type="dxa"/>
            <w:vAlign w:val="center"/>
          </w:tcPr>
          <w:p w14:paraId="6A5964C0" w14:textId="77777777" w:rsidR="00575870" w:rsidRPr="00575870" w:rsidRDefault="00575870" w:rsidP="00862696">
            <w:pPr>
              <w:jc w:val="both"/>
              <w:rPr>
                <w:rFonts w:eastAsiaTheme="minorEastAsia"/>
              </w:rPr>
            </w:pPr>
          </w:p>
        </w:tc>
        <w:tc>
          <w:tcPr>
            <w:tcW w:w="1320" w:type="dxa"/>
            <w:vAlign w:val="center"/>
          </w:tcPr>
          <w:p w14:paraId="027B09EC" w14:textId="77777777" w:rsidR="00575870" w:rsidRPr="00575870" w:rsidRDefault="00575870" w:rsidP="00862696">
            <w:pPr>
              <w:jc w:val="both"/>
              <w:rPr>
                <w:rFonts w:eastAsiaTheme="minorEastAsia"/>
              </w:rPr>
            </w:pPr>
          </w:p>
        </w:tc>
        <w:tc>
          <w:tcPr>
            <w:tcW w:w="1321" w:type="dxa"/>
            <w:vAlign w:val="center"/>
          </w:tcPr>
          <w:p w14:paraId="45385E74" w14:textId="77777777" w:rsidR="00575870" w:rsidRDefault="00575870" w:rsidP="00862696">
            <w:pPr>
              <w:jc w:val="both"/>
              <w:rPr>
                <w:rFonts w:eastAsiaTheme="minorEastAsia"/>
              </w:rPr>
            </w:pPr>
          </w:p>
        </w:tc>
        <w:tc>
          <w:tcPr>
            <w:tcW w:w="1321" w:type="dxa"/>
            <w:vAlign w:val="center"/>
          </w:tcPr>
          <w:p w14:paraId="1E8C5911" w14:textId="77777777" w:rsidR="00575870" w:rsidRDefault="00575870" w:rsidP="00862696">
            <w:pPr>
              <w:jc w:val="both"/>
              <w:rPr>
                <w:rFonts w:eastAsiaTheme="minorEastAsia"/>
              </w:rPr>
            </w:pPr>
          </w:p>
        </w:tc>
      </w:tr>
      <w:tr w:rsidR="00BB238F" w14:paraId="6DCB449F" w14:textId="77777777" w:rsidTr="00BB238F">
        <w:trPr>
          <w:trHeight w:val="567"/>
        </w:trPr>
        <w:tc>
          <w:tcPr>
            <w:tcW w:w="1320" w:type="dxa"/>
            <w:vAlign w:val="center"/>
          </w:tcPr>
          <w:p w14:paraId="51F51384" w14:textId="63856688" w:rsidR="00BB238F" w:rsidRPr="00575870" w:rsidRDefault="00BB238F" w:rsidP="00862696">
            <w:pPr>
              <w:jc w:val="both"/>
              <w:rPr>
                <w:rFonts w:eastAsiaTheme="minorEastAsia"/>
              </w:rPr>
            </w:pPr>
            <w:r>
              <w:rPr>
                <w:rFonts w:eastAsiaTheme="minorEastAsia"/>
              </w:rPr>
              <w:t>Wheat</w:t>
            </w:r>
          </w:p>
        </w:tc>
        <w:tc>
          <w:tcPr>
            <w:tcW w:w="1320" w:type="dxa"/>
            <w:vAlign w:val="center"/>
          </w:tcPr>
          <w:p w14:paraId="41FA814D" w14:textId="27AD11F3" w:rsidR="00BB238F" w:rsidRPr="00575870" w:rsidDel="00BB238F" w:rsidRDefault="00BB238F" w:rsidP="00862696">
            <w:pPr>
              <w:jc w:val="both"/>
              <w:rPr>
                <w:rFonts w:eastAsiaTheme="minorEastAsia"/>
              </w:rPr>
            </w:pPr>
            <w:r>
              <w:rPr>
                <w:rFonts w:eastAsiaTheme="minorEastAsia"/>
              </w:rPr>
              <w:t>80</w:t>
            </w:r>
          </w:p>
        </w:tc>
        <w:tc>
          <w:tcPr>
            <w:tcW w:w="1320" w:type="dxa"/>
            <w:vAlign w:val="center"/>
          </w:tcPr>
          <w:p w14:paraId="423F325A" w14:textId="77777777" w:rsidR="00BB238F" w:rsidRPr="00575870" w:rsidRDefault="00BB238F" w:rsidP="00862696">
            <w:pPr>
              <w:jc w:val="both"/>
              <w:rPr>
                <w:rFonts w:eastAsiaTheme="minorEastAsia"/>
              </w:rPr>
            </w:pPr>
          </w:p>
        </w:tc>
        <w:tc>
          <w:tcPr>
            <w:tcW w:w="1320" w:type="dxa"/>
            <w:vAlign w:val="center"/>
          </w:tcPr>
          <w:p w14:paraId="0D7B7633" w14:textId="77777777" w:rsidR="00BB238F" w:rsidRPr="00575870" w:rsidRDefault="00BB238F" w:rsidP="00862696">
            <w:pPr>
              <w:jc w:val="both"/>
              <w:rPr>
                <w:rFonts w:eastAsiaTheme="minorEastAsia"/>
              </w:rPr>
            </w:pPr>
          </w:p>
        </w:tc>
        <w:tc>
          <w:tcPr>
            <w:tcW w:w="1320" w:type="dxa"/>
            <w:vAlign w:val="center"/>
          </w:tcPr>
          <w:p w14:paraId="54722B4A" w14:textId="77777777" w:rsidR="00BB238F" w:rsidRPr="00575870" w:rsidRDefault="00BB238F" w:rsidP="00862696">
            <w:pPr>
              <w:jc w:val="both"/>
              <w:rPr>
                <w:rFonts w:eastAsiaTheme="minorEastAsia"/>
              </w:rPr>
            </w:pPr>
          </w:p>
        </w:tc>
        <w:tc>
          <w:tcPr>
            <w:tcW w:w="1321" w:type="dxa"/>
            <w:vAlign w:val="center"/>
          </w:tcPr>
          <w:p w14:paraId="3AF38888" w14:textId="77777777" w:rsidR="00BB238F" w:rsidRDefault="00BB238F" w:rsidP="00862696">
            <w:pPr>
              <w:jc w:val="both"/>
              <w:rPr>
                <w:rFonts w:eastAsiaTheme="minorEastAsia"/>
              </w:rPr>
            </w:pPr>
          </w:p>
        </w:tc>
        <w:tc>
          <w:tcPr>
            <w:tcW w:w="1321" w:type="dxa"/>
            <w:vAlign w:val="center"/>
          </w:tcPr>
          <w:p w14:paraId="2BC98A4C" w14:textId="77777777" w:rsidR="00BB238F" w:rsidRDefault="00BB238F" w:rsidP="00862696">
            <w:pPr>
              <w:jc w:val="both"/>
              <w:rPr>
                <w:rFonts w:eastAsiaTheme="minorEastAsia"/>
              </w:rPr>
            </w:pPr>
          </w:p>
        </w:tc>
      </w:tr>
      <w:tr w:rsidR="00BB238F" w14:paraId="2ACE26DE" w14:textId="77777777" w:rsidTr="00BB238F">
        <w:trPr>
          <w:trHeight w:val="567"/>
        </w:trPr>
        <w:tc>
          <w:tcPr>
            <w:tcW w:w="1320" w:type="dxa"/>
            <w:vAlign w:val="center"/>
          </w:tcPr>
          <w:p w14:paraId="2A147EC0" w14:textId="3CE2E6FD" w:rsidR="00BB238F" w:rsidRPr="00575870" w:rsidRDefault="00BB238F" w:rsidP="00862696">
            <w:pPr>
              <w:jc w:val="both"/>
              <w:rPr>
                <w:rFonts w:eastAsiaTheme="minorEastAsia"/>
              </w:rPr>
            </w:pPr>
            <w:r>
              <w:rPr>
                <w:rFonts w:eastAsiaTheme="minorEastAsia"/>
              </w:rPr>
              <w:t>Sorghum</w:t>
            </w:r>
          </w:p>
        </w:tc>
        <w:tc>
          <w:tcPr>
            <w:tcW w:w="1320" w:type="dxa"/>
            <w:vAlign w:val="center"/>
          </w:tcPr>
          <w:p w14:paraId="6F4F504F" w14:textId="6695880B" w:rsidR="00BB238F" w:rsidRPr="00575870" w:rsidDel="00BB238F" w:rsidRDefault="00BB238F" w:rsidP="00862696">
            <w:pPr>
              <w:jc w:val="both"/>
              <w:rPr>
                <w:rFonts w:eastAsiaTheme="minorEastAsia"/>
              </w:rPr>
            </w:pPr>
            <w:r>
              <w:rPr>
                <w:rFonts w:eastAsiaTheme="minorEastAsia"/>
              </w:rPr>
              <w:t>85</w:t>
            </w:r>
          </w:p>
        </w:tc>
        <w:tc>
          <w:tcPr>
            <w:tcW w:w="1320" w:type="dxa"/>
            <w:vAlign w:val="center"/>
          </w:tcPr>
          <w:p w14:paraId="50C8C841" w14:textId="77777777" w:rsidR="00BB238F" w:rsidRPr="00575870" w:rsidRDefault="00BB238F" w:rsidP="00862696">
            <w:pPr>
              <w:jc w:val="both"/>
              <w:rPr>
                <w:rFonts w:eastAsiaTheme="minorEastAsia"/>
              </w:rPr>
            </w:pPr>
          </w:p>
        </w:tc>
        <w:tc>
          <w:tcPr>
            <w:tcW w:w="1320" w:type="dxa"/>
            <w:vAlign w:val="center"/>
          </w:tcPr>
          <w:p w14:paraId="41B752A2" w14:textId="77777777" w:rsidR="00BB238F" w:rsidRPr="00575870" w:rsidRDefault="00BB238F" w:rsidP="00862696">
            <w:pPr>
              <w:jc w:val="both"/>
              <w:rPr>
                <w:rFonts w:eastAsiaTheme="minorEastAsia"/>
              </w:rPr>
            </w:pPr>
          </w:p>
        </w:tc>
        <w:tc>
          <w:tcPr>
            <w:tcW w:w="1320" w:type="dxa"/>
            <w:vAlign w:val="center"/>
          </w:tcPr>
          <w:p w14:paraId="30E9F5B5" w14:textId="77777777" w:rsidR="00BB238F" w:rsidRPr="00575870" w:rsidRDefault="00BB238F" w:rsidP="00862696">
            <w:pPr>
              <w:jc w:val="both"/>
              <w:rPr>
                <w:rFonts w:eastAsiaTheme="minorEastAsia"/>
              </w:rPr>
            </w:pPr>
          </w:p>
        </w:tc>
        <w:tc>
          <w:tcPr>
            <w:tcW w:w="1321" w:type="dxa"/>
            <w:vAlign w:val="center"/>
          </w:tcPr>
          <w:p w14:paraId="1A83E6F7" w14:textId="77777777" w:rsidR="00BB238F" w:rsidRDefault="00BB238F" w:rsidP="00862696">
            <w:pPr>
              <w:jc w:val="both"/>
              <w:rPr>
                <w:rFonts w:eastAsiaTheme="minorEastAsia"/>
              </w:rPr>
            </w:pPr>
          </w:p>
        </w:tc>
        <w:tc>
          <w:tcPr>
            <w:tcW w:w="1321" w:type="dxa"/>
            <w:vAlign w:val="center"/>
          </w:tcPr>
          <w:p w14:paraId="51404CC6" w14:textId="77777777" w:rsidR="00BB238F" w:rsidRDefault="00BB238F" w:rsidP="00862696">
            <w:pPr>
              <w:jc w:val="both"/>
              <w:rPr>
                <w:rFonts w:eastAsiaTheme="minorEastAsia"/>
              </w:rPr>
            </w:pPr>
          </w:p>
        </w:tc>
      </w:tr>
      <w:tr w:rsidR="00BB238F" w14:paraId="57564392" w14:textId="77777777" w:rsidTr="00BB238F">
        <w:trPr>
          <w:trHeight w:val="567"/>
        </w:trPr>
        <w:tc>
          <w:tcPr>
            <w:tcW w:w="1320" w:type="dxa"/>
            <w:vAlign w:val="center"/>
          </w:tcPr>
          <w:p w14:paraId="41B5CB72" w14:textId="534E2A4E" w:rsidR="00BB238F" w:rsidRPr="00575870" w:rsidRDefault="00BB238F" w:rsidP="00862696">
            <w:pPr>
              <w:jc w:val="both"/>
              <w:rPr>
                <w:rFonts w:eastAsiaTheme="minorEastAsia"/>
              </w:rPr>
            </w:pPr>
            <w:r>
              <w:rPr>
                <w:rFonts w:eastAsiaTheme="minorEastAsia"/>
              </w:rPr>
              <w:t>Rice IR36</w:t>
            </w:r>
          </w:p>
        </w:tc>
        <w:tc>
          <w:tcPr>
            <w:tcW w:w="1320" w:type="dxa"/>
            <w:vAlign w:val="center"/>
          </w:tcPr>
          <w:p w14:paraId="764AA21D" w14:textId="031180C4"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283A1A3D" w14:textId="77777777" w:rsidR="00BB238F" w:rsidRPr="00575870" w:rsidRDefault="00BB238F" w:rsidP="00862696">
            <w:pPr>
              <w:jc w:val="both"/>
              <w:rPr>
                <w:rFonts w:eastAsiaTheme="minorEastAsia"/>
              </w:rPr>
            </w:pPr>
          </w:p>
        </w:tc>
        <w:tc>
          <w:tcPr>
            <w:tcW w:w="1320" w:type="dxa"/>
            <w:vAlign w:val="center"/>
          </w:tcPr>
          <w:p w14:paraId="580D589F" w14:textId="77777777" w:rsidR="00BB238F" w:rsidRPr="00575870" w:rsidRDefault="00BB238F" w:rsidP="00862696">
            <w:pPr>
              <w:jc w:val="both"/>
              <w:rPr>
                <w:rFonts w:eastAsiaTheme="minorEastAsia"/>
              </w:rPr>
            </w:pPr>
          </w:p>
        </w:tc>
        <w:tc>
          <w:tcPr>
            <w:tcW w:w="1320" w:type="dxa"/>
            <w:vAlign w:val="center"/>
          </w:tcPr>
          <w:p w14:paraId="130DAA06" w14:textId="77777777" w:rsidR="00BB238F" w:rsidRPr="00575870" w:rsidRDefault="00BB238F" w:rsidP="00862696">
            <w:pPr>
              <w:jc w:val="both"/>
              <w:rPr>
                <w:rFonts w:eastAsiaTheme="minorEastAsia"/>
              </w:rPr>
            </w:pPr>
          </w:p>
        </w:tc>
        <w:tc>
          <w:tcPr>
            <w:tcW w:w="1321" w:type="dxa"/>
            <w:vAlign w:val="center"/>
          </w:tcPr>
          <w:p w14:paraId="0E406EFE" w14:textId="77777777" w:rsidR="00BB238F" w:rsidRDefault="00BB238F" w:rsidP="00862696">
            <w:pPr>
              <w:jc w:val="both"/>
              <w:rPr>
                <w:rFonts w:eastAsiaTheme="minorEastAsia"/>
              </w:rPr>
            </w:pPr>
          </w:p>
        </w:tc>
        <w:tc>
          <w:tcPr>
            <w:tcW w:w="1321" w:type="dxa"/>
            <w:vAlign w:val="center"/>
          </w:tcPr>
          <w:p w14:paraId="58EEAC56" w14:textId="77777777" w:rsidR="00BB238F" w:rsidRDefault="00BB238F" w:rsidP="00862696">
            <w:pPr>
              <w:jc w:val="both"/>
              <w:rPr>
                <w:rFonts w:eastAsiaTheme="minorEastAsia"/>
              </w:rPr>
            </w:pPr>
          </w:p>
        </w:tc>
      </w:tr>
      <w:tr w:rsidR="00BB238F" w14:paraId="51890E54" w14:textId="77777777" w:rsidTr="00BB238F">
        <w:trPr>
          <w:trHeight w:val="567"/>
        </w:trPr>
        <w:tc>
          <w:tcPr>
            <w:tcW w:w="1320" w:type="dxa"/>
            <w:vAlign w:val="center"/>
          </w:tcPr>
          <w:p w14:paraId="236B1A32" w14:textId="6C45DBC1" w:rsidR="00BB238F" w:rsidRPr="00575870" w:rsidRDefault="00BB238F" w:rsidP="00862696">
            <w:pPr>
              <w:jc w:val="both"/>
              <w:rPr>
                <w:rFonts w:eastAsiaTheme="minorEastAsia"/>
              </w:rPr>
            </w:pPr>
            <w:r>
              <w:rPr>
                <w:rFonts w:eastAsiaTheme="minorEastAsia"/>
              </w:rPr>
              <w:t xml:space="preserve">Rice </w:t>
            </w:r>
            <w:proofErr w:type="spellStart"/>
            <w:r>
              <w:rPr>
                <w:rFonts w:eastAsiaTheme="minorEastAsia"/>
              </w:rPr>
              <w:t>Mahamay</w:t>
            </w:r>
            <w:proofErr w:type="spellEnd"/>
          </w:p>
        </w:tc>
        <w:tc>
          <w:tcPr>
            <w:tcW w:w="1320" w:type="dxa"/>
            <w:vAlign w:val="center"/>
          </w:tcPr>
          <w:p w14:paraId="5ED8C80E" w14:textId="0CBD8A5D"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3D7F9D66" w14:textId="77777777" w:rsidR="00BB238F" w:rsidRPr="00575870" w:rsidRDefault="00BB238F" w:rsidP="00862696">
            <w:pPr>
              <w:jc w:val="both"/>
              <w:rPr>
                <w:rFonts w:eastAsiaTheme="minorEastAsia"/>
              </w:rPr>
            </w:pPr>
          </w:p>
        </w:tc>
        <w:tc>
          <w:tcPr>
            <w:tcW w:w="1320" w:type="dxa"/>
            <w:vAlign w:val="center"/>
          </w:tcPr>
          <w:p w14:paraId="63C62380" w14:textId="77777777" w:rsidR="00BB238F" w:rsidRPr="00575870" w:rsidRDefault="00BB238F" w:rsidP="00862696">
            <w:pPr>
              <w:jc w:val="both"/>
              <w:rPr>
                <w:rFonts w:eastAsiaTheme="minorEastAsia"/>
              </w:rPr>
            </w:pPr>
          </w:p>
        </w:tc>
        <w:tc>
          <w:tcPr>
            <w:tcW w:w="1320" w:type="dxa"/>
            <w:vAlign w:val="center"/>
          </w:tcPr>
          <w:p w14:paraId="434CD059" w14:textId="77777777" w:rsidR="00BB238F" w:rsidRPr="00575870" w:rsidRDefault="00BB238F" w:rsidP="00862696">
            <w:pPr>
              <w:jc w:val="both"/>
              <w:rPr>
                <w:rFonts w:eastAsiaTheme="minorEastAsia"/>
              </w:rPr>
            </w:pPr>
          </w:p>
        </w:tc>
        <w:tc>
          <w:tcPr>
            <w:tcW w:w="1321" w:type="dxa"/>
            <w:vAlign w:val="center"/>
          </w:tcPr>
          <w:p w14:paraId="74E1C0EB" w14:textId="77777777" w:rsidR="00BB238F" w:rsidRDefault="00BB238F" w:rsidP="00862696">
            <w:pPr>
              <w:jc w:val="both"/>
              <w:rPr>
                <w:rFonts w:eastAsiaTheme="minorEastAsia"/>
              </w:rPr>
            </w:pPr>
          </w:p>
        </w:tc>
        <w:tc>
          <w:tcPr>
            <w:tcW w:w="1321" w:type="dxa"/>
            <w:vAlign w:val="center"/>
          </w:tcPr>
          <w:p w14:paraId="13B2E85E" w14:textId="77777777" w:rsidR="00BB238F" w:rsidRDefault="00BB238F" w:rsidP="00862696">
            <w:pPr>
              <w:jc w:val="both"/>
              <w:rPr>
                <w:rFonts w:eastAsiaTheme="minorEastAsia"/>
              </w:rPr>
            </w:pPr>
          </w:p>
        </w:tc>
      </w:tr>
      <w:tr w:rsidR="00BB238F" w14:paraId="3012AB26" w14:textId="77777777" w:rsidTr="00BB238F">
        <w:trPr>
          <w:trHeight w:val="567"/>
        </w:trPr>
        <w:tc>
          <w:tcPr>
            <w:tcW w:w="1320" w:type="dxa"/>
            <w:vAlign w:val="center"/>
          </w:tcPr>
          <w:p w14:paraId="11F77E7E" w14:textId="0492CD7E" w:rsidR="00BB238F" w:rsidRPr="00575870" w:rsidRDefault="00BB238F" w:rsidP="00862696">
            <w:pPr>
              <w:jc w:val="both"/>
              <w:rPr>
                <w:rFonts w:eastAsiaTheme="minorEastAsia"/>
              </w:rPr>
            </w:pPr>
            <w:r>
              <w:rPr>
                <w:rFonts w:eastAsiaTheme="minorEastAsia"/>
              </w:rPr>
              <w:t>Rice Kranti</w:t>
            </w:r>
          </w:p>
        </w:tc>
        <w:tc>
          <w:tcPr>
            <w:tcW w:w="1320" w:type="dxa"/>
            <w:vAlign w:val="center"/>
          </w:tcPr>
          <w:p w14:paraId="5EBC504F" w14:textId="4CAC7864"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7961CACD" w14:textId="77777777" w:rsidR="00BB238F" w:rsidRPr="00575870" w:rsidRDefault="00BB238F" w:rsidP="00862696">
            <w:pPr>
              <w:jc w:val="both"/>
              <w:rPr>
                <w:rFonts w:eastAsiaTheme="minorEastAsia"/>
              </w:rPr>
            </w:pPr>
          </w:p>
        </w:tc>
        <w:tc>
          <w:tcPr>
            <w:tcW w:w="1320" w:type="dxa"/>
            <w:vAlign w:val="center"/>
          </w:tcPr>
          <w:p w14:paraId="37AE0E16" w14:textId="77777777" w:rsidR="00BB238F" w:rsidRPr="00575870" w:rsidRDefault="00BB238F" w:rsidP="00862696">
            <w:pPr>
              <w:jc w:val="both"/>
              <w:rPr>
                <w:rFonts w:eastAsiaTheme="minorEastAsia"/>
              </w:rPr>
            </w:pPr>
          </w:p>
        </w:tc>
        <w:tc>
          <w:tcPr>
            <w:tcW w:w="1320" w:type="dxa"/>
            <w:vAlign w:val="center"/>
          </w:tcPr>
          <w:p w14:paraId="2B5F4653" w14:textId="77777777" w:rsidR="00BB238F" w:rsidRPr="00575870" w:rsidRDefault="00BB238F" w:rsidP="00862696">
            <w:pPr>
              <w:jc w:val="both"/>
              <w:rPr>
                <w:rFonts w:eastAsiaTheme="minorEastAsia"/>
              </w:rPr>
            </w:pPr>
          </w:p>
        </w:tc>
        <w:tc>
          <w:tcPr>
            <w:tcW w:w="1321" w:type="dxa"/>
            <w:vAlign w:val="center"/>
          </w:tcPr>
          <w:p w14:paraId="011999F3" w14:textId="77777777" w:rsidR="00BB238F" w:rsidRDefault="00BB238F" w:rsidP="00862696">
            <w:pPr>
              <w:jc w:val="both"/>
              <w:rPr>
                <w:rFonts w:eastAsiaTheme="minorEastAsia"/>
              </w:rPr>
            </w:pPr>
          </w:p>
        </w:tc>
        <w:tc>
          <w:tcPr>
            <w:tcW w:w="1321" w:type="dxa"/>
            <w:vAlign w:val="center"/>
          </w:tcPr>
          <w:p w14:paraId="4E33B0CE" w14:textId="77777777" w:rsidR="00BB238F" w:rsidRDefault="00BB238F" w:rsidP="00862696">
            <w:pPr>
              <w:jc w:val="both"/>
              <w:rPr>
                <w:rFonts w:eastAsiaTheme="minorEastAsia"/>
              </w:rPr>
            </w:pPr>
          </w:p>
        </w:tc>
      </w:tr>
      <w:tr w:rsidR="00BB238F" w14:paraId="7F98A9A8" w14:textId="77777777" w:rsidTr="00BB238F">
        <w:trPr>
          <w:trHeight w:val="567"/>
        </w:trPr>
        <w:tc>
          <w:tcPr>
            <w:tcW w:w="1320" w:type="dxa"/>
            <w:vAlign w:val="center"/>
          </w:tcPr>
          <w:p w14:paraId="573CADB7" w14:textId="5BA1D4B3" w:rsidR="00BB238F" w:rsidRPr="00575870" w:rsidRDefault="00BB238F" w:rsidP="00862696">
            <w:pPr>
              <w:jc w:val="both"/>
              <w:rPr>
                <w:rFonts w:eastAsiaTheme="minorEastAsia"/>
              </w:rPr>
            </w:pPr>
            <w:r>
              <w:rPr>
                <w:rFonts w:eastAsiaTheme="minorEastAsia"/>
              </w:rPr>
              <w:t xml:space="preserve">Rice </w:t>
            </w:r>
            <w:proofErr w:type="spellStart"/>
            <w:r>
              <w:rPr>
                <w:rFonts w:eastAsiaTheme="minorEastAsia"/>
              </w:rPr>
              <w:t>Khitish</w:t>
            </w:r>
            <w:proofErr w:type="spellEnd"/>
          </w:p>
        </w:tc>
        <w:tc>
          <w:tcPr>
            <w:tcW w:w="1320" w:type="dxa"/>
            <w:vAlign w:val="center"/>
          </w:tcPr>
          <w:p w14:paraId="4DE1284F" w14:textId="287FDC11"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51D44EF1" w14:textId="77777777" w:rsidR="00BB238F" w:rsidRPr="00575870" w:rsidRDefault="00BB238F" w:rsidP="00862696">
            <w:pPr>
              <w:jc w:val="both"/>
              <w:rPr>
                <w:rFonts w:eastAsiaTheme="minorEastAsia"/>
              </w:rPr>
            </w:pPr>
          </w:p>
        </w:tc>
        <w:tc>
          <w:tcPr>
            <w:tcW w:w="1320" w:type="dxa"/>
            <w:vAlign w:val="center"/>
          </w:tcPr>
          <w:p w14:paraId="58E55123" w14:textId="77777777" w:rsidR="00BB238F" w:rsidRPr="00575870" w:rsidRDefault="00BB238F" w:rsidP="00862696">
            <w:pPr>
              <w:jc w:val="both"/>
              <w:rPr>
                <w:rFonts w:eastAsiaTheme="minorEastAsia"/>
              </w:rPr>
            </w:pPr>
          </w:p>
        </w:tc>
        <w:tc>
          <w:tcPr>
            <w:tcW w:w="1320" w:type="dxa"/>
            <w:vAlign w:val="center"/>
          </w:tcPr>
          <w:p w14:paraId="70668088" w14:textId="77777777" w:rsidR="00BB238F" w:rsidRPr="00575870" w:rsidRDefault="00BB238F" w:rsidP="00862696">
            <w:pPr>
              <w:jc w:val="both"/>
              <w:rPr>
                <w:rFonts w:eastAsiaTheme="minorEastAsia"/>
              </w:rPr>
            </w:pPr>
          </w:p>
        </w:tc>
        <w:tc>
          <w:tcPr>
            <w:tcW w:w="1321" w:type="dxa"/>
            <w:vAlign w:val="center"/>
          </w:tcPr>
          <w:p w14:paraId="275DD2ED" w14:textId="77777777" w:rsidR="00BB238F" w:rsidRDefault="00BB238F" w:rsidP="00862696">
            <w:pPr>
              <w:jc w:val="both"/>
              <w:rPr>
                <w:rFonts w:eastAsiaTheme="minorEastAsia"/>
              </w:rPr>
            </w:pPr>
          </w:p>
        </w:tc>
        <w:tc>
          <w:tcPr>
            <w:tcW w:w="1321" w:type="dxa"/>
            <w:vAlign w:val="center"/>
          </w:tcPr>
          <w:p w14:paraId="557188C4" w14:textId="77777777" w:rsidR="00BB238F" w:rsidRDefault="00BB238F" w:rsidP="00862696">
            <w:pPr>
              <w:jc w:val="both"/>
              <w:rPr>
                <w:rFonts w:eastAsiaTheme="minorEastAsia"/>
              </w:rPr>
            </w:pPr>
          </w:p>
        </w:tc>
      </w:tr>
      <w:tr w:rsidR="00BB238F" w14:paraId="338C4F40" w14:textId="77777777" w:rsidTr="00BB238F">
        <w:trPr>
          <w:trHeight w:val="567"/>
        </w:trPr>
        <w:tc>
          <w:tcPr>
            <w:tcW w:w="1320" w:type="dxa"/>
            <w:vAlign w:val="center"/>
          </w:tcPr>
          <w:p w14:paraId="1EB185CC" w14:textId="36D79450" w:rsidR="00BB238F" w:rsidRPr="00575870" w:rsidRDefault="00BB238F" w:rsidP="00862696">
            <w:pPr>
              <w:jc w:val="both"/>
              <w:rPr>
                <w:rFonts w:eastAsiaTheme="minorEastAsia"/>
              </w:rPr>
            </w:pPr>
            <w:r>
              <w:rPr>
                <w:rFonts w:eastAsiaTheme="minorEastAsia"/>
              </w:rPr>
              <w:t xml:space="preserve">Rice </w:t>
            </w:r>
            <w:proofErr w:type="spellStart"/>
            <w:r>
              <w:rPr>
                <w:rFonts w:eastAsiaTheme="minorEastAsia"/>
              </w:rPr>
              <w:t>Lalat</w:t>
            </w:r>
            <w:proofErr w:type="spellEnd"/>
          </w:p>
        </w:tc>
        <w:tc>
          <w:tcPr>
            <w:tcW w:w="1320" w:type="dxa"/>
            <w:vAlign w:val="center"/>
          </w:tcPr>
          <w:p w14:paraId="1B66AF04" w14:textId="0CEFC845"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4D54E001" w14:textId="77777777" w:rsidR="00BB238F" w:rsidRPr="00575870" w:rsidRDefault="00BB238F" w:rsidP="00862696">
            <w:pPr>
              <w:jc w:val="both"/>
              <w:rPr>
                <w:rFonts w:eastAsiaTheme="minorEastAsia"/>
              </w:rPr>
            </w:pPr>
          </w:p>
        </w:tc>
        <w:tc>
          <w:tcPr>
            <w:tcW w:w="1320" w:type="dxa"/>
            <w:vAlign w:val="center"/>
          </w:tcPr>
          <w:p w14:paraId="4C225F01" w14:textId="77777777" w:rsidR="00BB238F" w:rsidRPr="00575870" w:rsidRDefault="00BB238F" w:rsidP="00862696">
            <w:pPr>
              <w:jc w:val="both"/>
              <w:rPr>
                <w:rFonts w:eastAsiaTheme="minorEastAsia"/>
              </w:rPr>
            </w:pPr>
          </w:p>
        </w:tc>
        <w:tc>
          <w:tcPr>
            <w:tcW w:w="1320" w:type="dxa"/>
            <w:vAlign w:val="center"/>
          </w:tcPr>
          <w:p w14:paraId="5DA37EA1" w14:textId="77777777" w:rsidR="00BB238F" w:rsidRPr="00575870" w:rsidRDefault="00BB238F" w:rsidP="00862696">
            <w:pPr>
              <w:jc w:val="both"/>
              <w:rPr>
                <w:rFonts w:eastAsiaTheme="minorEastAsia"/>
              </w:rPr>
            </w:pPr>
          </w:p>
        </w:tc>
        <w:tc>
          <w:tcPr>
            <w:tcW w:w="1321" w:type="dxa"/>
            <w:vAlign w:val="center"/>
          </w:tcPr>
          <w:p w14:paraId="643DDB73" w14:textId="77777777" w:rsidR="00BB238F" w:rsidRDefault="00BB238F" w:rsidP="00862696">
            <w:pPr>
              <w:jc w:val="both"/>
              <w:rPr>
                <w:rFonts w:eastAsiaTheme="minorEastAsia"/>
              </w:rPr>
            </w:pPr>
          </w:p>
        </w:tc>
        <w:tc>
          <w:tcPr>
            <w:tcW w:w="1321" w:type="dxa"/>
            <w:vAlign w:val="center"/>
          </w:tcPr>
          <w:p w14:paraId="3418B95F" w14:textId="77777777" w:rsidR="00BB238F" w:rsidRDefault="00BB238F" w:rsidP="00862696">
            <w:pPr>
              <w:jc w:val="both"/>
              <w:rPr>
                <w:rFonts w:eastAsiaTheme="minorEastAsia"/>
              </w:rPr>
            </w:pPr>
          </w:p>
        </w:tc>
      </w:tr>
      <w:tr w:rsidR="00BB238F" w14:paraId="59259B59" w14:textId="77777777" w:rsidTr="00BB238F">
        <w:trPr>
          <w:trHeight w:val="567"/>
        </w:trPr>
        <w:tc>
          <w:tcPr>
            <w:tcW w:w="1320" w:type="dxa"/>
            <w:vAlign w:val="center"/>
          </w:tcPr>
          <w:p w14:paraId="443B67C7" w14:textId="02DEF006" w:rsidR="00BB238F" w:rsidRPr="00575870" w:rsidRDefault="00BB238F" w:rsidP="00862696">
            <w:pPr>
              <w:jc w:val="both"/>
              <w:rPr>
                <w:rFonts w:eastAsiaTheme="minorEastAsia"/>
              </w:rPr>
            </w:pPr>
            <w:r>
              <w:rPr>
                <w:rFonts w:eastAsiaTheme="minorEastAsia"/>
              </w:rPr>
              <w:t xml:space="preserve">Rice </w:t>
            </w:r>
            <w:proofErr w:type="spellStart"/>
            <w:r>
              <w:rPr>
                <w:rFonts w:eastAsiaTheme="minorEastAsia"/>
              </w:rPr>
              <w:t>Swarma</w:t>
            </w:r>
            <w:proofErr w:type="spellEnd"/>
          </w:p>
        </w:tc>
        <w:tc>
          <w:tcPr>
            <w:tcW w:w="1320" w:type="dxa"/>
            <w:vAlign w:val="center"/>
          </w:tcPr>
          <w:p w14:paraId="36090FB7" w14:textId="444197AB"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14ACB1D4" w14:textId="77777777" w:rsidR="00BB238F" w:rsidRPr="00575870" w:rsidRDefault="00BB238F" w:rsidP="00862696">
            <w:pPr>
              <w:jc w:val="both"/>
              <w:rPr>
                <w:rFonts w:eastAsiaTheme="minorEastAsia"/>
              </w:rPr>
            </w:pPr>
          </w:p>
        </w:tc>
        <w:tc>
          <w:tcPr>
            <w:tcW w:w="1320" w:type="dxa"/>
            <w:vAlign w:val="center"/>
          </w:tcPr>
          <w:p w14:paraId="402EDD65" w14:textId="77777777" w:rsidR="00BB238F" w:rsidRPr="00575870" w:rsidRDefault="00BB238F" w:rsidP="00862696">
            <w:pPr>
              <w:jc w:val="both"/>
              <w:rPr>
                <w:rFonts w:eastAsiaTheme="minorEastAsia"/>
              </w:rPr>
            </w:pPr>
          </w:p>
        </w:tc>
        <w:tc>
          <w:tcPr>
            <w:tcW w:w="1320" w:type="dxa"/>
            <w:vAlign w:val="center"/>
          </w:tcPr>
          <w:p w14:paraId="60F03B30" w14:textId="77777777" w:rsidR="00BB238F" w:rsidRPr="00575870" w:rsidRDefault="00BB238F" w:rsidP="00862696">
            <w:pPr>
              <w:jc w:val="both"/>
              <w:rPr>
                <w:rFonts w:eastAsiaTheme="minorEastAsia"/>
              </w:rPr>
            </w:pPr>
          </w:p>
        </w:tc>
        <w:tc>
          <w:tcPr>
            <w:tcW w:w="1321" w:type="dxa"/>
            <w:vAlign w:val="center"/>
          </w:tcPr>
          <w:p w14:paraId="7B1B95EC" w14:textId="77777777" w:rsidR="00BB238F" w:rsidRDefault="00BB238F" w:rsidP="00862696">
            <w:pPr>
              <w:jc w:val="both"/>
              <w:rPr>
                <w:rFonts w:eastAsiaTheme="minorEastAsia"/>
              </w:rPr>
            </w:pPr>
          </w:p>
        </w:tc>
        <w:tc>
          <w:tcPr>
            <w:tcW w:w="1321" w:type="dxa"/>
            <w:vAlign w:val="center"/>
          </w:tcPr>
          <w:p w14:paraId="6C5377BE" w14:textId="77777777" w:rsidR="00BB238F" w:rsidRDefault="00BB238F" w:rsidP="00862696">
            <w:pPr>
              <w:jc w:val="both"/>
              <w:rPr>
                <w:rFonts w:eastAsiaTheme="minorEastAsia"/>
              </w:rPr>
            </w:pPr>
          </w:p>
        </w:tc>
      </w:tr>
      <w:tr w:rsidR="00BB238F" w14:paraId="2F9774B0" w14:textId="77777777" w:rsidTr="00BB238F">
        <w:trPr>
          <w:trHeight w:val="567"/>
        </w:trPr>
        <w:tc>
          <w:tcPr>
            <w:tcW w:w="1320" w:type="dxa"/>
            <w:vAlign w:val="center"/>
          </w:tcPr>
          <w:p w14:paraId="12C591C2" w14:textId="0314AD78" w:rsidR="00BB238F" w:rsidRPr="00575870" w:rsidRDefault="00BB238F" w:rsidP="00862696">
            <w:pPr>
              <w:jc w:val="both"/>
              <w:rPr>
                <w:rFonts w:eastAsiaTheme="minorEastAsia"/>
              </w:rPr>
            </w:pPr>
            <w:r>
              <w:rPr>
                <w:rFonts w:eastAsiaTheme="minorEastAsia"/>
              </w:rPr>
              <w:t>Rice Ranjit</w:t>
            </w:r>
          </w:p>
        </w:tc>
        <w:tc>
          <w:tcPr>
            <w:tcW w:w="1320" w:type="dxa"/>
            <w:vAlign w:val="center"/>
          </w:tcPr>
          <w:p w14:paraId="40756C95" w14:textId="5C5E248E"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73D3774D" w14:textId="77777777" w:rsidR="00BB238F" w:rsidRPr="00575870" w:rsidRDefault="00BB238F" w:rsidP="00862696">
            <w:pPr>
              <w:jc w:val="both"/>
              <w:rPr>
                <w:rFonts w:eastAsiaTheme="minorEastAsia"/>
              </w:rPr>
            </w:pPr>
          </w:p>
        </w:tc>
        <w:tc>
          <w:tcPr>
            <w:tcW w:w="1320" w:type="dxa"/>
            <w:vAlign w:val="center"/>
          </w:tcPr>
          <w:p w14:paraId="1294C9C0" w14:textId="77777777" w:rsidR="00BB238F" w:rsidRPr="00575870" w:rsidRDefault="00BB238F" w:rsidP="00862696">
            <w:pPr>
              <w:jc w:val="both"/>
              <w:rPr>
                <w:rFonts w:eastAsiaTheme="minorEastAsia"/>
              </w:rPr>
            </w:pPr>
          </w:p>
        </w:tc>
        <w:tc>
          <w:tcPr>
            <w:tcW w:w="1320" w:type="dxa"/>
            <w:vAlign w:val="center"/>
          </w:tcPr>
          <w:p w14:paraId="710C7921" w14:textId="77777777" w:rsidR="00BB238F" w:rsidRPr="00575870" w:rsidRDefault="00BB238F" w:rsidP="00862696">
            <w:pPr>
              <w:jc w:val="both"/>
              <w:rPr>
                <w:rFonts w:eastAsiaTheme="minorEastAsia"/>
              </w:rPr>
            </w:pPr>
          </w:p>
        </w:tc>
        <w:tc>
          <w:tcPr>
            <w:tcW w:w="1321" w:type="dxa"/>
            <w:vAlign w:val="center"/>
          </w:tcPr>
          <w:p w14:paraId="068FD18A" w14:textId="77777777" w:rsidR="00BB238F" w:rsidRDefault="00BB238F" w:rsidP="00862696">
            <w:pPr>
              <w:jc w:val="both"/>
              <w:rPr>
                <w:rFonts w:eastAsiaTheme="minorEastAsia"/>
              </w:rPr>
            </w:pPr>
          </w:p>
        </w:tc>
        <w:tc>
          <w:tcPr>
            <w:tcW w:w="1321" w:type="dxa"/>
            <w:vAlign w:val="center"/>
          </w:tcPr>
          <w:p w14:paraId="566659FF" w14:textId="77777777" w:rsidR="00BB238F" w:rsidRDefault="00BB238F" w:rsidP="00862696">
            <w:pPr>
              <w:jc w:val="both"/>
              <w:rPr>
                <w:rFonts w:eastAsiaTheme="minorEastAsia"/>
              </w:rPr>
            </w:pPr>
          </w:p>
        </w:tc>
      </w:tr>
      <w:tr w:rsidR="00BB238F" w14:paraId="7C6A1746" w14:textId="77777777" w:rsidTr="00BB238F">
        <w:trPr>
          <w:trHeight w:val="567"/>
        </w:trPr>
        <w:tc>
          <w:tcPr>
            <w:tcW w:w="1320" w:type="dxa"/>
            <w:vAlign w:val="center"/>
          </w:tcPr>
          <w:p w14:paraId="606450BD" w14:textId="1209D3D1" w:rsidR="00BB238F" w:rsidRPr="00575870" w:rsidRDefault="00BB238F" w:rsidP="00862696">
            <w:pPr>
              <w:jc w:val="both"/>
              <w:rPr>
                <w:rFonts w:eastAsiaTheme="minorEastAsia"/>
              </w:rPr>
            </w:pPr>
            <w:r>
              <w:rPr>
                <w:rFonts w:eastAsiaTheme="minorEastAsia"/>
              </w:rPr>
              <w:t xml:space="preserve">Rice </w:t>
            </w:r>
            <w:proofErr w:type="spellStart"/>
            <w:r>
              <w:rPr>
                <w:rFonts w:eastAsiaTheme="minorEastAsia"/>
              </w:rPr>
              <w:t>Mahsuri</w:t>
            </w:r>
            <w:proofErr w:type="spellEnd"/>
          </w:p>
        </w:tc>
        <w:tc>
          <w:tcPr>
            <w:tcW w:w="1320" w:type="dxa"/>
            <w:vAlign w:val="center"/>
          </w:tcPr>
          <w:p w14:paraId="037A4379" w14:textId="69A82B1D"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047B2026" w14:textId="77777777" w:rsidR="00BB238F" w:rsidRPr="00575870" w:rsidRDefault="00BB238F" w:rsidP="00862696">
            <w:pPr>
              <w:jc w:val="both"/>
              <w:rPr>
                <w:rFonts w:eastAsiaTheme="minorEastAsia"/>
              </w:rPr>
            </w:pPr>
          </w:p>
        </w:tc>
        <w:tc>
          <w:tcPr>
            <w:tcW w:w="1320" w:type="dxa"/>
            <w:vAlign w:val="center"/>
          </w:tcPr>
          <w:p w14:paraId="028D0536" w14:textId="77777777" w:rsidR="00BB238F" w:rsidRPr="00575870" w:rsidRDefault="00BB238F" w:rsidP="00862696">
            <w:pPr>
              <w:jc w:val="both"/>
              <w:rPr>
                <w:rFonts w:eastAsiaTheme="minorEastAsia"/>
              </w:rPr>
            </w:pPr>
          </w:p>
        </w:tc>
        <w:tc>
          <w:tcPr>
            <w:tcW w:w="1320" w:type="dxa"/>
            <w:vAlign w:val="center"/>
          </w:tcPr>
          <w:p w14:paraId="770D8CF4" w14:textId="77777777" w:rsidR="00BB238F" w:rsidRPr="00575870" w:rsidRDefault="00BB238F" w:rsidP="00862696">
            <w:pPr>
              <w:jc w:val="both"/>
              <w:rPr>
                <w:rFonts w:eastAsiaTheme="minorEastAsia"/>
              </w:rPr>
            </w:pPr>
          </w:p>
        </w:tc>
        <w:tc>
          <w:tcPr>
            <w:tcW w:w="1321" w:type="dxa"/>
            <w:vAlign w:val="center"/>
          </w:tcPr>
          <w:p w14:paraId="5DE57084" w14:textId="77777777" w:rsidR="00BB238F" w:rsidRDefault="00BB238F" w:rsidP="00862696">
            <w:pPr>
              <w:jc w:val="both"/>
              <w:rPr>
                <w:rFonts w:eastAsiaTheme="minorEastAsia"/>
              </w:rPr>
            </w:pPr>
          </w:p>
        </w:tc>
        <w:tc>
          <w:tcPr>
            <w:tcW w:w="1321" w:type="dxa"/>
            <w:vAlign w:val="center"/>
          </w:tcPr>
          <w:p w14:paraId="461A5CE2" w14:textId="77777777" w:rsidR="00BB238F" w:rsidRDefault="00BB238F" w:rsidP="00862696">
            <w:pPr>
              <w:jc w:val="both"/>
              <w:rPr>
                <w:rFonts w:eastAsiaTheme="minorEastAsia"/>
              </w:rPr>
            </w:pPr>
          </w:p>
        </w:tc>
      </w:tr>
      <w:tr w:rsidR="00BB238F" w14:paraId="41D68FFC" w14:textId="77777777" w:rsidTr="00BB238F">
        <w:trPr>
          <w:trHeight w:val="567"/>
        </w:trPr>
        <w:tc>
          <w:tcPr>
            <w:tcW w:w="1320" w:type="dxa"/>
            <w:vAlign w:val="center"/>
          </w:tcPr>
          <w:p w14:paraId="4C778160" w14:textId="068ECDA7" w:rsidR="00BB238F" w:rsidRPr="00575870" w:rsidRDefault="00BB238F" w:rsidP="00862696">
            <w:pPr>
              <w:jc w:val="both"/>
              <w:rPr>
                <w:rFonts w:eastAsiaTheme="minorEastAsia"/>
              </w:rPr>
            </w:pPr>
            <w:r>
              <w:rPr>
                <w:rFonts w:eastAsiaTheme="minorEastAsia"/>
              </w:rPr>
              <w:t>Rice Madhuri</w:t>
            </w:r>
          </w:p>
        </w:tc>
        <w:tc>
          <w:tcPr>
            <w:tcW w:w="1320" w:type="dxa"/>
            <w:vAlign w:val="center"/>
          </w:tcPr>
          <w:p w14:paraId="1FAB15BF" w14:textId="31948A45"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016DFA03" w14:textId="77777777" w:rsidR="00BB238F" w:rsidRPr="00575870" w:rsidRDefault="00BB238F" w:rsidP="00862696">
            <w:pPr>
              <w:jc w:val="both"/>
              <w:rPr>
                <w:rFonts w:eastAsiaTheme="minorEastAsia"/>
              </w:rPr>
            </w:pPr>
          </w:p>
        </w:tc>
        <w:tc>
          <w:tcPr>
            <w:tcW w:w="1320" w:type="dxa"/>
            <w:vAlign w:val="center"/>
          </w:tcPr>
          <w:p w14:paraId="731CEC59" w14:textId="77777777" w:rsidR="00BB238F" w:rsidRPr="00575870" w:rsidRDefault="00BB238F" w:rsidP="00862696">
            <w:pPr>
              <w:jc w:val="both"/>
              <w:rPr>
                <w:rFonts w:eastAsiaTheme="minorEastAsia"/>
              </w:rPr>
            </w:pPr>
          </w:p>
        </w:tc>
        <w:tc>
          <w:tcPr>
            <w:tcW w:w="1320" w:type="dxa"/>
            <w:vAlign w:val="center"/>
          </w:tcPr>
          <w:p w14:paraId="37A4196E" w14:textId="77777777" w:rsidR="00BB238F" w:rsidRPr="00575870" w:rsidRDefault="00BB238F" w:rsidP="00862696">
            <w:pPr>
              <w:jc w:val="both"/>
              <w:rPr>
                <w:rFonts w:eastAsiaTheme="minorEastAsia"/>
              </w:rPr>
            </w:pPr>
          </w:p>
        </w:tc>
        <w:tc>
          <w:tcPr>
            <w:tcW w:w="1321" w:type="dxa"/>
            <w:vAlign w:val="center"/>
          </w:tcPr>
          <w:p w14:paraId="2D706329" w14:textId="77777777" w:rsidR="00BB238F" w:rsidRDefault="00BB238F" w:rsidP="00862696">
            <w:pPr>
              <w:jc w:val="both"/>
              <w:rPr>
                <w:rFonts w:eastAsiaTheme="minorEastAsia"/>
              </w:rPr>
            </w:pPr>
          </w:p>
        </w:tc>
        <w:tc>
          <w:tcPr>
            <w:tcW w:w="1321" w:type="dxa"/>
            <w:vAlign w:val="center"/>
          </w:tcPr>
          <w:p w14:paraId="4B98D956" w14:textId="77777777" w:rsidR="00BB238F" w:rsidRDefault="00BB238F" w:rsidP="00862696">
            <w:pPr>
              <w:jc w:val="both"/>
              <w:rPr>
                <w:rFonts w:eastAsiaTheme="minorEastAsia"/>
              </w:rPr>
            </w:pPr>
          </w:p>
        </w:tc>
      </w:tr>
      <w:tr w:rsidR="00BB238F" w14:paraId="0B62394C" w14:textId="77777777" w:rsidTr="00BB238F">
        <w:trPr>
          <w:trHeight w:val="567"/>
        </w:trPr>
        <w:tc>
          <w:tcPr>
            <w:tcW w:w="1320" w:type="dxa"/>
            <w:vAlign w:val="center"/>
          </w:tcPr>
          <w:p w14:paraId="5F5E84EC" w14:textId="0F8C0453" w:rsidR="00BB238F" w:rsidRPr="00575870" w:rsidRDefault="00BB238F" w:rsidP="00862696">
            <w:pPr>
              <w:jc w:val="both"/>
              <w:rPr>
                <w:rFonts w:eastAsiaTheme="minorEastAsia"/>
              </w:rPr>
            </w:pPr>
            <w:r>
              <w:rPr>
                <w:rFonts w:eastAsiaTheme="minorEastAsia"/>
              </w:rPr>
              <w:t>Rice Rajshree</w:t>
            </w:r>
          </w:p>
        </w:tc>
        <w:tc>
          <w:tcPr>
            <w:tcW w:w="1320" w:type="dxa"/>
            <w:vAlign w:val="center"/>
          </w:tcPr>
          <w:p w14:paraId="481E2B6C" w14:textId="6F4476B6"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4874B855" w14:textId="77777777" w:rsidR="00BB238F" w:rsidRPr="00575870" w:rsidRDefault="00BB238F" w:rsidP="00862696">
            <w:pPr>
              <w:jc w:val="both"/>
              <w:rPr>
                <w:rFonts w:eastAsiaTheme="minorEastAsia"/>
              </w:rPr>
            </w:pPr>
          </w:p>
        </w:tc>
        <w:tc>
          <w:tcPr>
            <w:tcW w:w="1320" w:type="dxa"/>
            <w:vAlign w:val="center"/>
          </w:tcPr>
          <w:p w14:paraId="40D07683" w14:textId="77777777" w:rsidR="00BB238F" w:rsidRPr="00575870" w:rsidRDefault="00BB238F" w:rsidP="00862696">
            <w:pPr>
              <w:jc w:val="both"/>
              <w:rPr>
                <w:rFonts w:eastAsiaTheme="minorEastAsia"/>
              </w:rPr>
            </w:pPr>
          </w:p>
        </w:tc>
        <w:tc>
          <w:tcPr>
            <w:tcW w:w="1320" w:type="dxa"/>
            <w:vAlign w:val="center"/>
          </w:tcPr>
          <w:p w14:paraId="185F4D12" w14:textId="77777777" w:rsidR="00BB238F" w:rsidRPr="00575870" w:rsidRDefault="00BB238F" w:rsidP="00862696">
            <w:pPr>
              <w:jc w:val="both"/>
              <w:rPr>
                <w:rFonts w:eastAsiaTheme="minorEastAsia"/>
              </w:rPr>
            </w:pPr>
          </w:p>
        </w:tc>
        <w:tc>
          <w:tcPr>
            <w:tcW w:w="1321" w:type="dxa"/>
            <w:vAlign w:val="center"/>
          </w:tcPr>
          <w:p w14:paraId="1B1C57F9" w14:textId="77777777" w:rsidR="00BB238F" w:rsidRDefault="00BB238F" w:rsidP="00862696">
            <w:pPr>
              <w:jc w:val="both"/>
              <w:rPr>
                <w:rFonts w:eastAsiaTheme="minorEastAsia"/>
              </w:rPr>
            </w:pPr>
          </w:p>
        </w:tc>
        <w:tc>
          <w:tcPr>
            <w:tcW w:w="1321" w:type="dxa"/>
            <w:vAlign w:val="center"/>
          </w:tcPr>
          <w:p w14:paraId="2967BA49" w14:textId="77777777" w:rsidR="00BB238F" w:rsidRDefault="00BB238F" w:rsidP="00862696">
            <w:pPr>
              <w:jc w:val="both"/>
              <w:rPr>
                <w:rFonts w:eastAsiaTheme="minorEastAsia"/>
              </w:rPr>
            </w:pPr>
          </w:p>
        </w:tc>
      </w:tr>
      <w:tr w:rsidR="00BB238F" w14:paraId="1E46E669" w14:textId="77777777" w:rsidTr="00770F99">
        <w:trPr>
          <w:trHeight w:val="567"/>
        </w:trPr>
        <w:tc>
          <w:tcPr>
            <w:tcW w:w="1320" w:type="dxa"/>
            <w:vAlign w:val="center"/>
          </w:tcPr>
          <w:p w14:paraId="3435DC00" w14:textId="4B44FCC8" w:rsidR="00BB238F" w:rsidRPr="00575870" w:rsidRDefault="00BB238F" w:rsidP="00862696">
            <w:pPr>
              <w:jc w:val="both"/>
              <w:rPr>
                <w:rFonts w:eastAsiaTheme="minorEastAsia"/>
              </w:rPr>
            </w:pPr>
            <w:r>
              <w:rPr>
                <w:rFonts w:eastAsiaTheme="minorEastAsia"/>
              </w:rPr>
              <w:t>Rice Sashi</w:t>
            </w:r>
          </w:p>
        </w:tc>
        <w:tc>
          <w:tcPr>
            <w:tcW w:w="1320" w:type="dxa"/>
            <w:vAlign w:val="center"/>
          </w:tcPr>
          <w:p w14:paraId="1145B475" w14:textId="6461F684" w:rsidR="00BB238F" w:rsidRPr="00575870" w:rsidDel="00BB238F" w:rsidRDefault="00BB238F" w:rsidP="00862696">
            <w:pPr>
              <w:jc w:val="both"/>
              <w:rPr>
                <w:rFonts w:eastAsiaTheme="minorEastAsia"/>
              </w:rPr>
            </w:pPr>
            <w:r>
              <w:rPr>
                <w:rFonts w:eastAsiaTheme="minorEastAsia"/>
              </w:rPr>
              <w:t>86</w:t>
            </w:r>
          </w:p>
        </w:tc>
        <w:tc>
          <w:tcPr>
            <w:tcW w:w="1320" w:type="dxa"/>
            <w:vAlign w:val="center"/>
          </w:tcPr>
          <w:p w14:paraId="3A28B8C8" w14:textId="77777777" w:rsidR="00BB238F" w:rsidRPr="00575870" w:rsidRDefault="00BB238F" w:rsidP="00862696">
            <w:pPr>
              <w:jc w:val="both"/>
              <w:rPr>
                <w:rFonts w:eastAsiaTheme="minorEastAsia"/>
              </w:rPr>
            </w:pPr>
          </w:p>
        </w:tc>
        <w:tc>
          <w:tcPr>
            <w:tcW w:w="1320" w:type="dxa"/>
            <w:vAlign w:val="center"/>
          </w:tcPr>
          <w:p w14:paraId="4745A70C" w14:textId="77777777" w:rsidR="00BB238F" w:rsidRPr="00575870" w:rsidRDefault="00BB238F" w:rsidP="00862696">
            <w:pPr>
              <w:jc w:val="both"/>
              <w:rPr>
                <w:rFonts w:eastAsiaTheme="minorEastAsia"/>
              </w:rPr>
            </w:pPr>
          </w:p>
        </w:tc>
        <w:tc>
          <w:tcPr>
            <w:tcW w:w="1320" w:type="dxa"/>
            <w:vAlign w:val="center"/>
          </w:tcPr>
          <w:p w14:paraId="562661C2" w14:textId="77777777" w:rsidR="00BB238F" w:rsidRPr="00575870" w:rsidRDefault="00BB238F" w:rsidP="00862696">
            <w:pPr>
              <w:jc w:val="both"/>
              <w:rPr>
                <w:rFonts w:eastAsiaTheme="minorEastAsia"/>
              </w:rPr>
            </w:pPr>
          </w:p>
        </w:tc>
        <w:tc>
          <w:tcPr>
            <w:tcW w:w="1321" w:type="dxa"/>
            <w:vAlign w:val="center"/>
          </w:tcPr>
          <w:p w14:paraId="1981269F" w14:textId="77777777" w:rsidR="00BB238F" w:rsidRDefault="00BB238F" w:rsidP="00862696">
            <w:pPr>
              <w:jc w:val="both"/>
              <w:rPr>
                <w:rFonts w:eastAsiaTheme="minorEastAsia"/>
              </w:rPr>
            </w:pPr>
          </w:p>
        </w:tc>
        <w:tc>
          <w:tcPr>
            <w:tcW w:w="1321" w:type="dxa"/>
            <w:vAlign w:val="center"/>
          </w:tcPr>
          <w:p w14:paraId="0AB35EC2" w14:textId="77777777" w:rsidR="00BB238F" w:rsidRDefault="00BB238F" w:rsidP="00862696">
            <w:pPr>
              <w:jc w:val="both"/>
              <w:rPr>
                <w:rFonts w:eastAsiaTheme="minorEastAsia"/>
              </w:rPr>
            </w:pPr>
          </w:p>
        </w:tc>
      </w:tr>
      <w:tr w:rsidR="00BB238F" w14:paraId="0F74BC47" w14:textId="77777777" w:rsidTr="008C65E4">
        <w:trPr>
          <w:trHeight w:val="567"/>
        </w:trPr>
        <w:tc>
          <w:tcPr>
            <w:tcW w:w="1320" w:type="dxa"/>
            <w:tcBorders>
              <w:bottom w:val="single" w:sz="4" w:space="0" w:color="auto"/>
            </w:tcBorders>
            <w:vAlign w:val="center"/>
          </w:tcPr>
          <w:p w14:paraId="58B49BD6" w14:textId="1FB94E29" w:rsidR="00BB238F" w:rsidRPr="00575870" w:rsidRDefault="00BB238F" w:rsidP="00862696">
            <w:pPr>
              <w:jc w:val="both"/>
              <w:rPr>
                <w:rFonts w:eastAsiaTheme="minorEastAsia"/>
              </w:rPr>
            </w:pPr>
            <w:r>
              <w:rPr>
                <w:rFonts w:eastAsiaTheme="minorEastAsia"/>
              </w:rPr>
              <w:t>Rice Gayatri</w:t>
            </w:r>
          </w:p>
        </w:tc>
        <w:tc>
          <w:tcPr>
            <w:tcW w:w="1320" w:type="dxa"/>
            <w:tcBorders>
              <w:bottom w:val="single" w:sz="4" w:space="0" w:color="auto"/>
            </w:tcBorders>
            <w:vAlign w:val="center"/>
          </w:tcPr>
          <w:p w14:paraId="23CB4FA3" w14:textId="01088026" w:rsidR="00BB238F" w:rsidRPr="00575870" w:rsidDel="00BB238F" w:rsidRDefault="00BB238F" w:rsidP="00862696">
            <w:pPr>
              <w:jc w:val="both"/>
              <w:rPr>
                <w:rFonts w:eastAsiaTheme="minorEastAsia"/>
              </w:rPr>
            </w:pPr>
            <w:r>
              <w:rPr>
                <w:rFonts w:eastAsiaTheme="minorEastAsia"/>
              </w:rPr>
              <w:t>86</w:t>
            </w:r>
          </w:p>
        </w:tc>
        <w:tc>
          <w:tcPr>
            <w:tcW w:w="1320" w:type="dxa"/>
            <w:tcBorders>
              <w:bottom w:val="single" w:sz="4" w:space="0" w:color="auto"/>
            </w:tcBorders>
            <w:vAlign w:val="center"/>
          </w:tcPr>
          <w:p w14:paraId="49BAF376" w14:textId="77777777" w:rsidR="00BB238F" w:rsidRPr="00575870" w:rsidRDefault="00BB238F" w:rsidP="00862696">
            <w:pPr>
              <w:jc w:val="both"/>
              <w:rPr>
                <w:rFonts w:eastAsiaTheme="minorEastAsia"/>
              </w:rPr>
            </w:pPr>
          </w:p>
        </w:tc>
        <w:tc>
          <w:tcPr>
            <w:tcW w:w="1320" w:type="dxa"/>
            <w:tcBorders>
              <w:bottom w:val="single" w:sz="4" w:space="0" w:color="auto"/>
            </w:tcBorders>
            <w:vAlign w:val="center"/>
          </w:tcPr>
          <w:p w14:paraId="241AC824" w14:textId="77777777" w:rsidR="00BB238F" w:rsidRPr="00575870" w:rsidRDefault="00BB238F" w:rsidP="00862696">
            <w:pPr>
              <w:jc w:val="both"/>
              <w:rPr>
                <w:rFonts w:eastAsiaTheme="minorEastAsia"/>
              </w:rPr>
            </w:pPr>
          </w:p>
        </w:tc>
        <w:tc>
          <w:tcPr>
            <w:tcW w:w="1320" w:type="dxa"/>
            <w:tcBorders>
              <w:bottom w:val="single" w:sz="4" w:space="0" w:color="auto"/>
            </w:tcBorders>
            <w:vAlign w:val="center"/>
          </w:tcPr>
          <w:p w14:paraId="327CD17D" w14:textId="77777777" w:rsidR="00BB238F" w:rsidRPr="00575870" w:rsidRDefault="00BB238F" w:rsidP="00862696">
            <w:pPr>
              <w:jc w:val="both"/>
              <w:rPr>
                <w:rFonts w:eastAsiaTheme="minorEastAsia"/>
              </w:rPr>
            </w:pPr>
          </w:p>
        </w:tc>
        <w:tc>
          <w:tcPr>
            <w:tcW w:w="1321" w:type="dxa"/>
            <w:tcBorders>
              <w:bottom w:val="single" w:sz="4" w:space="0" w:color="auto"/>
            </w:tcBorders>
            <w:vAlign w:val="center"/>
          </w:tcPr>
          <w:p w14:paraId="797D7C07" w14:textId="77777777" w:rsidR="00BB238F" w:rsidRDefault="00BB238F" w:rsidP="00862696">
            <w:pPr>
              <w:jc w:val="both"/>
              <w:rPr>
                <w:rFonts w:eastAsiaTheme="minorEastAsia"/>
              </w:rPr>
            </w:pPr>
          </w:p>
        </w:tc>
        <w:tc>
          <w:tcPr>
            <w:tcW w:w="1321" w:type="dxa"/>
            <w:tcBorders>
              <w:bottom w:val="single" w:sz="4" w:space="0" w:color="auto"/>
            </w:tcBorders>
            <w:vAlign w:val="center"/>
          </w:tcPr>
          <w:p w14:paraId="5E0C0DA8" w14:textId="77777777" w:rsidR="00BB238F" w:rsidRDefault="00BB238F" w:rsidP="00862696">
            <w:pPr>
              <w:jc w:val="both"/>
              <w:rPr>
                <w:rFonts w:eastAsiaTheme="minorEastAsia"/>
              </w:rPr>
            </w:pPr>
          </w:p>
        </w:tc>
      </w:tr>
    </w:tbl>
    <w:p w14:paraId="38600942" w14:textId="77777777" w:rsidR="00575870" w:rsidRDefault="00575870" w:rsidP="00862696">
      <w:pPr>
        <w:spacing w:after="0" w:line="240" w:lineRule="auto"/>
        <w:jc w:val="both"/>
        <w:rPr>
          <w:rFonts w:eastAsiaTheme="minorEastAsia"/>
        </w:rPr>
      </w:pPr>
    </w:p>
    <w:p w14:paraId="574FF1CE" w14:textId="77777777" w:rsidR="00F327EB" w:rsidRDefault="00F327EB" w:rsidP="00862696">
      <w:pPr>
        <w:spacing w:after="0" w:line="240" w:lineRule="auto"/>
        <w:jc w:val="both"/>
        <w:rPr>
          <w:rFonts w:eastAsiaTheme="minorEastAsia"/>
        </w:rPr>
      </w:pPr>
    </w:p>
    <w:p w14:paraId="30FC5AF5" w14:textId="77777777" w:rsidR="00193592" w:rsidRDefault="00193592" w:rsidP="00862696">
      <w:pPr>
        <w:spacing w:after="0" w:line="240" w:lineRule="auto"/>
        <w:jc w:val="both"/>
        <w:rPr>
          <w:rFonts w:eastAsiaTheme="minorEastAsia"/>
          <w:b/>
          <w:i/>
        </w:rPr>
      </w:pPr>
      <w:r>
        <w:rPr>
          <w:rFonts w:eastAsiaTheme="minorEastAsia"/>
          <w:b/>
          <w:i/>
        </w:rPr>
        <w:t>Description of nutrient response</w:t>
      </w:r>
    </w:p>
    <w:p w14:paraId="5C3A2ACA" w14:textId="77777777" w:rsidR="00193592" w:rsidRDefault="00193592" w:rsidP="00862696">
      <w:pPr>
        <w:spacing w:after="0" w:line="240" w:lineRule="auto"/>
        <w:jc w:val="both"/>
        <w:rPr>
          <w:rFonts w:eastAsiaTheme="minorEastAsia"/>
          <w:b/>
        </w:rPr>
      </w:pPr>
    </w:p>
    <w:p w14:paraId="3E8873A8" w14:textId="3DC64492" w:rsidR="00856F7B" w:rsidRDefault="00193592" w:rsidP="00862696">
      <w:pPr>
        <w:spacing w:after="0" w:line="240" w:lineRule="auto"/>
        <w:jc w:val="both"/>
        <w:rPr>
          <w:rFonts w:eastAsiaTheme="minorEastAsia"/>
        </w:rPr>
      </w:pPr>
      <w:r w:rsidRPr="00193592">
        <w:rPr>
          <w:rFonts w:eastAsiaTheme="minorEastAsia"/>
        </w:rPr>
        <w:lastRenderedPageBreak/>
        <w:t xml:space="preserve">The </w:t>
      </w:r>
      <w:r>
        <w:rPr>
          <w:rFonts w:eastAsiaTheme="minorEastAsia"/>
        </w:rPr>
        <w:t xml:space="preserve">nutrient response of the different land uses and crops </w:t>
      </w:r>
      <w:r w:rsidR="00824B63">
        <w:rPr>
          <w:rFonts w:eastAsiaTheme="minorEastAsia"/>
        </w:rPr>
        <w:t>i</w:t>
      </w:r>
      <w:r>
        <w:rPr>
          <w:rFonts w:eastAsiaTheme="minorEastAsia"/>
        </w:rPr>
        <w:t xml:space="preserve">s calculated using the </w:t>
      </w:r>
      <w:r w:rsidR="004A74E4">
        <w:rPr>
          <w:rFonts w:eastAsiaTheme="minorEastAsia"/>
        </w:rPr>
        <w:t>optimum nutrient levels</w:t>
      </w:r>
      <w:r>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and nutrient response coefficients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Pr>
          <w:rFonts w:eastAsiaTheme="minorEastAsia"/>
        </w:rPr>
        <w:t xml:space="preserve">) as shown in Table </w:t>
      </w:r>
      <w:r w:rsidR="00EB3B2F">
        <w:rPr>
          <w:rFonts w:eastAsiaTheme="minorEastAsia"/>
        </w:rPr>
        <w:t>3</w:t>
      </w:r>
      <w:r w:rsidR="005665DA">
        <w:rPr>
          <w:rFonts w:eastAsiaTheme="minorEastAsia"/>
        </w:rPr>
        <w:t>.2.2</w:t>
      </w:r>
      <w:r w:rsidR="004A74E4">
        <w:rPr>
          <w:rFonts w:eastAsiaTheme="minorEastAsia"/>
        </w:rPr>
        <w:t xml:space="preserve">. These parameters were derived by fitting a quadratic equation to </w:t>
      </w:r>
      <w:r w:rsidR="00824B63">
        <w:rPr>
          <w:rFonts w:eastAsiaTheme="minorEastAsia"/>
        </w:rPr>
        <w:t xml:space="preserve">yield </w:t>
      </w:r>
      <w:r w:rsidR="004A74E4">
        <w:rPr>
          <w:rFonts w:eastAsiaTheme="minorEastAsia"/>
        </w:rPr>
        <w:t>response experiments</w:t>
      </w:r>
      <w:r w:rsidR="0067662E">
        <w:rPr>
          <w:rFonts w:eastAsiaTheme="minorEastAsia"/>
        </w:rPr>
        <w:t xml:space="preserve"> </w:t>
      </w:r>
      <w:r w:rsidR="00824B63">
        <w:rPr>
          <w:rFonts w:eastAsiaTheme="minorEastAsia"/>
        </w:rPr>
        <w:t xml:space="preserve">that </w:t>
      </w:r>
      <w:r w:rsidR="004A74E4">
        <w:rPr>
          <w:rFonts w:eastAsiaTheme="minorEastAsia"/>
        </w:rPr>
        <w:t>measur</w:t>
      </w:r>
      <w:r w:rsidR="00824B63">
        <w:rPr>
          <w:rFonts w:eastAsiaTheme="minorEastAsia"/>
        </w:rPr>
        <w:t>e</w:t>
      </w:r>
      <w:r w:rsidR="004A74E4">
        <w:rPr>
          <w:rFonts w:eastAsiaTheme="minorEastAsia"/>
        </w:rPr>
        <w:t xml:space="preserve"> </w:t>
      </w:r>
      <w:r w:rsidR="00824B63">
        <w:rPr>
          <w:rFonts w:eastAsiaTheme="minorEastAsia"/>
        </w:rPr>
        <w:t xml:space="preserve">the </w:t>
      </w:r>
      <w:r w:rsidR="004A74E4">
        <w:rPr>
          <w:rFonts w:eastAsiaTheme="minorEastAsia"/>
        </w:rPr>
        <w:t xml:space="preserve">yield with respect to </w:t>
      </w:r>
      <w:r w:rsidR="00824B63">
        <w:rPr>
          <w:rFonts w:eastAsiaTheme="minorEastAsia"/>
        </w:rPr>
        <w:t xml:space="preserve">the amount of the particular </w:t>
      </w:r>
      <w:r w:rsidR="004A74E4">
        <w:rPr>
          <w:rFonts w:eastAsiaTheme="minorEastAsia"/>
        </w:rPr>
        <w:t xml:space="preserve">nutrient </w:t>
      </w:r>
      <w:r w:rsidR="00824B63">
        <w:rPr>
          <w:rFonts w:eastAsiaTheme="minorEastAsia"/>
        </w:rPr>
        <w:t>applied when all other nutrients and growth factors are non-limiting</w:t>
      </w:r>
      <w:r w:rsidR="00856F7B">
        <w:rPr>
          <w:rFonts w:eastAsiaTheme="minorEastAsia"/>
        </w:rPr>
        <w:t xml:space="preserve"> (see for example Figure 1)</w:t>
      </w:r>
      <w:r w:rsidR="004A74E4">
        <w:rPr>
          <w:rFonts w:eastAsiaTheme="minorEastAsia"/>
        </w:rPr>
        <w:t xml:space="preserve">. </w:t>
      </w:r>
    </w:p>
    <w:p w14:paraId="13C9B991" w14:textId="77777777" w:rsidR="00856F7B" w:rsidRDefault="00856F7B" w:rsidP="00862696">
      <w:pPr>
        <w:spacing w:after="0" w:line="240" w:lineRule="auto"/>
        <w:jc w:val="both"/>
        <w:rPr>
          <w:rFonts w:eastAsiaTheme="minorEastAsia"/>
        </w:rPr>
      </w:pPr>
    </w:p>
    <w:p w14:paraId="3CE0B8BB" w14:textId="77777777" w:rsidR="00052948" w:rsidRDefault="00052948" w:rsidP="00862696">
      <w:pPr>
        <w:spacing w:after="0" w:line="240" w:lineRule="auto"/>
        <w:jc w:val="both"/>
        <w:rPr>
          <w:rFonts w:eastAsiaTheme="minorEastAsia"/>
        </w:rPr>
      </w:pPr>
      <w:r w:rsidRPr="00052948">
        <w:rPr>
          <w:noProof/>
          <w:color w:val="FF9900"/>
          <w:lang w:eastAsia="en-GB"/>
        </w:rPr>
        <w:drawing>
          <wp:inline distT="0" distB="0" distL="0" distR="0" wp14:anchorId="2ADEBE13" wp14:editId="3E2EB5AB">
            <wp:extent cx="5731510" cy="2470785"/>
            <wp:effectExtent l="0" t="0" r="21590" b="247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1BBB99" w14:textId="77777777" w:rsidR="00856F7B" w:rsidRDefault="00856F7B" w:rsidP="00862696">
      <w:pPr>
        <w:spacing w:after="0" w:line="240" w:lineRule="auto"/>
        <w:jc w:val="both"/>
        <w:rPr>
          <w:rFonts w:eastAsiaTheme="minorEastAsia"/>
        </w:rPr>
      </w:pPr>
      <w:r>
        <w:rPr>
          <w:rFonts w:eastAsiaTheme="minorEastAsia"/>
        </w:rPr>
        <w:t xml:space="preserve">Figure 1. Examples of quadratic equations fitted to </w:t>
      </w:r>
      <w:r w:rsidR="002C5073">
        <w:rPr>
          <w:rFonts w:eastAsiaTheme="minorEastAsia"/>
        </w:rPr>
        <w:t>nitrogen</w:t>
      </w:r>
      <w:r>
        <w:rPr>
          <w:rFonts w:eastAsiaTheme="minorEastAsia"/>
        </w:rPr>
        <w:t xml:space="preserve"> response experiment for </w:t>
      </w:r>
      <w:r w:rsidR="00052948" w:rsidRPr="00052948">
        <w:rPr>
          <w:rFonts w:eastAsiaTheme="minorEastAsia"/>
        </w:rPr>
        <w:t xml:space="preserve">maize. </w:t>
      </w:r>
      <w:r w:rsidRPr="00052948">
        <w:rPr>
          <w:rFonts w:eastAsiaTheme="minorEastAsia"/>
        </w:rPr>
        <w:t xml:space="preserve"> </w:t>
      </w:r>
    </w:p>
    <w:p w14:paraId="06F89202" w14:textId="77777777" w:rsidR="00856F7B" w:rsidRDefault="00856F7B" w:rsidP="00862696">
      <w:pPr>
        <w:spacing w:after="0" w:line="240" w:lineRule="auto"/>
        <w:jc w:val="both"/>
        <w:rPr>
          <w:rFonts w:eastAsiaTheme="minorEastAsia"/>
        </w:rPr>
      </w:pPr>
    </w:p>
    <w:p w14:paraId="09061DC3" w14:textId="77777777" w:rsidR="003D0932" w:rsidRDefault="004A74E4" w:rsidP="00862696">
      <w:pPr>
        <w:spacing w:after="0" w:line="240" w:lineRule="auto"/>
        <w:jc w:val="both"/>
        <w:rPr>
          <w:rFonts w:eastAsiaTheme="minorEastAsia"/>
        </w:rPr>
      </w:pPr>
      <w:r>
        <w:rPr>
          <w:rFonts w:eastAsiaTheme="minorEastAsia"/>
        </w:rPr>
        <w:t>The derived quadratic equation for yield</w:t>
      </w:r>
      <w:r w:rsidR="00824B63">
        <w:rPr>
          <w:rFonts w:eastAsiaTheme="minorEastAsia"/>
        </w:rPr>
        <w:t xml:space="preserve"> </w:t>
      </w:r>
      <w:r>
        <w:rPr>
          <w:rFonts w:eastAsiaTheme="minorEastAsia"/>
        </w:rPr>
        <w:t>was extrapolated to a yield of zero</w:t>
      </w:r>
      <w:r w:rsidR="003D0932">
        <w:rPr>
          <w:rFonts w:eastAsiaTheme="minorEastAsia"/>
        </w:rPr>
        <w:t>,</w:t>
      </w:r>
      <w:r w:rsidR="00824B63">
        <w:rPr>
          <w:rFonts w:eastAsiaTheme="minorEastAsia"/>
        </w:rPr>
        <w:t xml:space="preserve"> </w:t>
      </w:r>
    </w:p>
    <w:p w14:paraId="4AB07CCF" w14:textId="77777777" w:rsidR="003D0932" w:rsidRDefault="003D0932" w:rsidP="00862696">
      <w:pPr>
        <w:spacing w:after="0" w:line="240" w:lineRule="auto"/>
        <w:jc w:val="both"/>
        <w:rPr>
          <w:rFonts w:eastAsiaTheme="minorEastAsia"/>
        </w:rPr>
      </w:pPr>
    </w:p>
    <w:p w14:paraId="6FB0E92A" w14:textId="3812BA60" w:rsidR="003D0932" w:rsidRDefault="00824B63" w:rsidP="00862696">
      <w:pPr>
        <w:spacing w:after="0" w:line="240" w:lineRule="auto"/>
        <w:jc w:val="both"/>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e>
          <m:sup>
            <m:r>
              <w:rPr>
                <w:rFonts w:ascii="Cambria Math" w:eastAsiaTheme="minorEastAsia" w:hAnsi="Cambria Math"/>
              </w:rPr>
              <m:t>2</m:t>
            </m:r>
          </m:sup>
        </m:sSup>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r>
          <w:rPr>
            <w:rFonts w:ascii="Cambria Math" w:eastAsiaTheme="minorEastAsia" w:hAnsi="Cambria Math"/>
          </w:rPr>
          <m:t>+c=0</m:t>
        </m:r>
      </m:oMath>
      <w:r w:rsidR="00BB6AA0">
        <w:rPr>
          <w:rFonts w:eastAsiaTheme="minorEastAsia"/>
        </w:rPr>
        <w:tab/>
        <w:t>(eq.3.3.14)</w:t>
      </w:r>
    </w:p>
    <w:p w14:paraId="4184D169" w14:textId="77777777" w:rsidR="00BB6AA0" w:rsidRDefault="00BB6AA0" w:rsidP="00862696">
      <w:pPr>
        <w:spacing w:after="0" w:line="240" w:lineRule="auto"/>
        <w:jc w:val="both"/>
        <w:rPr>
          <w:rFonts w:eastAsiaTheme="minorEastAsia"/>
        </w:rPr>
      </w:pPr>
    </w:p>
    <w:p w14:paraId="70EDD389" w14:textId="77777777" w:rsidR="003D0932" w:rsidRDefault="003D0932" w:rsidP="00862696">
      <w:pPr>
        <w:spacing w:after="0" w:line="240" w:lineRule="auto"/>
        <w:jc w:val="both"/>
        <w:rPr>
          <w:rFonts w:eastAsiaTheme="minorEastAsia"/>
        </w:rPr>
      </w:pPr>
    </w:p>
    <w:p w14:paraId="6ED92288" w14:textId="77777777" w:rsidR="003D0932" w:rsidRDefault="007A6A34" w:rsidP="00862696">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oMath>
      <w:r>
        <w:rPr>
          <w:rFonts w:eastAsiaTheme="minorEastAsia"/>
        </w:rPr>
        <w:t xml:space="preserve"> is the applied nutrient and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fitted constants</w:t>
      </w:r>
      <w:r w:rsidR="006101F4">
        <w:rPr>
          <w:rFonts w:eastAsiaTheme="minorEastAsia"/>
        </w:rPr>
        <w:t>. This was done</w:t>
      </w:r>
      <w:r w:rsidR="00824B63">
        <w:rPr>
          <w:rFonts w:eastAsiaTheme="minorEastAsia"/>
        </w:rPr>
        <w:t xml:space="preserve"> using the quadratic formula</w:t>
      </w:r>
      <w:r w:rsidR="006101F4">
        <w:rPr>
          <w:rFonts w:eastAsiaTheme="minorEastAsia"/>
        </w:rPr>
        <w:t>,</w:t>
      </w:r>
      <w:r w:rsidR="00824B63">
        <w:rPr>
          <w:rFonts w:eastAsiaTheme="minorEastAsia"/>
        </w:rPr>
        <w:t xml:space="preserve"> </w:t>
      </w:r>
    </w:p>
    <w:p w14:paraId="1B0EADAD" w14:textId="77777777" w:rsidR="003D0932" w:rsidRDefault="003D0932" w:rsidP="00862696">
      <w:pPr>
        <w:spacing w:after="0" w:line="240" w:lineRule="auto"/>
        <w:jc w:val="both"/>
        <w:rPr>
          <w:rFonts w:eastAsiaTheme="minorEastAsia"/>
        </w:rPr>
      </w:pPr>
    </w:p>
    <w:p w14:paraId="1D29797A" w14:textId="1D3A82C3" w:rsidR="003D0932" w:rsidRDefault="008D1106" w:rsidP="00862696">
      <w:pPr>
        <w:spacing w:after="0" w:line="24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w:r w:rsidR="00BB6AA0">
        <w:rPr>
          <w:rFonts w:eastAsiaTheme="minorEastAsia"/>
        </w:rPr>
        <w:tab/>
      </w:r>
      <w:r w:rsidR="00BB6AA0">
        <w:rPr>
          <w:rFonts w:eastAsiaTheme="minorEastAsia"/>
        </w:rPr>
        <w:tab/>
        <w:t>(eq.3.3.15)</w:t>
      </w:r>
    </w:p>
    <w:p w14:paraId="5B25F690" w14:textId="77777777" w:rsidR="003D0932" w:rsidRDefault="003D0932" w:rsidP="00862696">
      <w:pPr>
        <w:spacing w:after="0" w:line="240" w:lineRule="auto"/>
        <w:jc w:val="both"/>
        <w:rPr>
          <w:rFonts w:eastAsiaTheme="minorEastAsia"/>
        </w:rPr>
      </w:pPr>
    </w:p>
    <w:p w14:paraId="5A70E9D2" w14:textId="77777777" w:rsidR="003B6B46" w:rsidRDefault="00824B63" w:rsidP="00862696">
      <w:pPr>
        <w:spacing w:after="0" w:line="240" w:lineRule="auto"/>
        <w:jc w:val="both"/>
        <w:rPr>
          <w:rFonts w:eastAsiaTheme="minorEastAsia"/>
        </w:rPr>
      </w:pPr>
      <w:r>
        <w:rPr>
          <w:rFonts w:eastAsiaTheme="minorEastAsia"/>
        </w:rPr>
        <w:t>Th</w:t>
      </w:r>
      <w:r w:rsidR="003D0932">
        <w:rPr>
          <w:rFonts w:eastAsiaTheme="minorEastAsia"/>
        </w:rPr>
        <w:t xml:space="preserve">e value of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fert,0</m:t>
            </m:r>
          </m:sub>
        </m:sSub>
      </m:oMath>
      <w:r>
        <w:rPr>
          <w:rFonts w:eastAsiaTheme="minorEastAsia"/>
        </w:rPr>
        <w:t xml:space="preserve"> was taken to be the soil nutrient supply at the particular site</w:t>
      </w:r>
      <w:r w:rsidR="007A6A34">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w:r w:rsidR="007A6A34">
        <w:rPr>
          <w:rFonts w:eastAsiaTheme="minorEastAsia"/>
        </w:rPr>
        <w:t>)</w:t>
      </w:r>
      <w:r>
        <w:rPr>
          <w:rFonts w:eastAsiaTheme="minorEastAsia"/>
        </w:rPr>
        <w:t xml:space="preserve">, and added to the amount of nutrient applied as fertiliser to give the yield response to total nutrient supply. This then provided a unified set of data that could be used to derive the values of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Pr>
          <w:rFonts w:eastAsiaTheme="minorEastAsia"/>
        </w:rPr>
        <w:t xml:space="preserve"> across all experiments</w:t>
      </w:r>
      <w:r w:rsidR="003B6B46">
        <w:rPr>
          <w:rFonts w:eastAsiaTheme="minorEastAsia"/>
        </w:rPr>
        <w:t xml:space="preserve"> (see for example Figure 2)</w:t>
      </w:r>
      <w:r>
        <w:rPr>
          <w:rFonts w:eastAsiaTheme="minorEastAsia"/>
        </w:rPr>
        <w:t xml:space="preserve">. </w:t>
      </w:r>
    </w:p>
    <w:p w14:paraId="38C712A1" w14:textId="77777777" w:rsidR="003B6B46" w:rsidRDefault="003B6B46" w:rsidP="00862696">
      <w:pPr>
        <w:spacing w:after="0" w:line="240" w:lineRule="auto"/>
        <w:jc w:val="both"/>
        <w:rPr>
          <w:rFonts w:eastAsiaTheme="minorEastAsia"/>
        </w:rPr>
      </w:pPr>
    </w:p>
    <w:p w14:paraId="48226F33" w14:textId="77777777" w:rsidR="003B6B46" w:rsidRDefault="003B6B46" w:rsidP="00862696">
      <w:pPr>
        <w:spacing w:after="0" w:line="240" w:lineRule="auto"/>
        <w:jc w:val="both"/>
        <w:rPr>
          <w:rFonts w:eastAsiaTheme="minorEastAsia"/>
        </w:rPr>
      </w:pPr>
      <w:r>
        <w:rPr>
          <w:noProof/>
          <w:lang w:eastAsia="en-GB"/>
        </w:rPr>
        <w:lastRenderedPageBreak/>
        <w:drawing>
          <wp:inline distT="0" distB="0" distL="0" distR="0" wp14:anchorId="20FC4800" wp14:editId="0962EA8A">
            <wp:extent cx="3811270" cy="2775397"/>
            <wp:effectExtent l="0" t="0" r="1778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10C0A8" w14:textId="77777777" w:rsidR="003B6B46" w:rsidRDefault="003B6B46" w:rsidP="00862696">
      <w:pPr>
        <w:spacing w:after="0" w:line="240" w:lineRule="auto"/>
        <w:jc w:val="both"/>
        <w:rPr>
          <w:rFonts w:eastAsiaTheme="minorEastAsia"/>
        </w:rPr>
      </w:pPr>
    </w:p>
    <w:p w14:paraId="59BBD1A9" w14:textId="77777777" w:rsidR="003B6B46" w:rsidRDefault="003B6B46" w:rsidP="00862696">
      <w:pPr>
        <w:spacing w:after="0" w:line="240" w:lineRule="auto"/>
        <w:jc w:val="both"/>
        <w:rPr>
          <w:rFonts w:eastAsiaTheme="minorEastAsia"/>
        </w:rPr>
      </w:pPr>
      <w:r>
        <w:rPr>
          <w:rFonts w:eastAsiaTheme="minorEastAsia"/>
        </w:rPr>
        <w:t>Figure 2. Example of a unified set of data across a number of different experiments used to derive the optimum nutrient level and the nutrient response coefficient (</w:t>
      </w:r>
      <w:r w:rsidRPr="00D3400C">
        <w:rPr>
          <w:rFonts w:eastAsiaTheme="minorEastAsia"/>
          <w:highlight w:val="yellow"/>
        </w:rPr>
        <w:t>source: *****)</w:t>
      </w:r>
    </w:p>
    <w:p w14:paraId="15671823" w14:textId="77777777" w:rsidR="003B6B46" w:rsidRDefault="003B6B46" w:rsidP="00862696">
      <w:pPr>
        <w:spacing w:after="0" w:line="240" w:lineRule="auto"/>
        <w:jc w:val="both"/>
        <w:rPr>
          <w:rFonts w:eastAsiaTheme="minorEastAsia"/>
        </w:rPr>
      </w:pPr>
    </w:p>
    <w:p w14:paraId="60CAD918" w14:textId="5570E128" w:rsidR="003D0932" w:rsidRDefault="00824B63" w:rsidP="00862696">
      <w:pPr>
        <w:spacing w:after="0" w:line="240" w:lineRule="auto"/>
        <w:jc w:val="both"/>
        <w:rPr>
          <w:rFonts w:eastAsiaTheme="minorEastAsia"/>
        </w:rPr>
      </w:pPr>
      <w:r>
        <w:rPr>
          <w:rFonts w:eastAsiaTheme="minorEastAsia"/>
        </w:rPr>
        <w:t xml:space="preserve">The value of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xml:space="preserve"> was taken </w:t>
      </w:r>
      <w:r w:rsidR="005710D8">
        <w:rPr>
          <w:rFonts w:eastAsiaTheme="minorEastAsia"/>
        </w:rPr>
        <w:t>to be the nutrient supply when the fitted quadratic equation reaches its maximum turning point</w:t>
      </w:r>
      <w:r w:rsidR="003D0932">
        <w:rPr>
          <w:rFonts w:eastAsiaTheme="minorEastAsia"/>
        </w:rPr>
        <w:t xml:space="preserve"> (the first derivative = 0), </w:t>
      </w:r>
      <m:oMath>
        <m:r>
          <w:rPr>
            <w:rFonts w:ascii="Cambria Math" w:eastAsiaTheme="minorEastAsia" w:hAnsi="Cambria Math"/>
          </w:rPr>
          <m:t>2a</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e>
        </m:d>
        <m:r>
          <w:rPr>
            <w:rFonts w:ascii="Cambria Math" w:eastAsiaTheme="minorEastAsia" w:hAnsi="Cambria Math"/>
          </w:rPr>
          <m:t>+b=0</m:t>
        </m:r>
      </m:oMath>
      <w:r w:rsidR="000C3A62">
        <w:rPr>
          <w:rFonts w:eastAsiaTheme="minorEastAsia"/>
        </w:rPr>
        <w:t xml:space="preserve">, </w:t>
      </w:r>
      <w:r w:rsidR="003D0932">
        <w:rPr>
          <w:rFonts w:eastAsiaTheme="minorEastAsia"/>
        </w:rPr>
        <w:t>so</w:t>
      </w:r>
    </w:p>
    <w:p w14:paraId="60F74F59" w14:textId="77777777" w:rsidR="003D0932" w:rsidRDefault="003D0932" w:rsidP="00862696">
      <w:pPr>
        <w:spacing w:after="0" w:line="240" w:lineRule="auto"/>
        <w:jc w:val="both"/>
        <w:rPr>
          <w:rFonts w:eastAsiaTheme="minorEastAsia"/>
        </w:rPr>
      </w:pPr>
    </w:p>
    <w:p w14:paraId="0AABFD2D" w14:textId="73D51CF9" w:rsidR="003D0932"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00BB6AA0">
        <w:rPr>
          <w:rFonts w:eastAsiaTheme="minorEastAsia"/>
        </w:rPr>
        <w:tab/>
        <w:t>(eq.3.3.16)</w:t>
      </w:r>
    </w:p>
    <w:p w14:paraId="031C53C9" w14:textId="77777777" w:rsidR="003D0932" w:rsidRDefault="003D0932" w:rsidP="00862696">
      <w:pPr>
        <w:spacing w:after="0" w:line="240" w:lineRule="auto"/>
        <w:jc w:val="both"/>
        <w:rPr>
          <w:rFonts w:eastAsiaTheme="minorEastAsia"/>
        </w:rPr>
      </w:pPr>
    </w:p>
    <w:p w14:paraId="70C6EE7A" w14:textId="77777777" w:rsidR="003B6B46" w:rsidRDefault="003B6B46" w:rsidP="00862696">
      <w:pPr>
        <w:spacing w:after="0" w:line="240" w:lineRule="auto"/>
        <w:jc w:val="both"/>
        <w:rPr>
          <w:rFonts w:eastAsiaTheme="minorEastAsia"/>
        </w:rPr>
      </w:pPr>
      <w:r>
        <w:rPr>
          <w:rFonts w:eastAsiaTheme="minorEastAsia"/>
        </w:rPr>
        <w:t xml:space="preserve">In the above example, the value of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r>
          <w:rPr>
            <w:rFonts w:ascii="Cambria Math" w:hAnsi="Cambria Math"/>
          </w:rPr>
          <m:t xml:space="preserve">= </m:t>
        </m:r>
        <m:f>
          <m:fPr>
            <m:ctrlPr>
              <w:rPr>
                <w:rFonts w:ascii="Cambria Math" w:hAnsi="Cambria Math"/>
                <w:i/>
              </w:rPr>
            </m:ctrlPr>
          </m:fPr>
          <m:num>
            <m:r>
              <w:rPr>
                <w:rFonts w:ascii="Cambria Math" w:hAnsi="Cambria Math"/>
              </w:rPr>
              <m:t>-0.0002</m:t>
            </m:r>
          </m:num>
          <m:den>
            <m:r>
              <w:rPr>
                <w:rFonts w:ascii="Cambria Math" w:hAnsi="Cambria Math"/>
              </w:rPr>
              <m:t>2×0.0444</m:t>
            </m:r>
          </m:den>
        </m:f>
        <m:r>
          <w:rPr>
            <w:rFonts w:ascii="Cambria Math" w:hAnsi="Cambria Math"/>
          </w:rPr>
          <m:t>=111</m:t>
        </m:r>
      </m:oMath>
      <w:r>
        <w:rPr>
          <w:rFonts w:eastAsiaTheme="minorEastAsia"/>
        </w:rPr>
        <w:t xml:space="preserve"> kg ha</w:t>
      </w:r>
      <w:r>
        <w:rPr>
          <w:rFonts w:eastAsiaTheme="minorEastAsia"/>
          <w:vertAlign w:val="superscript"/>
        </w:rPr>
        <w:t>-1</w:t>
      </w:r>
      <w:r w:rsidR="002C748D">
        <w:rPr>
          <w:rFonts w:eastAsiaTheme="minorEastAsia"/>
        </w:rPr>
        <w:t>.</w:t>
      </w:r>
    </w:p>
    <w:p w14:paraId="1AB7C1D3" w14:textId="77777777" w:rsidR="002C748D" w:rsidRPr="002C748D" w:rsidRDefault="002C748D" w:rsidP="00862696">
      <w:pPr>
        <w:spacing w:after="0" w:line="240" w:lineRule="auto"/>
        <w:jc w:val="both"/>
        <w:rPr>
          <w:rFonts w:eastAsiaTheme="minorEastAsia"/>
        </w:rPr>
      </w:pPr>
    </w:p>
    <w:p w14:paraId="16937DAB" w14:textId="77777777" w:rsidR="00193592" w:rsidRDefault="007A6A34" w:rsidP="00862696">
      <w:pPr>
        <w:spacing w:after="0" w:line="240" w:lineRule="auto"/>
        <w:jc w:val="both"/>
        <w:rPr>
          <w:rFonts w:eastAsiaTheme="minorEastAsia"/>
        </w:rPr>
      </w:pPr>
      <w:r>
        <w:rPr>
          <w:rFonts w:eastAsiaTheme="minorEastAsia"/>
        </w:rPr>
        <w:t>The value</w:t>
      </w:r>
      <w:r w:rsidR="003D0932">
        <w:rPr>
          <w:rFonts w:eastAsiaTheme="minorEastAsia"/>
        </w:rPr>
        <w:t>s</w:t>
      </w:r>
      <w:r>
        <w:rPr>
          <w:rFonts w:eastAsiaTheme="minorEastAsia"/>
        </w:rPr>
        <w:t xml:space="preserve"> of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sidR="003D0932">
        <w:rPr>
          <w:rFonts w:eastAsiaTheme="minorEastAsia"/>
        </w:rP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w:r w:rsidR="003D093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fert</m:t>
            </m:r>
          </m:sub>
        </m:sSub>
      </m:oMath>
      <w:r w:rsidR="003D0932">
        <w:rPr>
          <w:rFonts w:eastAsiaTheme="minorEastAsia"/>
        </w:rPr>
        <w:t xml:space="preserve"> were used to calculate </w:t>
      </w:r>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oMath>
      <w:r w:rsidR="003D0932">
        <w:rPr>
          <w:rFonts w:eastAsiaTheme="minorEastAsia"/>
        </w:rPr>
        <w:t xml:space="preserve"> at each point, allowing t</w:t>
      </w:r>
      <w:r>
        <w:rPr>
          <w:rFonts w:eastAsiaTheme="minorEastAsia"/>
        </w:rPr>
        <w:t xml:space="preserve">he value of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Pr>
          <w:rFonts w:eastAsiaTheme="minorEastAsia"/>
        </w:rPr>
        <w:t xml:space="preserve"> </w:t>
      </w:r>
      <w:r w:rsidR="003D0932">
        <w:rPr>
          <w:rFonts w:eastAsiaTheme="minorEastAsia"/>
        </w:rPr>
        <w:t xml:space="preserve">to be </w:t>
      </w:r>
      <w:r>
        <w:rPr>
          <w:rFonts w:eastAsiaTheme="minorEastAsia"/>
        </w:rPr>
        <w:t>obtained by</w:t>
      </w:r>
      <w:r w:rsidR="003D0932">
        <w:rPr>
          <w:rFonts w:eastAsiaTheme="minorEastAsia"/>
        </w:rPr>
        <w:t xml:space="preserve"> iteratively fitting to maximise the goodness-of-fit between the measure points and the fitted equation. </w:t>
      </w:r>
    </w:p>
    <w:p w14:paraId="3348BD92" w14:textId="77777777" w:rsidR="007A6A34" w:rsidRPr="00193592" w:rsidRDefault="007A6A34" w:rsidP="00862696">
      <w:pPr>
        <w:spacing w:after="0" w:line="240" w:lineRule="auto"/>
        <w:jc w:val="both"/>
        <w:rPr>
          <w:rFonts w:eastAsiaTheme="minorEastAsia"/>
        </w:rPr>
      </w:pPr>
    </w:p>
    <w:p w14:paraId="089D6994" w14:textId="4B57D951" w:rsidR="00575870" w:rsidRPr="00193592" w:rsidRDefault="00575870" w:rsidP="00862696">
      <w:pPr>
        <w:spacing w:after="0" w:line="240" w:lineRule="auto"/>
        <w:jc w:val="both"/>
        <w:rPr>
          <w:rFonts w:eastAsiaTheme="minorEastAsia"/>
        </w:rPr>
      </w:pPr>
      <w:r w:rsidRPr="00403A54">
        <w:rPr>
          <w:rFonts w:eastAsiaTheme="minorEastAsia"/>
          <w:highlight w:val="yellow"/>
        </w:rPr>
        <w:t xml:space="preserve">Table </w:t>
      </w:r>
      <w:r w:rsidR="00EB3B2F">
        <w:rPr>
          <w:rFonts w:eastAsiaTheme="minorEastAsia"/>
          <w:highlight w:val="yellow"/>
        </w:rPr>
        <w:t>3</w:t>
      </w:r>
      <w:r w:rsidR="008236AC">
        <w:rPr>
          <w:rFonts w:eastAsiaTheme="minorEastAsia"/>
          <w:highlight w:val="yellow"/>
        </w:rPr>
        <w:t>.</w:t>
      </w:r>
      <w:r w:rsidR="005665DA">
        <w:rPr>
          <w:rFonts w:eastAsiaTheme="minorEastAsia"/>
          <w:highlight w:val="yellow"/>
        </w:rPr>
        <w:t>2.2</w:t>
      </w:r>
      <w:r w:rsidRPr="00403A54">
        <w:rPr>
          <w:rFonts w:eastAsiaTheme="minorEastAsia"/>
          <w:highlight w:val="yellow"/>
        </w:rPr>
        <w:t>. Minimum and optimum nutrient levels and nutrient response coefficients for different nutrients, crops and land uses</w:t>
      </w:r>
    </w:p>
    <w:p w14:paraId="19E7F696" w14:textId="77777777" w:rsidR="00575870" w:rsidRDefault="00575870" w:rsidP="00862696">
      <w:pPr>
        <w:spacing w:after="0" w:line="240" w:lineRule="auto"/>
        <w:jc w:val="both"/>
      </w:pP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8"/>
        <w:gridCol w:w="1318"/>
        <w:gridCol w:w="1417"/>
        <w:gridCol w:w="1418"/>
        <w:gridCol w:w="1417"/>
      </w:tblGrid>
      <w:tr w:rsidR="003F3F13" w14:paraId="43A95023" w14:textId="77777777" w:rsidTr="00770F99">
        <w:tc>
          <w:tcPr>
            <w:tcW w:w="2368" w:type="dxa"/>
            <w:vMerge w:val="restart"/>
            <w:tcBorders>
              <w:top w:val="single" w:sz="4" w:space="0" w:color="auto"/>
            </w:tcBorders>
            <w:vAlign w:val="center"/>
          </w:tcPr>
          <w:p w14:paraId="47B5A93F" w14:textId="2B097A71" w:rsidR="003F3F13" w:rsidRDefault="003F3F13" w:rsidP="00770F99">
            <w:pPr>
              <w:rPr>
                <w:rFonts w:eastAsiaTheme="minorEastAsia"/>
              </w:rPr>
            </w:pPr>
            <w:r>
              <w:rPr>
                <w:rFonts w:eastAsiaTheme="minorEastAsia"/>
              </w:rPr>
              <w:t>Crop / Land use</w:t>
            </w:r>
          </w:p>
        </w:tc>
        <w:tc>
          <w:tcPr>
            <w:tcW w:w="2735" w:type="dxa"/>
            <w:gridSpan w:val="2"/>
            <w:tcBorders>
              <w:top w:val="single" w:sz="4" w:space="0" w:color="auto"/>
            </w:tcBorders>
            <w:vAlign w:val="center"/>
          </w:tcPr>
          <w:p w14:paraId="6A23704F" w14:textId="1D9608A2" w:rsidR="003F3F13" w:rsidRDefault="003F3F13" w:rsidP="003F3F13">
            <w:pPr>
              <w:jc w:val="center"/>
              <w:rPr>
                <w:rFonts w:eastAsiaTheme="minorEastAsia"/>
              </w:rPr>
            </w:pPr>
            <w:r>
              <w:rPr>
                <w:rFonts w:eastAsiaTheme="minorEastAsia"/>
              </w:rPr>
              <w:t xml:space="preserve">Optimum nutrient levels </w:t>
            </w:r>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w:r>
              <w:rPr>
                <w:rFonts w:eastAsiaTheme="minorEastAsia"/>
              </w:rPr>
              <w:t xml:space="preserve"> (kg ha</w:t>
            </w:r>
            <w:r>
              <w:rPr>
                <w:rFonts w:eastAsiaTheme="minorEastAsia"/>
                <w:vertAlign w:val="superscript"/>
              </w:rPr>
              <w:t>-1</w:t>
            </w:r>
            <w:r>
              <w:rPr>
                <w:rFonts w:eastAsiaTheme="minorEastAsia"/>
              </w:rPr>
              <w:t>)</w:t>
            </w:r>
          </w:p>
        </w:tc>
        <w:tc>
          <w:tcPr>
            <w:tcW w:w="2835" w:type="dxa"/>
            <w:gridSpan w:val="2"/>
            <w:tcBorders>
              <w:top w:val="single" w:sz="4" w:space="0" w:color="auto"/>
            </w:tcBorders>
            <w:vAlign w:val="center"/>
          </w:tcPr>
          <w:p w14:paraId="2E490DF6" w14:textId="4550DA19" w:rsidR="003F3F13" w:rsidRDefault="003F3F13" w:rsidP="003F3F13">
            <w:pPr>
              <w:jc w:val="center"/>
              <w:rPr>
                <w:rFonts w:eastAsiaTheme="minorEastAsia"/>
              </w:rPr>
            </w:pPr>
            <w:r>
              <w:rPr>
                <w:rFonts w:eastAsiaTheme="minorEastAsia"/>
              </w:rPr>
              <w:t>Nutrient response coefficients (</w:t>
            </w:r>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w:r>
              <w:rPr>
                <w:rFonts w:eastAsiaTheme="minorEastAsia"/>
              </w:rPr>
              <w:t>)</w:t>
            </w:r>
          </w:p>
        </w:tc>
      </w:tr>
      <w:tr w:rsidR="003F3F13" w14:paraId="6EDE9437" w14:textId="77777777" w:rsidTr="00770F99">
        <w:tc>
          <w:tcPr>
            <w:tcW w:w="2368" w:type="dxa"/>
            <w:vMerge/>
            <w:tcBorders>
              <w:bottom w:val="single" w:sz="4" w:space="0" w:color="auto"/>
            </w:tcBorders>
            <w:vAlign w:val="center"/>
          </w:tcPr>
          <w:p w14:paraId="1E66A51C" w14:textId="77777777" w:rsidR="003F3F13" w:rsidRDefault="003F3F13" w:rsidP="00770F99">
            <w:pPr>
              <w:jc w:val="center"/>
              <w:rPr>
                <w:rFonts w:eastAsiaTheme="minorEastAsia"/>
              </w:rPr>
            </w:pPr>
          </w:p>
        </w:tc>
        <w:tc>
          <w:tcPr>
            <w:tcW w:w="1318" w:type="dxa"/>
            <w:tcBorders>
              <w:bottom w:val="single" w:sz="4" w:space="0" w:color="auto"/>
            </w:tcBorders>
            <w:vAlign w:val="center"/>
          </w:tcPr>
          <w:p w14:paraId="35A95937" w14:textId="77777777" w:rsidR="003F3F13" w:rsidRDefault="003F3F13" w:rsidP="00770F99">
            <w:pPr>
              <w:jc w:val="center"/>
              <w:rPr>
                <w:rFonts w:eastAsiaTheme="minorEastAsia"/>
              </w:rPr>
            </w:pPr>
            <w:r>
              <w:rPr>
                <w:rFonts w:eastAsiaTheme="minorEastAsia"/>
              </w:rPr>
              <w:t>Value</w:t>
            </w:r>
          </w:p>
        </w:tc>
        <w:tc>
          <w:tcPr>
            <w:tcW w:w="1417" w:type="dxa"/>
            <w:tcBorders>
              <w:bottom w:val="single" w:sz="4" w:space="0" w:color="auto"/>
            </w:tcBorders>
            <w:vAlign w:val="center"/>
          </w:tcPr>
          <w:p w14:paraId="3CD06FF8" w14:textId="77777777" w:rsidR="003F3F13" w:rsidRDefault="003F3F13" w:rsidP="00770F99">
            <w:pPr>
              <w:jc w:val="center"/>
              <w:rPr>
                <w:rFonts w:eastAsiaTheme="minorEastAsia"/>
              </w:rPr>
            </w:pPr>
            <w:r>
              <w:rPr>
                <w:rFonts w:eastAsiaTheme="minorEastAsia"/>
              </w:rPr>
              <w:t>Data sources</w:t>
            </w:r>
          </w:p>
        </w:tc>
        <w:tc>
          <w:tcPr>
            <w:tcW w:w="1418" w:type="dxa"/>
            <w:tcBorders>
              <w:bottom w:val="single" w:sz="4" w:space="0" w:color="auto"/>
            </w:tcBorders>
            <w:vAlign w:val="center"/>
          </w:tcPr>
          <w:p w14:paraId="23644088" w14:textId="77777777" w:rsidR="003F3F13" w:rsidRDefault="003F3F13" w:rsidP="00770F99">
            <w:pPr>
              <w:jc w:val="center"/>
              <w:rPr>
                <w:rFonts w:eastAsiaTheme="minorEastAsia"/>
              </w:rPr>
            </w:pPr>
            <w:r>
              <w:rPr>
                <w:rFonts w:eastAsiaTheme="minorEastAsia"/>
              </w:rPr>
              <w:t>Value</w:t>
            </w:r>
          </w:p>
        </w:tc>
        <w:tc>
          <w:tcPr>
            <w:tcW w:w="1417" w:type="dxa"/>
            <w:tcBorders>
              <w:bottom w:val="single" w:sz="4" w:space="0" w:color="auto"/>
            </w:tcBorders>
            <w:vAlign w:val="center"/>
          </w:tcPr>
          <w:p w14:paraId="580C672A" w14:textId="77777777" w:rsidR="003F3F13" w:rsidRDefault="003F3F13" w:rsidP="00770F99">
            <w:pPr>
              <w:jc w:val="center"/>
              <w:rPr>
                <w:rFonts w:eastAsiaTheme="minorEastAsia"/>
              </w:rPr>
            </w:pPr>
            <w:r>
              <w:rPr>
                <w:rFonts w:eastAsiaTheme="minorEastAsia"/>
              </w:rPr>
              <w:t>Data sources</w:t>
            </w:r>
          </w:p>
        </w:tc>
      </w:tr>
      <w:tr w:rsidR="003F3F13" w14:paraId="1D91D760" w14:textId="77777777" w:rsidTr="00770F99">
        <w:trPr>
          <w:trHeight w:val="567"/>
        </w:trPr>
        <w:tc>
          <w:tcPr>
            <w:tcW w:w="2368" w:type="dxa"/>
            <w:tcBorders>
              <w:top w:val="single" w:sz="4" w:space="0" w:color="auto"/>
            </w:tcBorders>
            <w:shd w:val="clear" w:color="auto" w:fill="D9D9D9" w:themeFill="background1" w:themeFillShade="D9"/>
            <w:vAlign w:val="center"/>
          </w:tcPr>
          <w:p w14:paraId="6BE8F9A3" w14:textId="77777777" w:rsidR="003F3F13" w:rsidRDefault="003F3F13" w:rsidP="003F3F13">
            <w:pPr>
              <w:jc w:val="both"/>
              <w:rPr>
                <w:rFonts w:eastAsiaTheme="minorEastAsia"/>
              </w:rPr>
            </w:pPr>
            <w:r>
              <w:rPr>
                <w:rFonts w:eastAsiaTheme="minorEastAsia"/>
              </w:rPr>
              <w:t>Nitrogen</w:t>
            </w:r>
          </w:p>
        </w:tc>
        <w:tc>
          <w:tcPr>
            <w:tcW w:w="1318" w:type="dxa"/>
            <w:tcBorders>
              <w:top w:val="single" w:sz="4" w:space="0" w:color="auto"/>
            </w:tcBorders>
            <w:shd w:val="clear" w:color="auto" w:fill="D9D9D9" w:themeFill="background1" w:themeFillShade="D9"/>
            <w:vAlign w:val="center"/>
          </w:tcPr>
          <w:p w14:paraId="071CAF31" w14:textId="77777777" w:rsidR="003F3F13" w:rsidRDefault="003F3F13" w:rsidP="003F3F13">
            <w:pPr>
              <w:jc w:val="both"/>
              <w:rPr>
                <w:rFonts w:eastAsiaTheme="minorEastAsia"/>
              </w:rPr>
            </w:pPr>
          </w:p>
        </w:tc>
        <w:tc>
          <w:tcPr>
            <w:tcW w:w="1417" w:type="dxa"/>
            <w:tcBorders>
              <w:top w:val="single" w:sz="4" w:space="0" w:color="auto"/>
            </w:tcBorders>
            <w:shd w:val="clear" w:color="auto" w:fill="D9D9D9" w:themeFill="background1" w:themeFillShade="D9"/>
            <w:vAlign w:val="center"/>
          </w:tcPr>
          <w:p w14:paraId="72799129" w14:textId="77777777" w:rsidR="003F3F13" w:rsidRDefault="003F3F13" w:rsidP="003F3F13">
            <w:pPr>
              <w:jc w:val="both"/>
              <w:rPr>
                <w:rFonts w:eastAsiaTheme="minorEastAsia"/>
              </w:rPr>
            </w:pPr>
          </w:p>
        </w:tc>
        <w:tc>
          <w:tcPr>
            <w:tcW w:w="1418" w:type="dxa"/>
            <w:tcBorders>
              <w:top w:val="single" w:sz="4" w:space="0" w:color="auto"/>
            </w:tcBorders>
            <w:shd w:val="clear" w:color="auto" w:fill="D9D9D9" w:themeFill="background1" w:themeFillShade="D9"/>
            <w:vAlign w:val="center"/>
          </w:tcPr>
          <w:p w14:paraId="3CC2D219" w14:textId="77777777" w:rsidR="003F3F13" w:rsidRDefault="003F3F13" w:rsidP="00770F99">
            <w:pPr>
              <w:jc w:val="center"/>
              <w:rPr>
                <w:rFonts w:eastAsiaTheme="minorEastAsia"/>
              </w:rPr>
            </w:pPr>
          </w:p>
        </w:tc>
        <w:tc>
          <w:tcPr>
            <w:tcW w:w="1417" w:type="dxa"/>
            <w:tcBorders>
              <w:top w:val="single" w:sz="4" w:space="0" w:color="auto"/>
            </w:tcBorders>
            <w:shd w:val="clear" w:color="auto" w:fill="D9D9D9" w:themeFill="background1" w:themeFillShade="D9"/>
            <w:vAlign w:val="center"/>
          </w:tcPr>
          <w:p w14:paraId="1902DAD5" w14:textId="77777777" w:rsidR="003F3F13" w:rsidRDefault="003F3F13" w:rsidP="003F3F13">
            <w:pPr>
              <w:jc w:val="both"/>
              <w:rPr>
                <w:rFonts w:eastAsiaTheme="minorEastAsia"/>
              </w:rPr>
            </w:pPr>
          </w:p>
        </w:tc>
      </w:tr>
      <w:tr w:rsidR="003F3F13" w14:paraId="492DA8AE" w14:textId="77777777" w:rsidTr="00770F99">
        <w:trPr>
          <w:trHeight w:val="567"/>
        </w:trPr>
        <w:tc>
          <w:tcPr>
            <w:tcW w:w="2368" w:type="dxa"/>
            <w:tcBorders>
              <w:top w:val="single" w:sz="4" w:space="0" w:color="auto"/>
            </w:tcBorders>
            <w:vAlign w:val="center"/>
          </w:tcPr>
          <w:p w14:paraId="7F0047FA" w14:textId="77777777" w:rsidR="003F3F13" w:rsidRDefault="003F3F13" w:rsidP="003F3F13">
            <w:pPr>
              <w:jc w:val="both"/>
              <w:rPr>
                <w:rFonts w:eastAsiaTheme="minorEastAsia"/>
              </w:rPr>
            </w:pPr>
            <w:r>
              <w:rPr>
                <w:rFonts w:eastAsiaTheme="minorEastAsia"/>
              </w:rPr>
              <w:t>Grassland</w:t>
            </w:r>
          </w:p>
        </w:tc>
        <w:tc>
          <w:tcPr>
            <w:tcW w:w="1318" w:type="dxa"/>
            <w:tcBorders>
              <w:top w:val="single" w:sz="4" w:space="0" w:color="auto"/>
            </w:tcBorders>
            <w:vAlign w:val="center"/>
          </w:tcPr>
          <w:p w14:paraId="5CA1A984" w14:textId="4CD0A032" w:rsidR="003F3F13" w:rsidRDefault="003F3F13" w:rsidP="00770F99">
            <w:pPr>
              <w:jc w:val="center"/>
              <w:rPr>
                <w:rFonts w:eastAsiaTheme="minorEastAsia"/>
              </w:rPr>
            </w:pPr>
            <w:r>
              <w:rPr>
                <w:rFonts w:ascii="Calibri" w:hAnsi="Calibri" w:cs="Calibri"/>
                <w:color w:val="000000"/>
              </w:rPr>
              <w:t>100</w:t>
            </w:r>
          </w:p>
        </w:tc>
        <w:tc>
          <w:tcPr>
            <w:tcW w:w="1417" w:type="dxa"/>
            <w:tcBorders>
              <w:top w:val="single" w:sz="4" w:space="0" w:color="auto"/>
            </w:tcBorders>
            <w:vAlign w:val="center"/>
          </w:tcPr>
          <w:p w14:paraId="40F11F98" w14:textId="77777777" w:rsidR="003F3F13" w:rsidRDefault="003F3F13" w:rsidP="003F3F13">
            <w:pPr>
              <w:jc w:val="both"/>
              <w:rPr>
                <w:rFonts w:eastAsiaTheme="minorEastAsia"/>
              </w:rPr>
            </w:pPr>
          </w:p>
        </w:tc>
        <w:tc>
          <w:tcPr>
            <w:tcW w:w="1418" w:type="dxa"/>
            <w:tcBorders>
              <w:top w:val="single" w:sz="4" w:space="0" w:color="auto"/>
            </w:tcBorders>
          </w:tcPr>
          <w:p w14:paraId="7D55E09C" w14:textId="6B817B62" w:rsidR="003F3F13" w:rsidRDefault="003F3F13" w:rsidP="00770F99">
            <w:pPr>
              <w:jc w:val="center"/>
              <w:rPr>
                <w:rFonts w:eastAsiaTheme="minorEastAsia"/>
              </w:rPr>
            </w:pPr>
            <w:r>
              <w:rPr>
                <w:rFonts w:ascii="Calibri" w:hAnsi="Calibri" w:cs="Calibri"/>
                <w:color w:val="000000"/>
              </w:rPr>
              <w:t>0.3</w:t>
            </w:r>
          </w:p>
        </w:tc>
        <w:tc>
          <w:tcPr>
            <w:tcW w:w="1417" w:type="dxa"/>
            <w:tcBorders>
              <w:top w:val="single" w:sz="4" w:space="0" w:color="auto"/>
            </w:tcBorders>
            <w:vAlign w:val="center"/>
          </w:tcPr>
          <w:p w14:paraId="6296AB11" w14:textId="77777777" w:rsidR="003F3F13" w:rsidRDefault="003F3F13" w:rsidP="003F3F13">
            <w:pPr>
              <w:jc w:val="both"/>
              <w:rPr>
                <w:rFonts w:eastAsiaTheme="minorEastAsia"/>
              </w:rPr>
            </w:pPr>
          </w:p>
        </w:tc>
      </w:tr>
      <w:tr w:rsidR="003F3F13" w14:paraId="247EB181" w14:textId="77777777" w:rsidTr="00770F99">
        <w:trPr>
          <w:trHeight w:val="567"/>
        </w:trPr>
        <w:tc>
          <w:tcPr>
            <w:tcW w:w="2368" w:type="dxa"/>
            <w:vAlign w:val="center"/>
          </w:tcPr>
          <w:p w14:paraId="77ACFE90" w14:textId="77777777" w:rsidR="003F3F13" w:rsidRDefault="003F3F13" w:rsidP="003F3F13">
            <w:pPr>
              <w:jc w:val="both"/>
              <w:rPr>
                <w:rFonts w:eastAsiaTheme="minorEastAsia"/>
              </w:rPr>
            </w:pPr>
            <w:r>
              <w:rPr>
                <w:rFonts w:eastAsiaTheme="minorEastAsia"/>
              </w:rPr>
              <w:t>Shrubland</w:t>
            </w:r>
          </w:p>
        </w:tc>
        <w:tc>
          <w:tcPr>
            <w:tcW w:w="1318" w:type="dxa"/>
            <w:vAlign w:val="center"/>
          </w:tcPr>
          <w:p w14:paraId="482D1545" w14:textId="7A9E7108" w:rsidR="003F3F13" w:rsidRDefault="003F3F13" w:rsidP="00770F99">
            <w:pPr>
              <w:jc w:val="center"/>
              <w:rPr>
                <w:rFonts w:eastAsiaTheme="minorEastAsia"/>
              </w:rPr>
            </w:pPr>
            <w:r>
              <w:rPr>
                <w:rFonts w:ascii="Calibri" w:hAnsi="Calibri" w:cs="Calibri"/>
                <w:color w:val="000000"/>
              </w:rPr>
              <w:t>177</w:t>
            </w:r>
          </w:p>
        </w:tc>
        <w:tc>
          <w:tcPr>
            <w:tcW w:w="1417" w:type="dxa"/>
            <w:vAlign w:val="center"/>
          </w:tcPr>
          <w:p w14:paraId="0495D67B" w14:textId="77777777" w:rsidR="003F3F13" w:rsidRDefault="003F3F13" w:rsidP="003F3F13">
            <w:pPr>
              <w:jc w:val="both"/>
              <w:rPr>
                <w:rFonts w:eastAsiaTheme="minorEastAsia"/>
              </w:rPr>
            </w:pPr>
          </w:p>
        </w:tc>
        <w:tc>
          <w:tcPr>
            <w:tcW w:w="1418" w:type="dxa"/>
          </w:tcPr>
          <w:p w14:paraId="0351DB11" w14:textId="6167501E" w:rsidR="003F3F13" w:rsidRDefault="003F3F13" w:rsidP="00770F99">
            <w:pPr>
              <w:jc w:val="center"/>
              <w:rPr>
                <w:rFonts w:eastAsiaTheme="minorEastAsia"/>
              </w:rPr>
            </w:pPr>
            <w:r>
              <w:rPr>
                <w:rFonts w:ascii="Calibri" w:hAnsi="Calibri" w:cs="Calibri"/>
                <w:color w:val="000000"/>
              </w:rPr>
              <w:t>0.9</w:t>
            </w:r>
          </w:p>
        </w:tc>
        <w:tc>
          <w:tcPr>
            <w:tcW w:w="1417" w:type="dxa"/>
            <w:vAlign w:val="center"/>
          </w:tcPr>
          <w:p w14:paraId="764DDF5C" w14:textId="77777777" w:rsidR="003F3F13" w:rsidRDefault="003F3F13" w:rsidP="003F3F13">
            <w:pPr>
              <w:jc w:val="both"/>
              <w:rPr>
                <w:rFonts w:eastAsiaTheme="minorEastAsia"/>
              </w:rPr>
            </w:pPr>
          </w:p>
        </w:tc>
      </w:tr>
      <w:tr w:rsidR="003F3F13" w14:paraId="62808FFD" w14:textId="77777777" w:rsidTr="00770F99">
        <w:trPr>
          <w:trHeight w:val="567"/>
        </w:trPr>
        <w:tc>
          <w:tcPr>
            <w:tcW w:w="2368" w:type="dxa"/>
            <w:vAlign w:val="center"/>
          </w:tcPr>
          <w:p w14:paraId="2B6C6D9E" w14:textId="77777777" w:rsidR="003F3F13" w:rsidRDefault="003F3F13" w:rsidP="003F3F13">
            <w:pPr>
              <w:jc w:val="both"/>
              <w:rPr>
                <w:rFonts w:eastAsiaTheme="minorEastAsia"/>
              </w:rPr>
            </w:pPr>
            <w:r>
              <w:rPr>
                <w:rFonts w:eastAsiaTheme="minorEastAsia"/>
              </w:rPr>
              <w:t>Maize</w:t>
            </w:r>
          </w:p>
        </w:tc>
        <w:tc>
          <w:tcPr>
            <w:tcW w:w="1318" w:type="dxa"/>
            <w:vAlign w:val="center"/>
          </w:tcPr>
          <w:p w14:paraId="58EBCDC2" w14:textId="49DF29E6"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69416012" w14:textId="77777777" w:rsidR="003F3F13" w:rsidRDefault="003F3F13" w:rsidP="003F3F13">
            <w:pPr>
              <w:jc w:val="both"/>
              <w:rPr>
                <w:rFonts w:eastAsiaTheme="minorEastAsia"/>
              </w:rPr>
            </w:pPr>
          </w:p>
        </w:tc>
        <w:tc>
          <w:tcPr>
            <w:tcW w:w="1418" w:type="dxa"/>
          </w:tcPr>
          <w:p w14:paraId="0C0F6F27" w14:textId="11573D84"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4727F220" w14:textId="77777777" w:rsidR="003F3F13" w:rsidRDefault="003F3F13" w:rsidP="003F3F13">
            <w:pPr>
              <w:jc w:val="both"/>
              <w:rPr>
                <w:rFonts w:eastAsiaTheme="minorEastAsia"/>
              </w:rPr>
            </w:pPr>
          </w:p>
        </w:tc>
      </w:tr>
      <w:tr w:rsidR="003F3F13" w14:paraId="75FBB5D4" w14:textId="77777777" w:rsidTr="00770F99">
        <w:trPr>
          <w:trHeight w:val="567"/>
        </w:trPr>
        <w:tc>
          <w:tcPr>
            <w:tcW w:w="2368" w:type="dxa"/>
            <w:vAlign w:val="center"/>
          </w:tcPr>
          <w:p w14:paraId="7920B8FE" w14:textId="77777777" w:rsidR="003F3F13" w:rsidRDefault="003F3F13" w:rsidP="003F3F13">
            <w:pPr>
              <w:jc w:val="both"/>
              <w:rPr>
                <w:rFonts w:eastAsiaTheme="minorEastAsia"/>
              </w:rPr>
            </w:pPr>
            <w:r>
              <w:rPr>
                <w:rFonts w:eastAsiaTheme="minorEastAsia"/>
              </w:rPr>
              <w:t>Haricot beans</w:t>
            </w:r>
          </w:p>
        </w:tc>
        <w:tc>
          <w:tcPr>
            <w:tcW w:w="1318" w:type="dxa"/>
            <w:vAlign w:val="center"/>
          </w:tcPr>
          <w:p w14:paraId="1CF03259" w14:textId="4B2318A2"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45C83382" w14:textId="77777777" w:rsidR="003F3F13" w:rsidRDefault="003F3F13" w:rsidP="003F3F13">
            <w:pPr>
              <w:jc w:val="both"/>
              <w:rPr>
                <w:rFonts w:eastAsiaTheme="minorEastAsia"/>
              </w:rPr>
            </w:pPr>
          </w:p>
        </w:tc>
        <w:tc>
          <w:tcPr>
            <w:tcW w:w="1418" w:type="dxa"/>
          </w:tcPr>
          <w:p w14:paraId="2C6CDE64" w14:textId="32E607C6"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679C65D6" w14:textId="77777777" w:rsidR="003F3F13" w:rsidRDefault="003F3F13" w:rsidP="003F3F13">
            <w:pPr>
              <w:jc w:val="both"/>
              <w:rPr>
                <w:rFonts w:eastAsiaTheme="minorEastAsia"/>
              </w:rPr>
            </w:pPr>
          </w:p>
        </w:tc>
      </w:tr>
      <w:tr w:rsidR="003F3F13" w14:paraId="6C6EE6B1" w14:textId="77777777" w:rsidTr="00770F99">
        <w:trPr>
          <w:trHeight w:val="567"/>
        </w:trPr>
        <w:tc>
          <w:tcPr>
            <w:tcW w:w="2368" w:type="dxa"/>
            <w:vAlign w:val="center"/>
          </w:tcPr>
          <w:p w14:paraId="547B8638" w14:textId="77777777" w:rsidR="003F3F13" w:rsidRDefault="003F3F13" w:rsidP="003F3F13">
            <w:pPr>
              <w:jc w:val="both"/>
              <w:rPr>
                <w:rFonts w:eastAsiaTheme="minorEastAsia"/>
              </w:rPr>
            </w:pPr>
            <w:r>
              <w:rPr>
                <w:rFonts w:eastAsiaTheme="minorEastAsia"/>
              </w:rPr>
              <w:lastRenderedPageBreak/>
              <w:t>Teff</w:t>
            </w:r>
          </w:p>
        </w:tc>
        <w:tc>
          <w:tcPr>
            <w:tcW w:w="1318" w:type="dxa"/>
            <w:vAlign w:val="center"/>
          </w:tcPr>
          <w:p w14:paraId="18B326B7" w14:textId="1C74DB17"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2BE10496" w14:textId="77777777" w:rsidR="003F3F13" w:rsidRDefault="003F3F13" w:rsidP="003F3F13">
            <w:pPr>
              <w:jc w:val="both"/>
              <w:rPr>
                <w:rFonts w:eastAsiaTheme="minorEastAsia"/>
              </w:rPr>
            </w:pPr>
          </w:p>
        </w:tc>
        <w:tc>
          <w:tcPr>
            <w:tcW w:w="1418" w:type="dxa"/>
          </w:tcPr>
          <w:p w14:paraId="7279BA9E" w14:textId="3DC502D5"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42F92E38" w14:textId="77777777" w:rsidR="003F3F13" w:rsidRDefault="003F3F13" w:rsidP="003F3F13">
            <w:pPr>
              <w:jc w:val="both"/>
              <w:rPr>
                <w:rFonts w:eastAsiaTheme="minorEastAsia"/>
              </w:rPr>
            </w:pPr>
          </w:p>
        </w:tc>
      </w:tr>
      <w:tr w:rsidR="003F3F13" w14:paraId="6E98CD7C" w14:textId="77777777" w:rsidTr="00770F99">
        <w:trPr>
          <w:trHeight w:val="567"/>
        </w:trPr>
        <w:tc>
          <w:tcPr>
            <w:tcW w:w="2368" w:type="dxa"/>
            <w:vAlign w:val="center"/>
          </w:tcPr>
          <w:p w14:paraId="75951806" w14:textId="77777777" w:rsidR="003F3F13" w:rsidRDefault="003F3F13" w:rsidP="003F3F13">
            <w:pPr>
              <w:jc w:val="both"/>
              <w:rPr>
                <w:rFonts w:eastAsiaTheme="minorEastAsia"/>
              </w:rPr>
            </w:pPr>
            <w:r>
              <w:rPr>
                <w:rFonts w:eastAsiaTheme="minorEastAsia"/>
              </w:rPr>
              <w:t>Finger millet</w:t>
            </w:r>
          </w:p>
        </w:tc>
        <w:tc>
          <w:tcPr>
            <w:tcW w:w="1318" w:type="dxa"/>
            <w:vAlign w:val="center"/>
          </w:tcPr>
          <w:p w14:paraId="483713D6" w14:textId="5ADFA613"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0400D761" w14:textId="77777777" w:rsidR="003F3F13" w:rsidRDefault="003F3F13" w:rsidP="003F3F13">
            <w:pPr>
              <w:jc w:val="both"/>
              <w:rPr>
                <w:rFonts w:eastAsiaTheme="minorEastAsia"/>
              </w:rPr>
            </w:pPr>
          </w:p>
        </w:tc>
        <w:tc>
          <w:tcPr>
            <w:tcW w:w="1418" w:type="dxa"/>
          </w:tcPr>
          <w:p w14:paraId="2F536786" w14:textId="50F31EC9"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2DB75DDE" w14:textId="77777777" w:rsidR="003F3F13" w:rsidRDefault="003F3F13" w:rsidP="003F3F13">
            <w:pPr>
              <w:jc w:val="both"/>
              <w:rPr>
                <w:rFonts w:eastAsiaTheme="minorEastAsia"/>
              </w:rPr>
            </w:pPr>
          </w:p>
        </w:tc>
      </w:tr>
      <w:tr w:rsidR="003F3F13" w14:paraId="7032739E" w14:textId="77777777" w:rsidTr="00770F99">
        <w:trPr>
          <w:trHeight w:val="567"/>
        </w:trPr>
        <w:tc>
          <w:tcPr>
            <w:tcW w:w="2368" w:type="dxa"/>
            <w:vAlign w:val="center"/>
          </w:tcPr>
          <w:p w14:paraId="771004F4" w14:textId="77777777" w:rsidR="003F3F13" w:rsidRDefault="003F3F13" w:rsidP="003F3F13">
            <w:pPr>
              <w:jc w:val="both"/>
              <w:rPr>
                <w:rFonts w:eastAsiaTheme="minorEastAsia"/>
              </w:rPr>
            </w:pPr>
            <w:r>
              <w:rPr>
                <w:rFonts w:eastAsiaTheme="minorEastAsia"/>
              </w:rPr>
              <w:t>Pepper</w:t>
            </w:r>
          </w:p>
        </w:tc>
        <w:tc>
          <w:tcPr>
            <w:tcW w:w="1318" w:type="dxa"/>
            <w:vAlign w:val="center"/>
          </w:tcPr>
          <w:p w14:paraId="239C92A1" w14:textId="7D2CC58B"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48B1F378" w14:textId="77777777" w:rsidR="003F3F13" w:rsidRDefault="003F3F13" w:rsidP="003F3F13">
            <w:pPr>
              <w:jc w:val="both"/>
              <w:rPr>
                <w:rFonts w:eastAsiaTheme="minorEastAsia"/>
              </w:rPr>
            </w:pPr>
          </w:p>
        </w:tc>
        <w:tc>
          <w:tcPr>
            <w:tcW w:w="1418" w:type="dxa"/>
          </w:tcPr>
          <w:p w14:paraId="6DD61949" w14:textId="290D31BC"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4994E56D" w14:textId="77777777" w:rsidR="003F3F13" w:rsidRDefault="003F3F13" w:rsidP="003F3F13">
            <w:pPr>
              <w:jc w:val="both"/>
              <w:rPr>
                <w:rFonts w:eastAsiaTheme="minorEastAsia"/>
              </w:rPr>
            </w:pPr>
          </w:p>
        </w:tc>
      </w:tr>
      <w:tr w:rsidR="003F3F13" w14:paraId="5094829C" w14:textId="77777777" w:rsidTr="00770F99">
        <w:trPr>
          <w:trHeight w:val="567"/>
        </w:trPr>
        <w:tc>
          <w:tcPr>
            <w:tcW w:w="2368" w:type="dxa"/>
            <w:vAlign w:val="center"/>
          </w:tcPr>
          <w:p w14:paraId="5A8A5940" w14:textId="77777777" w:rsidR="003F3F13" w:rsidRDefault="003F3F13" w:rsidP="003F3F13">
            <w:pPr>
              <w:jc w:val="both"/>
              <w:rPr>
                <w:rFonts w:eastAsiaTheme="minorEastAsia"/>
              </w:rPr>
            </w:pPr>
            <w:r>
              <w:rPr>
                <w:rFonts w:eastAsiaTheme="minorEastAsia"/>
              </w:rPr>
              <w:t>Coffee</w:t>
            </w:r>
          </w:p>
        </w:tc>
        <w:tc>
          <w:tcPr>
            <w:tcW w:w="1318" w:type="dxa"/>
            <w:vAlign w:val="center"/>
          </w:tcPr>
          <w:p w14:paraId="6B26916F" w14:textId="39A35A03"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41A64C61" w14:textId="77777777" w:rsidR="003F3F13" w:rsidRDefault="003F3F13" w:rsidP="003F3F13">
            <w:pPr>
              <w:jc w:val="both"/>
              <w:rPr>
                <w:rFonts w:eastAsiaTheme="minorEastAsia"/>
              </w:rPr>
            </w:pPr>
          </w:p>
        </w:tc>
        <w:tc>
          <w:tcPr>
            <w:tcW w:w="1418" w:type="dxa"/>
          </w:tcPr>
          <w:p w14:paraId="23CD0539" w14:textId="7A39C7E5"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0B4E2956" w14:textId="77777777" w:rsidR="003F3F13" w:rsidRDefault="003F3F13" w:rsidP="003F3F13">
            <w:pPr>
              <w:jc w:val="both"/>
              <w:rPr>
                <w:rFonts w:eastAsiaTheme="minorEastAsia"/>
              </w:rPr>
            </w:pPr>
          </w:p>
        </w:tc>
      </w:tr>
      <w:tr w:rsidR="003F3F13" w14:paraId="1C8F17CC" w14:textId="77777777" w:rsidTr="00770F99">
        <w:trPr>
          <w:trHeight w:val="567"/>
        </w:trPr>
        <w:tc>
          <w:tcPr>
            <w:tcW w:w="2368" w:type="dxa"/>
            <w:vAlign w:val="center"/>
          </w:tcPr>
          <w:p w14:paraId="6C63879D" w14:textId="77777777" w:rsidR="003F3F13" w:rsidRDefault="003F3F13" w:rsidP="003F3F13">
            <w:pPr>
              <w:jc w:val="both"/>
              <w:rPr>
                <w:rFonts w:eastAsiaTheme="minorEastAsia"/>
              </w:rPr>
            </w:pPr>
            <w:r>
              <w:rPr>
                <w:rFonts w:eastAsiaTheme="minorEastAsia"/>
              </w:rPr>
              <w:t>Chat</w:t>
            </w:r>
          </w:p>
        </w:tc>
        <w:tc>
          <w:tcPr>
            <w:tcW w:w="1318" w:type="dxa"/>
            <w:vAlign w:val="center"/>
          </w:tcPr>
          <w:p w14:paraId="31D038ED" w14:textId="4AC0E9F3"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1C249DBD" w14:textId="77777777" w:rsidR="003F3F13" w:rsidRDefault="003F3F13" w:rsidP="003F3F13">
            <w:pPr>
              <w:jc w:val="both"/>
              <w:rPr>
                <w:rFonts w:eastAsiaTheme="minorEastAsia"/>
              </w:rPr>
            </w:pPr>
          </w:p>
        </w:tc>
        <w:tc>
          <w:tcPr>
            <w:tcW w:w="1418" w:type="dxa"/>
          </w:tcPr>
          <w:p w14:paraId="43C413A2" w14:textId="15B68ACA"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5431FBA0" w14:textId="77777777" w:rsidR="003F3F13" w:rsidRDefault="003F3F13" w:rsidP="003F3F13">
            <w:pPr>
              <w:jc w:val="both"/>
              <w:rPr>
                <w:rFonts w:eastAsiaTheme="minorEastAsia"/>
              </w:rPr>
            </w:pPr>
          </w:p>
        </w:tc>
      </w:tr>
      <w:tr w:rsidR="003F3F13" w14:paraId="611B6D4A" w14:textId="77777777" w:rsidTr="00770F99">
        <w:trPr>
          <w:trHeight w:val="567"/>
        </w:trPr>
        <w:tc>
          <w:tcPr>
            <w:tcW w:w="2368" w:type="dxa"/>
            <w:vAlign w:val="center"/>
          </w:tcPr>
          <w:p w14:paraId="3890AB73" w14:textId="77777777" w:rsidR="003F3F13" w:rsidRDefault="003F3F13" w:rsidP="003F3F13">
            <w:pPr>
              <w:jc w:val="both"/>
              <w:rPr>
                <w:rFonts w:eastAsiaTheme="minorEastAsia"/>
              </w:rPr>
            </w:pPr>
            <w:r>
              <w:rPr>
                <w:rFonts w:eastAsiaTheme="minorEastAsia"/>
              </w:rPr>
              <w:t>Tomatoes</w:t>
            </w:r>
          </w:p>
        </w:tc>
        <w:tc>
          <w:tcPr>
            <w:tcW w:w="1318" w:type="dxa"/>
            <w:vAlign w:val="center"/>
          </w:tcPr>
          <w:p w14:paraId="39BD5ACB" w14:textId="65DBE658"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3050FBEF" w14:textId="77777777" w:rsidR="003F3F13" w:rsidRDefault="003F3F13" w:rsidP="003F3F13">
            <w:pPr>
              <w:jc w:val="both"/>
              <w:rPr>
                <w:rFonts w:eastAsiaTheme="minorEastAsia"/>
              </w:rPr>
            </w:pPr>
          </w:p>
        </w:tc>
        <w:tc>
          <w:tcPr>
            <w:tcW w:w="1418" w:type="dxa"/>
          </w:tcPr>
          <w:p w14:paraId="2DDDBFAA" w14:textId="16F71EC2"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2F0EAD4F" w14:textId="77777777" w:rsidR="003F3F13" w:rsidRDefault="003F3F13" w:rsidP="003F3F13">
            <w:pPr>
              <w:jc w:val="both"/>
              <w:rPr>
                <w:rFonts w:eastAsiaTheme="minorEastAsia"/>
              </w:rPr>
            </w:pPr>
          </w:p>
        </w:tc>
      </w:tr>
      <w:tr w:rsidR="003F3F13" w14:paraId="258E63B8" w14:textId="77777777" w:rsidTr="00770F99">
        <w:trPr>
          <w:trHeight w:val="567"/>
        </w:trPr>
        <w:tc>
          <w:tcPr>
            <w:tcW w:w="2368" w:type="dxa"/>
            <w:vAlign w:val="center"/>
          </w:tcPr>
          <w:p w14:paraId="743C958F" w14:textId="77777777" w:rsidR="003F3F13" w:rsidRDefault="003F3F13" w:rsidP="003F3F13">
            <w:pPr>
              <w:jc w:val="both"/>
              <w:rPr>
                <w:rFonts w:eastAsiaTheme="minorEastAsia"/>
              </w:rPr>
            </w:pPr>
            <w:r>
              <w:rPr>
                <w:rFonts w:eastAsiaTheme="minorEastAsia"/>
              </w:rPr>
              <w:t>Cabbage</w:t>
            </w:r>
          </w:p>
        </w:tc>
        <w:tc>
          <w:tcPr>
            <w:tcW w:w="1318" w:type="dxa"/>
            <w:vAlign w:val="center"/>
          </w:tcPr>
          <w:p w14:paraId="38869EDA" w14:textId="40209A5B" w:rsidR="003F3F13" w:rsidRDefault="003F3F13" w:rsidP="00770F99">
            <w:pPr>
              <w:jc w:val="center"/>
              <w:rPr>
                <w:rFonts w:eastAsiaTheme="minorEastAsia"/>
              </w:rPr>
            </w:pPr>
            <w:r>
              <w:rPr>
                <w:rFonts w:ascii="Calibri" w:hAnsi="Calibri" w:cs="Calibri"/>
                <w:color w:val="000000"/>
              </w:rPr>
              <w:t>154</w:t>
            </w:r>
          </w:p>
        </w:tc>
        <w:tc>
          <w:tcPr>
            <w:tcW w:w="1417" w:type="dxa"/>
            <w:vAlign w:val="center"/>
          </w:tcPr>
          <w:p w14:paraId="1F88F441" w14:textId="77777777" w:rsidR="003F3F13" w:rsidRDefault="003F3F13" w:rsidP="003F3F13">
            <w:pPr>
              <w:jc w:val="both"/>
              <w:rPr>
                <w:rFonts w:eastAsiaTheme="minorEastAsia"/>
              </w:rPr>
            </w:pPr>
          </w:p>
        </w:tc>
        <w:tc>
          <w:tcPr>
            <w:tcW w:w="1418" w:type="dxa"/>
          </w:tcPr>
          <w:p w14:paraId="640F1A08" w14:textId="2163B4DF" w:rsidR="003F3F13" w:rsidRDefault="003F3F13" w:rsidP="00770F99">
            <w:pPr>
              <w:jc w:val="center"/>
              <w:rPr>
                <w:rFonts w:eastAsiaTheme="minorEastAsia"/>
              </w:rPr>
            </w:pPr>
            <w:r>
              <w:rPr>
                <w:rFonts w:ascii="Calibri" w:hAnsi="Calibri" w:cs="Calibri"/>
                <w:color w:val="000000"/>
              </w:rPr>
              <w:t>0.3</w:t>
            </w:r>
          </w:p>
        </w:tc>
        <w:tc>
          <w:tcPr>
            <w:tcW w:w="1417" w:type="dxa"/>
            <w:vAlign w:val="center"/>
          </w:tcPr>
          <w:p w14:paraId="32669C7E" w14:textId="77777777" w:rsidR="003F3F13" w:rsidRDefault="003F3F13" w:rsidP="003F3F13">
            <w:pPr>
              <w:jc w:val="both"/>
              <w:rPr>
                <w:rFonts w:eastAsiaTheme="minorEastAsia"/>
              </w:rPr>
            </w:pPr>
          </w:p>
        </w:tc>
      </w:tr>
      <w:tr w:rsidR="003F3F13" w14:paraId="3B6DAC55" w14:textId="77777777" w:rsidTr="00770F99">
        <w:trPr>
          <w:trHeight w:val="567"/>
        </w:trPr>
        <w:tc>
          <w:tcPr>
            <w:tcW w:w="2368" w:type="dxa"/>
            <w:vAlign w:val="center"/>
          </w:tcPr>
          <w:p w14:paraId="189426D9" w14:textId="2B5F9748" w:rsidR="003F3F13" w:rsidRDefault="003F3F13" w:rsidP="003F3F13">
            <w:pPr>
              <w:jc w:val="both"/>
              <w:rPr>
                <w:rFonts w:eastAsiaTheme="minorEastAsia"/>
              </w:rPr>
            </w:pPr>
            <w:r>
              <w:rPr>
                <w:rFonts w:eastAsiaTheme="minorEastAsia"/>
              </w:rPr>
              <w:t>Wheat</w:t>
            </w:r>
          </w:p>
        </w:tc>
        <w:tc>
          <w:tcPr>
            <w:tcW w:w="1318" w:type="dxa"/>
            <w:vAlign w:val="center"/>
          </w:tcPr>
          <w:p w14:paraId="3B072A67" w14:textId="3DCE6D79" w:rsidR="003F3F13" w:rsidRDefault="003F3F13" w:rsidP="00770F99">
            <w:pPr>
              <w:jc w:val="center"/>
              <w:rPr>
                <w:rFonts w:eastAsiaTheme="minorEastAsia"/>
              </w:rPr>
            </w:pPr>
            <w:r>
              <w:rPr>
                <w:rFonts w:ascii="Calibri" w:hAnsi="Calibri" w:cs="Calibri"/>
                <w:color w:val="000000"/>
              </w:rPr>
              <w:t>230</w:t>
            </w:r>
          </w:p>
        </w:tc>
        <w:tc>
          <w:tcPr>
            <w:tcW w:w="1417" w:type="dxa"/>
            <w:vAlign w:val="center"/>
          </w:tcPr>
          <w:p w14:paraId="1CF276BB" w14:textId="77777777" w:rsidR="003F3F13" w:rsidRDefault="003F3F13" w:rsidP="003F3F13">
            <w:pPr>
              <w:jc w:val="both"/>
              <w:rPr>
                <w:rFonts w:eastAsiaTheme="minorEastAsia"/>
              </w:rPr>
            </w:pPr>
          </w:p>
        </w:tc>
        <w:tc>
          <w:tcPr>
            <w:tcW w:w="1418" w:type="dxa"/>
          </w:tcPr>
          <w:p w14:paraId="1CC19816" w14:textId="091E91ED" w:rsidR="003F3F13" w:rsidRDefault="003F3F13" w:rsidP="00770F99">
            <w:pPr>
              <w:jc w:val="center"/>
              <w:rPr>
                <w:rFonts w:eastAsiaTheme="minorEastAsia"/>
              </w:rPr>
            </w:pPr>
            <w:r>
              <w:rPr>
                <w:rFonts w:ascii="Calibri" w:hAnsi="Calibri" w:cs="Calibri"/>
                <w:color w:val="000000"/>
              </w:rPr>
              <w:t>0.6</w:t>
            </w:r>
          </w:p>
        </w:tc>
        <w:tc>
          <w:tcPr>
            <w:tcW w:w="1417" w:type="dxa"/>
            <w:vAlign w:val="center"/>
          </w:tcPr>
          <w:p w14:paraId="49F447A7" w14:textId="77777777" w:rsidR="003F3F13" w:rsidRDefault="003F3F13" w:rsidP="003F3F13">
            <w:pPr>
              <w:jc w:val="both"/>
              <w:rPr>
                <w:rFonts w:eastAsiaTheme="minorEastAsia"/>
              </w:rPr>
            </w:pPr>
          </w:p>
        </w:tc>
      </w:tr>
      <w:tr w:rsidR="003F3F13" w14:paraId="5E8BAB18" w14:textId="77777777" w:rsidTr="00770F99">
        <w:trPr>
          <w:trHeight w:val="567"/>
        </w:trPr>
        <w:tc>
          <w:tcPr>
            <w:tcW w:w="2368" w:type="dxa"/>
            <w:vAlign w:val="center"/>
          </w:tcPr>
          <w:p w14:paraId="79790A79" w14:textId="0D3B6FF0" w:rsidR="003F3F13" w:rsidRDefault="003F3F13" w:rsidP="003F3F13">
            <w:pPr>
              <w:jc w:val="both"/>
              <w:rPr>
                <w:rFonts w:eastAsiaTheme="minorEastAsia"/>
              </w:rPr>
            </w:pPr>
            <w:r>
              <w:rPr>
                <w:rFonts w:eastAsiaTheme="minorEastAsia"/>
              </w:rPr>
              <w:t>Sorghum</w:t>
            </w:r>
          </w:p>
        </w:tc>
        <w:tc>
          <w:tcPr>
            <w:tcW w:w="1318" w:type="dxa"/>
            <w:vAlign w:val="center"/>
          </w:tcPr>
          <w:p w14:paraId="45BC975F" w14:textId="334AA1AF" w:rsidR="003F3F13" w:rsidRDefault="003F3F13" w:rsidP="00770F99">
            <w:pPr>
              <w:jc w:val="center"/>
              <w:rPr>
                <w:rFonts w:eastAsiaTheme="minorEastAsia"/>
              </w:rPr>
            </w:pPr>
            <w:r>
              <w:rPr>
                <w:rFonts w:ascii="Calibri" w:hAnsi="Calibri" w:cs="Calibri"/>
                <w:color w:val="000000"/>
              </w:rPr>
              <w:t>126</w:t>
            </w:r>
          </w:p>
        </w:tc>
        <w:tc>
          <w:tcPr>
            <w:tcW w:w="1417" w:type="dxa"/>
            <w:vAlign w:val="center"/>
          </w:tcPr>
          <w:p w14:paraId="6F07E2E3" w14:textId="77777777" w:rsidR="003F3F13" w:rsidRDefault="003F3F13" w:rsidP="003F3F13">
            <w:pPr>
              <w:jc w:val="both"/>
              <w:rPr>
                <w:rFonts w:eastAsiaTheme="minorEastAsia"/>
              </w:rPr>
            </w:pPr>
          </w:p>
        </w:tc>
        <w:tc>
          <w:tcPr>
            <w:tcW w:w="1418" w:type="dxa"/>
          </w:tcPr>
          <w:p w14:paraId="1C981454" w14:textId="74D0EC70"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1150A9B8" w14:textId="77777777" w:rsidR="003F3F13" w:rsidRDefault="003F3F13" w:rsidP="003F3F13">
            <w:pPr>
              <w:jc w:val="both"/>
              <w:rPr>
                <w:rFonts w:eastAsiaTheme="minorEastAsia"/>
              </w:rPr>
            </w:pPr>
          </w:p>
        </w:tc>
      </w:tr>
      <w:tr w:rsidR="003F3F13" w14:paraId="1F14825E" w14:textId="77777777" w:rsidTr="00770F99">
        <w:trPr>
          <w:trHeight w:val="567"/>
        </w:trPr>
        <w:tc>
          <w:tcPr>
            <w:tcW w:w="2368" w:type="dxa"/>
            <w:vAlign w:val="center"/>
          </w:tcPr>
          <w:p w14:paraId="2F2F9ADA" w14:textId="3C42084E" w:rsidR="003F3F13" w:rsidRDefault="003F3F13" w:rsidP="003F3F13">
            <w:pPr>
              <w:jc w:val="both"/>
              <w:rPr>
                <w:rFonts w:eastAsiaTheme="minorEastAsia"/>
              </w:rPr>
            </w:pPr>
            <w:r>
              <w:rPr>
                <w:rFonts w:eastAsiaTheme="minorEastAsia"/>
              </w:rPr>
              <w:t>Rice IR36</w:t>
            </w:r>
          </w:p>
        </w:tc>
        <w:tc>
          <w:tcPr>
            <w:tcW w:w="1318" w:type="dxa"/>
            <w:vAlign w:val="center"/>
          </w:tcPr>
          <w:p w14:paraId="4F70B398" w14:textId="51299189" w:rsidR="003F3F13" w:rsidRDefault="003F3F13" w:rsidP="00770F99">
            <w:pPr>
              <w:jc w:val="center"/>
              <w:rPr>
                <w:rFonts w:eastAsiaTheme="minorEastAsia"/>
              </w:rPr>
            </w:pPr>
            <w:r>
              <w:rPr>
                <w:rFonts w:ascii="Calibri" w:hAnsi="Calibri" w:cs="Calibri"/>
                <w:color w:val="000000"/>
              </w:rPr>
              <w:t>88</w:t>
            </w:r>
          </w:p>
        </w:tc>
        <w:tc>
          <w:tcPr>
            <w:tcW w:w="1417" w:type="dxa"/>
            <w:vAlign w:val="center"/>
          </w:tcPr>
          <w:p w14:paraId="31A6A48A" w14:textId="77777777" w:rsidR="003F3F13" w:rsidRDefault="003F3F13" w:rsidP="003F3F13">
            <w:pPr>
              <w:jc w:val="both"/>
              <w:rPr>
                <w:rFonts w:eastAsiaTheme="minorEastAsia"/>
              </w:rPr>
            </w:pPr>
          </w:p>
        </w:tc>
        <w:tc>
          <w:tcPr>
            <w:tcW w:w="1418" w:type="dxa"/>
          </w:tcPr>
          <w:p w14:paraId="6102FF33" w14:textId="0E0B7F80"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4B0522CA" w14:textId="77777777" w:rsidR="003F3F13" w:rsidRDefault="003F3F13" w:rsidP="003F3F13">
            <w:pPr>
              <w:jc w:val="both"/>
              <w:rPr>
                <w:rFonts w:eastAsiaTheme="minorEastAsia"/>
              </w:rPr>
            </w:pPr>
          </w:p>
        </w:tc>
      </w:tr>
      <w:tr w:rsidR="003F3F13" w14:paraId="44EC51E3" w14:textId="77777777" w:rsidTr="00770F99">
        <w:trPr>
          <w:trHeight w:val="567"/>
        </w:trPr>
        <w:tc>
          <w:tcPr>
            <w:tcW w:w="2368" w:type="dxa"/>
            <w:vAlign w:val="center"/>
          </w:tcPr>
          <w:p w14:paraId="70DA0199" w14:textId="4C456211" w:rsidR="003F3F13" w:rsidRDefault="003F3F13" w:rsidP="003F3F13">
            <w:pPr>
              <w:jc w:val="both"/>
              <w:rPr>
                <w:rFonts w:eastAsiaTheme="minorEastAsia"/>
              </w:rPr>
            </w:pPr>
            <w:r>
              <w:rPr>
                <w:rFonts w:eastAsiaTheme="minorEastAsia"/>
              </w:rPr>
              <w:t xml:space="preserve">Rice </w:t>
            </w:r>
            <w:proofErr w:type="spellStart"/>
            <w:r>
              <w:rPr>
                <w:rFonts w:eastAsiaTheme="minorEastAsia"/>
              </w:rPr>
              <w:t>Mahamay</w:t>
            </w:r>
            <w:proofErr w:type="spellEnd"/>
          </w:p>
        </w:tc>
        <w:tc>
          <w:tcPr>
            <w:tcW w:w="1318" w:type="dxa"/>
            <w:vAlign w:val="center"/>
          </w:tcPr>
          <w:p w14:paraId="18A15A87" w14:textId="42C1223D" w:rsidR="003F3F13" w:rsidRDefault="003F3F13" w:rsidP="00770F99">
            <w:pPr>
              <w:jc w:val="center"/>
              <w:rPr>
                <w:rFonts w:eastAsiaTheme="minorEastAsia"/>
              </w:rPr>
            </w:pPr>
            <w:r>
              <w:rPr>
                <w:rFonts w:ascii="Calibri" w:hAnsi="Calibri" w:cs="Calibri"/>
                <w:color w:val="000000"/>
              </w:rPr>
              <w:t>102</w:t>
            </w:r>
          </w:p>
        </w:tc>
        <w:tc>
          <w:tcPr>
            <w:tcW w:w="1417" w:type="dxa"/>
            <w:vAlign w:val="center"/>
          </w:tcPr>
          <w:p w14:paraId="011AB833" w14:textId="77777777" w:rsidR="003F3F13" w:rsidRDefault="003F3F13" w:rsidP="003F3F13">
            <w:pPr>
              <w:jc w:val="both"/>
              <w:rPr>
                <w:rFonts w:eastAsiaTheme="minorEastAsia"/>
              </w:rPr>
            </w:pPr>
          </w:p>
        </w:tc>
        <w:tc>
          <w:tcPr>
            <w:tcW w:w="1418" w:type="dxa"/>
          </w:tcPr>
          <w:p w14:paraId="7919371E" w14:textId="6A26F9E2"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57647BC0" w14:textId="77777777" w:rsidR="003F3F13" w:rsidRDefault="003F3F13" w:rsidP="003F3F13">
            <w:pPr>
              <w:jc w:val="both"/>
              <w:rPr>
                <w:rFonts w:eastAsiaTheme="minorEastAsia"/>
              </w:rPr>
            </w:pPr>
          </w:p>
        </w:tc>
      </w:tr>
      <w:tr w:rsidR="003F3F13" w14:paraId="4EC4F169" w14:textId="77777777" w:rsidTr="00770F99">
        <w:trPr>
          <w:trHeight w:val="567"/>
        </w:trPr>
        <w:tc>
          <w:tcPr>
            <w:tcW w:w="2368" w:type="dxa"/>
            <w:vAlign w:val="center"/>
          </w:tcPr>
          <w:p w14:paraId="390E42D6" w14:textId="1CCFF5D4" w:rsidR="003F3F13" w:rsidRDefault="003F3F13" w:rsidP="003F3F13">
            <w:pPr>
              <w:jc w:val="both"/>
              <w:rPr>
                <w:rFonts w:eastAsiaTheme="minorEastAsia"/>
              </w:rPr>
            </w:pPr>
            <w:r>
              <w:rPr>
                <w:rFonts w:eastAsiaTheme="minorEastAsia"/>
              </w:rPr>
              <w:t>Rice Kranti</w:t>
            </w:r>
          </w:p>
        </w:tc>
        <w:tc>
          <w:tcPr>
            <w:tcW w:w="1318" w:type="dxa"/>
            <w:vAlign w:val="center"/>
          </w:tcPr>
          <w:p w14:paraId="37C38579" w14:textId="064B6677" w:rsidR="003F3F13" w:rsidRDefault="003F3F13" w:rsidP="00770F99">
            <w:pPr>
              <w:jc w:val="center"/>
              <w:rPr>
                <w:rFonts w:eastAsiaTheme="minorEastAsia"/>
              </w:rPr>
            </w:pPr>
            <w:r>
              <w:rPr>
                <w:rFonts w:ascii="Calibri" w:hAnsi="Calibri" w:cs="Calibri"/>
                <w:color w:val="000000"/>
              </w:rPr>
              <w:t>94</w:t>
            </w:r>
          </w:p>
        </w:tc>
        <w:tc>
          <w:tcPr>
            <w:tcW w:w="1417" w:type="dxa"/>
            <w:vAlign w:val="center"/>
          </w:tcPr>
          <w:p w14:paraId="62E43D36" w14:textId="77777777" w:rsidR="003F3F13" w:rsidRDefault="003F3F13" w:rsidP="003F3F13">
            <w:pPr>
              <w:jc w:val="both"/>
              <w:rPr>
                <w:rFonts w:eastAsiaTheme="minorEastAsia"/>
              </w:rPr>
            </w:pPr>
          </w:p>
        </w:tc>
        <w:tc>
          <w:tcPr>
            <w:tcW w:w="1418" w:type="dxa"/>
          </w:tcPr>
          <w:p w14:paraId="690D1AAE" w14:textId="744D4FA1"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36C56BCA" w14:textId="77777777" w:rsidR="003F3F13" w:rsidRDefault="003F3F13" w:rsidP="003F3F13">
            <w:pPr>
              <w:jc w:val="both"/>
              <w:rPr>
                <w:rFonts w:eastAsiaTheme="minorEastAsia"/>
              </w:rPr>
            </w:pPr>
          </w:p>
        </w:tc>
      </w:tr>
      <w:tr w:rsidR="003F3F13" w14:paraId="41D8ABD7" w14:textId="77777777" w:rsidTr="00770F99">
        <w:trPr>
          <w:trHeight w:val="567"/>
        </w:trPr>
        <w:tc>
          <w:tcPr>
            <w:tcW w:w="2368" w:type="dxa"/>
            <w:vAlign w:val="center"/>
          </w:tcPr>
          <w:p w14:paraId="746E187E" w14:textId="71167CB6" w:rsidR="003F3F13" w:rsidRDefault="003F3F13" w:rsidP="003F3F13">
            <w:pPr>
              <w:jc w:val="both"/>
              <w:rPr>
                <w:rFonts w:eastAsiaTheme="minorEastAsia"/>
              </w:rPr>
            </w:pPr>
            <w:r>
              <w:rPr>
                <w:rFonts w:eastAsiaTheme="minorEastAsia"/>
              </w:rPr>
              <w:t xml:space="preserve">Rice </w:t>
            </w:r>
            <w:proofErr w:type="spellStart"/>
            <w:r>
              <w:rPr>
                <w:rFonts w:eastAsiaTheme="minorEastAsia"/>
              </w:rPr>
              <w:t>Khitish</w:t>
            </w:r>
            <w:proofErr w:type="spellEnd"/>
          </w:p>
        </w:tc>
        <w:tc>
          <w:tcPr>
            <w:tcW w:w="1318" w:type="dxa"/>
            <w:vAlign w:val="center"/>
          </w:tcPr>
          <w:p w14:paraId="47A42831" w14:textId="15A690B7" w:rsidR="003F3F13" w:rsidRDefault="003F3F13" w:rsidP="00770F99">
            <w:pPr>
              <w:jc w:val="center"/>
              <w:rPr>
                <w:rFonts w:eastAsiaTheme="minorEastAsia"/>
              </w:rPr>
            </w:pPr>
            <w:r>
              <w:rPr>
                <w:rFonts w:ascii="Calibri" w:hAnsi="Calibri" w:cs="Calibri"/>
                <w:color w:val="000000"/>
              </w:rPr>
              <w:t>79</w:t>
            </w:r>
          </w:p>
        </w:tc>
        <w:tc>
          <w:tcPr>
            <w:tcW w:w="1417" w:type="dxa"/>
            <w:vAlign w:val="center"/>
          </w:tcPr>
          <w:p w14:paraId="7FA6ADDF" w14:textId="77777777" w:rsidR="003F3F13" w:rsidRDefault="003F3F13" w:rsidP="003F3F13">
            <w:pPr>
              <w:jc w:val="both"/>
              <w:rPr>
                <w:rFonts w:eastAsiaTheme="minorEastAsia"/>
              </w:rPr>
            </w:pPr>
          </w:p>
        </w:tc>
        <w:tc>
          <w:tcPr>
            <w:tcW w:w="1418" w:type="dxa"/>
          </w:tcPr>
          <w:p w14:paraId="38694E8E" w14:textId="54F4CF58"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3AF771E2" w14:textId="77777777" w:rsidR="003F3F13" w:rsidRDefault="003F3F13" w:rsidP="003F3F13">
            <w:pPr>
              <w:jc w:val="both"/>
              <w:rPr>
                <w:rFonts w:eastAsiaTheme="minorEastAsia"/>
              </w:rPr>
            </w:pPr>
          </w:p>
        </w:tc>
      </w:tr>
      <w:tr w:rsidR="003F3F13" w14:paraId="7D7B6AEF" w14:textId="77777777" w:rsidTr="00770F99">
        <w:trPr>
          <w:trHeight w:val="567"/>
        </w:trPr>
        <w:tc>
          <w:tcPr>
            <w:tcW w:w="2368" w:type="dxa"/>
            <w:vAlign w:val="center"/>
          </w:tcPr>
          <w:p w14:paraId="30452E8C" w14:textId="06BB42E3" w:rsidR="003F3F13" w:rsidRDefault="003F3F13" w:rsidP="003F3F13">
            <w:pPr>
              <w:jc w:val="both"/>
              <w:rPr>
                <w:rFonts w:eastAsiaTheme="minorEastAsia"/>
              </w:rPr>
            </w:pPr>
            <w:r>
              <w:rPr>
                <w:rFonts w:eastAsiaTheme="minorEastAsia"/>
              </w:rPr>
              <w:t xml:space="preserve">Rice </w:t>
            </w:r>
            <w:proofErr w:type="spellStart"/>
            <w:r>
              <w:rPr>
                <w:rFonts w:eastAsiaTheme="minorEastAsia"/>
              </w:rPr>
              <w:t>Lalat</w:t>
            </w:r>
            <w:proofErr w:type="spellEnd"/>
          </w:p>
        </w:tc>
        <w:tc>
          <w:tcPr>
            <w:tcW w:w="1318" w:type="dxa"/>
            <w:vAlign w:val="center"/>
          </w:tcPr>
          <w:p w14:paraId="470B6861" w14:textId="320A79C6" w:rsidR="003F3F13" w:rsidRDefault="003F3F13" w:rsidP="00770F99">
            <w:pPr>
              <w:jc w:val="center"/>
              <w:rPr>
                <w:rFonts w:eastAsiaTheme="minorEastAsia"/>
              </w:rPr>
            </w:pPr>
            <w:r>
              <w:rPr>
                <w:rFonts w:ascii="Calibri" w:hAnsi="Calibri" w:cs="Calibri"/>
                <w:color w:val="000000"/>
              </w:rPr>
              <w:t>105</w:t>
            </w:r>
          </w:p>
        </w:tc>
        <w:tc>
          <w:tcPr>
            <w:tcW w:w="1417" w:type="dxa"/>
            <w:vAlign w:val="center"/>
          </w:tcPr>
          <w:p w14:paraId="1BB039D7" w14:textId="77777777" w:rsidR="003F3F13" w:rsidRDefault="003F3F13" w:rsidP="003F3F13">
            <w:pPr>
              <w:jc w:val="both"/>
              <w:rPr>
                <w:rFonts w:eastAsiaTheme="minorEastAsia"/>
              </w:rPr>
            </w:pPr>
          </w:p>
        </w:tc>
        <w:tc>
          <w:tcPr>
            <w:tcW w:w="1418" w:type="dxa"/>
          </w:tcPr>
          <w:p w14:paraId="52A7B676" w14:textId="4EC3468C"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070FA00B" w14:textId="77777777" w:rsidR="003F3F13" w:rsidRDefault="003F3F13" w:rsidP="003F3F13">
            <w:pPr>
              <w:jc w:val="both"/>
              <w:rPr>
                <w:rFonts w:eastAsiaTheme="minorEastAsia"/>
              </w:rPr>
            </w:pPr>
          </w:p>
        </w:tc>
      </w:tr>
      <w:tr w:rsidR="003F3F13" w14:paraId="72FCEEB3" w14:textId="77777777" w:rsidTr="00770F99">
        <w:trPr>
          <w:trHeight w:val="567"/>
        </w:trPr>
        <w:tc>
          <w:tcPr>
            <w:tcW w:w="2368" w:type="dxa"/>
            <w:vAlign w:val="center"/>
          </w:tcPr>
          <w:p w14:paraId="02C241B9" w14:textId="5901C02D" w:rsidR="003F3F13" w:rsidRDefault="003F3F13" w:rsidP="003F3F13">
            <w:pPr>
              <w:jc w:val="both"/>
              <w:rPr>
                <w:rFonts w:eastAsiaTheme="minorEastAsia"/>
              </w:rPr>
            </w:pPr>
            <w:r>
              <w:rPr>
                <w:rFonts w:eastAsiaTheme="minorEastAsia"/>
              </w:rPr>
              <w:t xml:space="preserve">Rice </w:t>
            </w:r>
            <w:proofErr w:type="spellStart"/>
            <w:r>
              <w:rPr>
                <w:rFonts w:eastAsiaTheme="minorEastAsia"/>
              </w:rPr>
              <w:t>Swarma</w:t>
            </w:r>
            <w:proofErr w:type="spellEnd"/>
          </w:p>
        </w:tc>
        <w:tc>
          <w:tcPr>
            <w:tcW w:w="1318" w:type="dxa"/>
            <w:vAlign w:val="center"/>
          </w:tcPr>
          <w:p w14:paraId="0B635BA2" w14:textId="56EE6ABC" w:rsidR="003F3F13" w:rsidRDefault="003F3F13" w:rsidP="00770F99">
            <w:pPr>
              <w:jc w:val="center"/>
              <w:rPr>
                <w:rFonts w:eastAsiaTheme="minorEastAsia"/>
              </w:rPr>
            </w:pPr>
            <w:r>
              <w:rPr>
                <w:rFonts w:ascii="Calibri" w:hAnsi="Calibri" w:cs="Calibri"/>
                <w:color w:val="000000"/>
              </w:rPr>
              <w:t>123</w:t>
            </w:r>
          </w:p>
        </w:tc>
        <w:tc>
          <w:tcPr>
            <w:tcW w:w="1417" w:type="dxa"/>
            <w:vAlign w:val="center"/>
          </w:tcPr>
          <w:p w14:paraId="7DBF0AF9" w14:textId="77777777" w:rsidR="003F3F13" w:rsidRDefault="003F3F13" w:rsidP="003F3F13">
            <w:pPr>
              <w:jc w:val="both"/>
              <w:rPr>
                <w:rFonts w:eastAsiaTheme="minorEastAsia"/>
              </w:rPr>
            </w:pPr>
          </w:p>
        </w:tc>
        <w:tc>
          <w:tcPr>
            <w:tcW w:w="1418" w:type="dxa"/>
          </w:tcPr>
          <w:p w14:paraId="2514EA58" w14:textId="3476520F"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2E6EFD6C" w14:textId="77777777" w:rsidR="003F3F13" w:rsidRDefault="003F3F13" w:rsidP="003F3F13">
            <w:pPr>
              <w:jc w:val="both"/>
              <w:rPr>
                <w:rFonts w:eastAsiaTheme="minorEastAsia"/>
              </w:rPr>
            </w:pPr>
          </w:p>
        </w:tc>
      </w:tr>
      <w:tr w:rsidR="003F3F13" w14:paraId="0C75EAE8" w14:textId="77777777" w:rsidTr="00770F99">
        <w:trPr>
          <w:trHeight w:val="567"/>
        </w:trPr>
        <w:tc>
          <w:tcPr>
            <w:tcW w:w="2368" w:type="dxa"/>
            <w:vAlign w:val="center"/>
          </w:tcPr>
          <w:p w14:paraId="6C5E3A64" w14:textId="333663A7" w:rsidR="003F3F13" w:rsidRDefault="003F3F13" w:rsidP="003F3F13">
            <w:pPr>
              <w:jc w:val="both"/>
              <w:rPr>
                <w:rFonts w:eastAsiaTheme="minorEastAsia"/>
              </w:rPr>
            </w:pPr>
            <w:r>
              <w:rPr>
                <w:rFonts w:eastAsiaTheme="minorEastAsia"/>
              </w:rPr>
              <w:t>Rice Ranjit</w:t>
            </w:r>
          </w:p>
        </w:tc>
        <w:tc>
          <w:tcPr>
            <w:tcW w:w="1318" w:type="dxa"/>
            <w:vAlign w:val="center"/>
          </w:tcPr>
          <w:p w14:paraId="077E94CC" w14:textId="138184EB" w:rsidR="003F3F13" w:rsidRDefault="003F3F13" w:rsidP="00770F99">
            <w:pPr>
              <w:jc w:val="center"/>
              <w:rPr>
                <w:rFonts w:eastAsiaTheme="minorEastAsia"/>
              </w:rPr>
            </w:pPr>
            <w:r>
              <w:rPr>
                <w:rFonts w:ascii="Calibri" w:hAnsi="Calibri" w:cs="Calibri"/>
                <w:color w:val="000000"/>
              </w:rPr>
              <w:t>113</w:t>
            </w:r>
          </w:p>
        </w:tc>
        <w:tc>
          <w:tcPr>
            <w:tcW w:w="1417" w:type="dxa"/>
            <w:vAlign w:val="center"/>
          </w:tcPr>
          <w:p w14:paraId="1E1F0372" w14:textId="77777777" w:rsidR="003F3F13" w:rsidRDefault="003F3F13" w:rsidP="003F3F13">
            <w:pPr>
              <w:jc w:val="both"/>
              <w:rPr>
                <w:rFonts w:eastAsiaTheme="minorEastAsia"/>
              </w:rPr>
            </w:pPr>
          </w:p>
        </w:tc>
        <w:tc>
          <w:tcPr>
            <w:tcW w:w="1418" w:type="dxa"/>
          </w:tcPr>
          <w:p w14:paraId="26D3DBC5" w14:textId="3A36E430"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28A2E69D" w14:textId="77777777" w:rsidR="003F3F13" w:rsidRDefault="003F3F13" w:rsidP="003F3F13">
            <w:pPr>
              <w:jc w:val="both"/>
              <w:rPr>
                <w:rFonts w:eastAsiaTheme="minorEastAsia"/>
              </w:rPr>
            </w:pPr>
          </w:p>
        </w:tc>
      </w:tr>
      <w:tr w:rsidR="003F3F13" w14:paraId="67A7DEB3" w14:textId="77777777" w:rsidTr="00770F99">
        <w:trPr>
          <w:trHeight w:val="567"/>
        </w:trPr>
        <w:tc>
          <w:tcPr>
            <w:tcW w:w="2368" w:type="dxa"/>
            <w:vAlign w:val="center"/>
          </w:tcPr>
          <w:p w14:paraId="3FE3B8E1" w14:textId="4899C753" w:rsidR="003F3F13" w:rsidRDefault="003F3F13" w:rsidP="003F3F13">
            <w:pPr>
              <w:jc w:val="both"/>
              <w:rPr>
                <w:rFonts w:eastAsiaTheme="minorEastAsia"/>
              </w:rPr>
            </w:pPr>
            <w:r>
              <w:rPr>
                <w:rFonts w:eastAsiaTheme="minorEastAsia"/>
              </w:rPr>
              <w:t xml:space="preserve">Rice </w:t>
            </w:r>
            <w:proofErr w:type="spellStart"/>
            <w:r>
              <w:rPr>
                <w:rFonts w:eastAsiaTheme="minorEastAsia"/>
              </w:rPr>
              <w:t>Mahsuri</w:t>
            </w:r>
            <w:proofErr w:type="spellEnd"/>
          </w:p>
        </w:tc>
        <w:tc>
          <w:tcPr>
            <w:tcW w:w="1318" w:type="dxa"/>
            <w:vAlign w:val="center"/>
          </w:tcPr>
          <w:p w14:paraId="73CCF4BB" w14:textId="6AD4DDF2" w:rsidR="003F3F13" w:rsidRDefault="003F3F13" w:rsidP="00770F99">
            <w:pPr>
              <w:jc w:val="center"/>
              <w:rPr>
                <w:rFonts w:eastAsiaTheme="minorEastAsia"/>
              </w:rPr>
            </w:pPr>
            <w:r>
              <w:rPr>
                <w:rFonts w:ascii="Calibri" w:hAnsi="Calibri" w:cs="Calibri"/>
                <w:color w:val="000000"/>
              </w:rPr>
              <w:t>75</w:t>
            </w:r>
          </w:p>
        </w:tc>
        <w:tc>
          <w:tcPr>
            <w:tcW w:w="1417" w:type="dxa"/>
            <w:vAlign w:val="center"/>
          </w:tcPr>
          <w:p w14:paraId="18D597DB" w14:textId="77777777" w:rsidR="003F3F13" w:rsidRDefault="003F3F13" w:rsidP="003F3F13">
            <w:pPr>
              <w:jc w:val="both"/>
              <w:rPr>
                <w:rFonts w:eastAsiaTheme="minorEastAsia"/>
              </w:rPr>
            </w:pPr>
          </w:p>
        </w:tc>
        <w:tc>
          <w:tcPr>
            <w:tcW w:w="1418" w:type="dxa"/>
          </w:tcPr>
          <w:p w14:paraId="552F7204" w14:textId="66DCDE00"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1835EBE8" w14:textId="77777777" w:rsidR="003F3F13" w:rsidRDefault="003F3F13" w:rsidP="003F3F13">
            <w:pPr>
              <w:jc w:val="both"/>
              <w:rPr>
                <w:rFonts w:eastAsiaTheme="minorEastAsia"/>
              </w:rPr>
            </w:pPr>
          </w:p>
        </w:tc>
      </w:tr>
      <w:tr w:rsidR="003F3F13" w14:paraId="1BC18CEF" w14:textId="77777777" w:rsidTr="00770F99">
        <w:trPr>
          <w:trHeight w:val="567"/>
        </w:trPr>
        <w:tc>
          <w:tcPr>
            <w:tcW w:w="2368" w:type="dxa"/>
            <w:vAlign w:val="center"/>
          </w:tcPr>
          <w:p w14:paraId="2E175471" w14:textId="4E8083D5" w:rsidR="003F3F13" w:rsidRDefault="003F3F13" w:rsidP="003F3F13">
            <w:pPr>
              <w:jc w:val="both"/>
              <w:rPr>
                <w:rFonts w:eastAsiaTheme="minorEastAsia"/>
              </w:rPr>
            </w:pPr>
            <w:r>
              <w:rPr>
                <w:rFonts w:eastAsiaTheme="minorEastAsia"/>
              </w:rPr>
              <w:t>Rice Madhuri</w:t>
            </w:r>
          </w:p>
        </w:tc>
        <w:tc>
          <w:tcPr>
            <w:tcW w:w="1318" w:type="dxa"/>
            <w:vAlign w:val="center"/>
          </w:tcPr>
          <w:p w14:paraId="73BB32E1" w14:textId="03537E0F" w:rsidR="003F3F13" w:rsidRDefault="003F3F13" w:rsidP="00770F99">
            <w:pPr>
              <w:jc w:val="center"/>
              <w:rPr>
                <w:rFonts w:eastAsiaTheme="minorEastAsia"/>
              </w:rPr>
            </w:pPr>
            <w:r>
              <w:rPr>
                <w:rFonts w:ascii="Calibri" w:hAnsi="Calibri" w:cs="Calibri"/>
                <w:color w:val="000000"/>
              </w:rPr>
              <w:t>67</w:t>
            </w:r>
          </w:p>
        </w:tc>
        <w:tc>
          <w:tcPr>
            <w:tcW w:w="1417" w:type="dxa"/>
            <w:vAlign w:val="center"/>
          </w:tcPr>
          <w:p w14:paraId="6F9BDE31" w14:textId="77777777" w:rsidR="003F3F13" w:rsidRDefault="003F3F13" w:rsidP="003F3F13">
            <w:pPr>
              <w:jc w:val="both"/>
              <w:rPr>
                <w:rFonts w:eastAsiaTheme="minorEastAsia"/>
              </w:rPr>
            </w:pPr>
          </w:p>
        </w:tc>
        <w:tc>
          <w:tcPr>
            <w:tcW w:w="1418" w:type="dxa"/>
          </w:tcPr>
          <w:p w14:paraId="49A7F2C3" w14:textId="423D9AAA"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4B191182" w14:textId="77777777" w:rsidR="003F3F13" w:rsidRDefault="003F3F13" w:rsidP="003F3F13">
            <w:pPr>
              <w:jc w:val="both"/>
              <w:rPr>
                <w:rFonts w:eastAsiaTheme="minorEastAsia"/>
              </w:rPr>
            </w:pPr>
          </w:p>
        </w:tc>
      </w:tr>
      <w:tr w:rsidR="003F3F13" w14:paraId="07228C2C" w14:textId="77777777" w:rsidTr="00770F99">
        <w:trPr>
          <w:trHeight w:val="567"/>
        </w:trPr>
        <w:tc>
          <w:tcPr>
            <w:tcW w:w="2368" w:type="dxa"/>
            <w:vAlign w:val="center"/>
          </w:tcPr>
          <w:p w14:paraId="6B486518" w14:textId="334E6390" w:rsidR="003F3F13" w:rsidRDefault="003F3F13" w:rsidP="003F3F13">
            <w:pPr>
              <w:jc w:val="both"/>
              <w:rPr>
                <w:rFonts w:eastAsiaTheme="minorEastAsia"/>
              </w:rPr>
            </w:pPr>
            <w:r>
              <w:rPr>
                <w:rFonts w:eastAsiaTheme="minorEastAsia"/>
              </w:rPr>
              <w:t>Rice Rajshree</w:t>
            </w:r>
          </w:p>
        </w:tc>
        <w:tc>
          <w:tcPr>
            <w:tcW w:w="1318" w:type="dxa"/>
            <w:vAlign w:val="center"/>
          </w:tcPr>
          <w:p w14:paraId="6CCE7B7B" w14:textId="3517C3B7" w:rsidR="003F3F13" w:rsidRDefault="003F3F13" w:rsidP="00770F99">
            <w:pPr>
              <w:jc w:val="center"/>
              <w:rPr>
                <w:rFonts w:eastAsiaTheme="minorEastAsia"/>
              </w:rPr>
            </w:pPr>
            <w:r>
              <w:rPr>
                <w:rFonts w:ascii="Calibri" w:hAnsi="Calibri" w:cs="Calibri"/>
                <w:color w:val="000000"/>
              </w:rPr>
              <w:t>96</w:t>
            </w:r>
          </w:p>
        </w:tc>
        <w:tc>
          <w:tcPr>
            <w:tcW w:w="1417" w:type="dxa"/>
            <w:vAlign w:val="center"/>
          </w:tcPr>
          <w:p w14:paraId="486411D3" w14:textId="77777777" w:rsidR="003F3F13" w:rsidRDefault="003F3F13" w:rsidP="003F3F13">
            <w:pPr>
              <w:jc w:val="both"/>
              <w:rPr>
                <w:rFonts w:eastAsiaTheme="minorEastAsia"/>
              </w:rPr>
            </w:pPr>
          </w:p>
        </w:tc>
        <w:tc>
          <w:tcPr>
            <w:tcW w:w="1418" w:type="dxa"/>
          </w:tcPr>
          <w:p w14:paraId="420C941C" w14:textId="50633E7A"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779AC272" w14:textId="77777777" w:rsidR="003F3F13" w:rsidRDefault="003F3F13" w:rsidP="003F3F13">
            <w:pPr>
              <w:jc w:val="both"/>
              <w:rPr>
                <w:rFonts w:eastAsiaTheme="minorEastAsia"/>
              </w:rPr>
            </w:pPr>
          </w:p>
        </w:tc>
      </w:tr>
      <w:tr w:rsidR="003F3F13" w14:paraId="355B650F" w14:textId="77777777" w:rsidTr="00770F99">
        <w:trPr>
          <w:trHeight w:val="567"/>
        </w:trPr>
        <w:tc>
          <w:tcPr>
            <w:tcW w:w="2368" w:type="dxa"/>
            <w:vAlign w:val="center"/>
          </w:tcPr>
          <w:p w14:paraId="53683818" w14:textId="614E5557" w:rsidR="003F3F13" w:rsidRDefault="003F3F13" w:rsidP="003F3F13">
            <w:pPr>
              <w:jc w:val="both"/>
              <w:rPr>
                <w:rFonts w:eastAsiaTheme="minorEastAsia"/>
              </w:rPr>
            </w:pPr>
            <w:r>
              <w:rPr>
                <w:rFonts w:eastAsiaTheme="minorEastAsia"/>
              </w:rPr>
              <w:t>Rice Sashi</w:t>
            </w:r>
          </w:p>
        </w:tc>
        <w:tc>
          <w:tcPr>
            <w:tcW w:w="1318" w:type="dxa"/>
            <w:vAlign w:val="center"/>
          </w:tcPr>
          <w:p w14:paraId="17D77A41" w14:textId="6BBC1B26" w:rsidR="003F3F13" w:rsidRDefault="003F3F13" w:rsidP="00770F99">
            <w:pPr>
              <w:jc w:val="center"/>
              <w:rPr>
                <w:rFonts w:eastAsiaTheme="minorEastAsia"/>
              </w:rPr>
            </w:pPr>
            <w:r>
              <w:rPr>
                <w:rFonts w:ascii="Calibri" w:hAnsi="Calibri" w:cs="Calibri"/>
                <w:color w:val="000000"/>
              </w:rPr>
              <w:t>99</w:t>
            </w:r>
          </w:p>
        </w:tc>
        <w:tc>
          <w:tcPr>
            <w:tcW w:w="1417" w:type="dxa"/>
            <w:vAlign w:val="center"/>
          </w:tcPr>
          <w:p w14:paraId="4079BDEB" w14:textId="77777777" w:rsidR="003F3F13" w:rsidRDefault="003F3F13" w:rsidP="003F3F13">
            <w:pPr>
              <w:jc w:val="both"/>
              <w:rPr>
                <w:rFonts w:eastAsiaTheme="minorEastAsia"/>
              </w:rPr>
            </w:pPr>
          </w:p>
        </w:tc>
        <w:tc>
          <w:tcPr>
            <w:tcW w:w="1418" w:type="dxa"/>
          </w:tcPr>
          <w:p w14:paraId="1977C3F4" w14:textId="0A60BC8B"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22A52A7B" w14:textId="77777777" w:rsidR="003F3F13" w:rsidRDefault="003F3F13" w:rsidP="003F3F13">
            <w:pPr>
              <w:jc w:val="both"/>
              <w:rPr>
                <w:rFonts w:eastAsiaTheme="minorEastAsia"/>
              </w:rPr>
            </w:pPr>
          </w:p>
        </w:tc>
      </w:tr>
      <w:tr w:rsidR="003F3F13" w14:paraId="4638DD93" w14:textId="77777777" w:rsidTr="00770F99">
        <w:trPr>
          <w:trHeight w:val="567"/>
        </w:trPr>
        <w:tc>
          <w:tcPr>
            <w:tcW w:w="2368" w:type="dxa"/>
            <w:vAlign w:val="center"/>
          </w:tcPr>
          <w:p w14:paraId="33883887" w14:textId="152CD621" w:rsidR="003F3F13" w:rsidRDefault="003F3F13" w:rsidP="003F3F13">
            <w:pPr>
              <w:jc w:val="both"/>
              <w:rPr>
                <w:rFonts w:eastAsiaTheme="minorEastAsia"/>
              </w:rPr>
            </w:pPr>
            <w:r>
              <w:rPr>
                <w:rFonts w:eastAsiaTheme="minorEastAsia"/>
              </w:rPr>
              <w:t>Rice Gayatri</w:t>
            </w:r>
          </w:p>
        </w:tc>
        <w:tc>
          <w:tcPr>
            <w:tcW w:w="1318" w:type="dxa"/>
            <w:vAlign w:val="center"/>
          </w:tcPr>
          <w:p w14:paraId="2C9F80FC" w14:textId="2A6A5F37" w:rsidR="003F3F13" w:rsidRDefault="003F3F13" w:rsidP="00770F99">
            <w:pPr>
              <w:jc w:val="center"/>
              <w:rPr>
                <w:rFonts w:eastAsiaTheme="minorEastAsia"/>
              </w:rPr>
            </w:pPr>
            <w:r>
              <w:rPr>
                <w:rFonts w:ascii="Calibri" w:hAnsi="Calibri" w:cs="Calibri"/>
                <w:color w:val="000000"/>
              </w:rPr>
              <w:t>96</w:t>
            </w:r>
          </w:p>
        </w:tc>
        <w:tc>
          <w:tcPr>
            <w:tcW w:w="1417" w:type="dxa"/>
            <w:vAlign w:val="center"/>
          </w:tcPr>
          <w:p w14:paraId="7E240E3F" w14:textId="77777777" w:rsidR="003F3F13" w:rsidRDefault="003F3F13" w:rsidP="003F3F13">
            <w:pPr>
              <w:jc w:val="both"/>
              <w:rPr>
                <w:rFonts w:eastAsiaTheme="minorEastAsia"/>
              </w:rPr>
            </w:pPr>
          </w:p>
        </w:tc>
        <w:tc>
          <w:tcPr>
            <w:tcW w:w="1418" w:type="dxa"/>
          </w:tcPr>
          <w:p w14:paraId="48438AC3" w14:textId="3C2DDB64" w:rsidR="003F3F13" w:rsidRDefault="003F3F13" w:rsidP="00770F99">
            <w:pPr>
              <w:jc w:val="center"/>
              <w:rPr>
                <w:rFonts w:eastAsiaTheme="minorEastAsia"/>
              </w:rPr>
            </w:pPr>
            <w:r>
              <w:rPr>
                <w:rFonts w:ascii="Calibri" w:hAnsi="Calibri" w:cs="Calibri"/>
                <w:color w:val="000000"/>
              </w:rPr>
              <w:t>1</w:t>
            </w:r>
          </w:p>
        </w:tc>
        <w:tc>
          <w:tcPr>
            <w:tcW w:w="1417" w:type="dxa"/>
            <w:vAlign w:val="center"/>
          </w:tcPr>
          <w:p w14:paraId="622F28B0" w14:textId="77777777" w:rsidR="003F3F13" w:rsidRDefault="003F3F13" w:rsidP="003F3F13">
            <w:pPr>
              <w:jc w:val="both"/>
              <w:rPr>
                <w:rFonts w:eastAsiaTheme="minorEastAsia"/>
              </w:rPr>
            </w:pPr>
          </w:p>
        </w:tc>
      </w:tr>
      <w:tr w:rsidR="003F3F13" w14:paraId="14E90049" w14:textId="77777777" w:rsidTr="00770F99">
        <w:trPr>
          <w:trHeight w:val="567"/>
        </w:trPr>
        <w:tc>
          <w:tcPr>
            <w:tcW w:w="2368" w:type="dxa"/>
            <w:tcBorders>
              <w:top w:val="single" w:sz="4" w:space="0" w:color="auto"/>
            </w:tcBorders>
            <w:shd w:val="clear" w:color="auto" w:fill="D9D9D9" w:themeFill="background1" w:themeFillShade="D9"/>
            <w:vAlign w:val="center"/>
          </w:tcPr>
          <w:p w14:paraId="62944A6E" w14:textId="77777777" w:rsidR="003F3F13" w:rsidRDefault="003F3F13" w:rsidP="003F3F13">
            <w:pPr>
              <w:jc w:val="both"/>
              <w:rPr>
                <w:rFonts w:eastAsiaTheme="minorEastAsia"/>
              </w:rPr>
            </w:pPr>
            <w:r>
              <w:rPr>
                <w:rFonts w:eastAsiaTheme="minorEastAsia"/>
              </w:rPr>
              <w:t>Phosphorus</w:t>
            </w:r>
          </w:p>
        </w:tc>
        <w:tc>
          <w:tcPr>
            <w:tcW w:w="1318" w:type="dxa"/>
            <w:tcBorders>
              <w:top w:val="single" w:sz="4" w:space="0" w:color="auto"/>
            </w:tcBorders>
            <w:shd w:val="clear" w:color="auto" w:fill="D9D9D9" w:themeFill="background1" w:themeFillShade="D9"/>
            <w:vAlign w:val="center"/>
          </w:tcPr>
          <w:p w14:paraId="69CE9F1F" w14:textId="77777777" w:rsidR="003F3F13" w:rsidRDefault="003F3F13" w:rsidP="00770F99">
            <w:pPr>
              <w:jc w:val="center"/>
              <w:rPr>
                <w:rFonts w:eastAsiaTheme="minorEastAsia"/>
              </w:rPr>
            </w:pPr>
          </w:p>
        </w:tc>
        <w:tc>
          <w:tcPr>
            <w:tcW w:w="1417" w:type="dxa"/>
            <w:tcBorders>
              <w:top w:val="single" w:sz="4" w:space="0" w:color="auto"/>
            </w:tcBorders>
            <w:shd w:val="clear" w:color="auto" w:fill="D9D9D9" w:themeFill="background1" w:themeFillShade="D9"/>
            <w:vAlign w:val="center"/>
          </w:tcPr>
          <w:p w14:paraId="36BB51B0" w14:textId="77777777" w:rsidR="003F3F13" w:rsidRDefault="003F3F13" w:rsidP="003F3F13">
            <w:pPr>
              <w:jc w:val="both"/>
              <w:rPr>
                <w:rFonts w:eastAsiaTheme="minorEastAsia"/>
              </w:rPr>
            </w:pPr>
          </w:p>
        </w:tc>
        <w:tc>
          <w:tcPr>
            <w:tcW w:w="1418" w:type="dxa"/>
            <w:tcBorders>
              <w:top w:val="single" w:sz="4" w:space="0" w:color="auto"/>
            </w:tcBorders>
            <w:shd w:val="clear" w:color="auto" w:fill="D9D9D9" w:themeFill="background1" w:themeFillShade="D9"/>
            <w:vAlign w:val="center"/>
          </w:tcPr>
          <w:p w14:paraId="4B399638" w14:textId="77777777" w:rsidR="003F3F13" w:rsidRDefault="003F3F13" w:rsidP="003F3F13">
            <w:pPr>
              <w:jc w:val="both"/>
              <w:rPr>
                <w:rFonts w:eastAsiaTheme="minorEastAsia"/>
              </w:rPr>
            </w:pPr>
          </w:p>
        </w:tc>
        <w:tc>
          <w:tcPr>
            <w:tcW w:w="1417" w:type="dxa"/>
            <w:tcBorders>
              <w:top w:val="single" w:sz="4" w:space="0" w:color="auto"/>
            </w:tcBorders>
            <w:shd w:val="clear" w:color="auto" w:fill="D9D9D9" w:themeFill="background1" w:themeFillShade="D9"/>
            <w:vAlign w:val="center"/>
          </w:tcPr>
          <w:p w14:paraId="7B44AE8B" w14:textId="77777777" w:rsidR="003F3F13" w:rsidRDefault="003F3F13" w:rsidP="003F3F13">
            <w:pPr>
              <w:jc w:val="both"/>
              <w:rPr>
                <w:rFonts w:eastAsiaTheme="minorEastAsia"/>
              </w:rPr>
            </w:pPr>
          </w:p>
        </w:tc>
      </w:tr>
      <w:tr w:rsidR="003F3F13" w14:paraId="3E5866C7" w14:textId="77777777" w:rsidTr="00770F99">
        <w:trPr>
          <w:trHeight w:val="567"/>
        </w:trPr>
        <w:tc>
          <w:tcPr>
            <w:tcW w:w="2368" w:type="dxa"/>
            <w:tcBorders>
              <w:top w:val="single" w:sz="4" w:space="0" w:color="auto"/>
            </w:tcBorders>
            <w:vAlign w:val="center"/>
          </w:tcPr>
          <w:p w14:paraId="49BCB8AD" w14:textId="77777777" w:rsidR="003F3F13" w:rsidRDefault="003F3F13" w:rsidP="003F3F13">
            <w:pPr>
              <w:jc w:val="both"/>
              <w:rPr>
                <w:rFonts w:eastAsiaTheme="minorEastAsia"/>
              </w:rPr>
            </w:pPr>
            <w:r>
              <w:rPr>
                <w:rFonts w:eastAsiaTheme="minorEastAsia"/>
              </w:rPr>
              <w:t>Grassland</w:t>
            </w:r>
          </w:p>
        </w:tc>
        <w:tc>
          <w:tcPr>
            <w:tcW w:w="1318" w:type="dxa"/>
            <w:tcBorders>
              <w:top w:val="single" w:sz="4" w:space="0" w:color="auto"/>
            </w:tcBorders>
            <w:vAlign w:val="center"/>
          </w:tcPr>
          <w:p w14:paraId="3A2FBCEA" w14:textId="77777777" w:rsidR="003F3F13" w:rsidRDefault="003F3F13" w:rsidP="00770F99">
            <w:pPr>
              <w:jc w:val="center"/>
              <w:rPr>
                <w:rFonts w:eastAsiaTheme="minorEastAsia"/>
              </w:rPr>
            </w:pPr>
          </w:p>
        </w:tc>
        <w:tc>
          <w:tcPr>
            <w:tcW w:w="1417" w:type="dxa"/>
            <w:tcBorders>
              <w:top w:val="single" w:sz="4" w:space="0" w:color="auto"/>
            </w:tcBorders>
            <w:vAlign w:val="center"/>
          </w:tcPr>
          <w:p w14:paraId="546F1F8B" w14:textId="77777777" w:rsidR="003F3F13" w:rsidRDefault="003F3F13" w:rsidP="003F3F13">
            <w:pPr>
              <w:jc w:val="both"/>
              <w:rPr>
                <w:rFonts w:eastAsiaTheme="minorEastAsia"/>
              </w:rPr>
            </w:pPr>
          </w:p>
        </w:tc>
        <w:tc>
          <w:tcPr>
            <w:tcW w:w="1418" w:type="dxa"/>
            <w:tcBorders>
              <w:top w:val="single" w:sz="4" w:space="0" w:color="auto"/>
            </w:tcBorders>
            <w:vAlign w:val="center"/>
          </w:tcPr>
          <w:p w14:paraId="4619FCB9" w14:textId="77777777" w:rsidR="003F3F13" w:rsidRDefault="003F3F13" w:rsidP="003F3F13">
            <w:pPr>
              <w:jc w:val="both"/>
              <w:rPr>
                <w:rFonts w:eastAsiaTheme="minorEastAsia"/>
              </w:rPr>
            </w:pPr>
          </w:p>
        </w:tc>
        <w:tc>
          <w:tcPr>
            <w:tcW w:w="1417" w:type="dxa"/>
            <w:tcBorders>
              <w:top w:val="single" w:sz="4" w:space="0" w:color="auto"/>
            </w:tcBorders>
            <w:vAlign w:val="center"/>
          </w:tcPr>
          <w:p w14:paraId="6E012E41" w14:textId="77777777" w:rsidR="003F3F13" w:rsidRDefault="003F3F13" w:rsidP="003F3F13">
            <w:pPr>
              <w:jc w:val="both"/>
              <w:rPr>
                <w:rFonts w:eastAsiaTheme="minorEastAsia"/>
              </w:rPr>
            </w:pPr>
          </w:p>
        </w:tc>
      </w:tr>
      <w:tr w:rsidR="003F3F13" w14:paraId="1ADC6416" w14:textId="77777777" w:rsidTr="00770F99">
        <w:trPr>
          <w:trHeight w:val="567"/>
        </w:trPr>
        <w:tc>
          <w:tcPr>
            <w:tcW w:w="2368" w:type="dxa"/>
            <w:vAlign w:val="center"/>
          </w:tcPr>
          <w:p w14:paraId="606BC12C" w14:textId="77777777" w:rsidR="003F3F13" w:rsidRDefault="003F3F13" w:rsidP="003F3F13">
            <w:pPr>
              <w:jc w:val="both"/>
              <w:rPr>
                <w:rFonts w:eastAsiaTheme="minorEastAsia"/>
              </w:rPr>
            </w:pPr>
            <w:r>
              <w:rPr>
                <w:rFonts w:eastAsiaTheme="minorEastAsia"/>
              </w:rPr>
              <w:lastRenderedPageBreak/>
              <w:t>Shrubland</w:t>
            </w:r>
          </w:p>
        </w:tc>
        <w:tc>
          <w:tcPr>
            <w:tcW w:w="1318" w:type="dxa"/>
            <w:vAlign w:val="center"/>
          </w:tcPr>
          <w:p w14:paraId="1A0DAD4B" w14:textId="77777777" w:rsidR="003F3F13" w:rsidRDefault="003F3F13" w:rsidP="00770F99">
            <w:pPr>
              <w:jc w:val="center"/>
              <w:rPr>
                <w:rFonts w:eastAsiaTheme="minorEastAsia"/>
              </w:rPr>
            </w:pPr>
          </w:p>
        </w:tc>
        <w:tc>
          <w:tcPr>
            <w:tcW w:w="1417" w:type="dxa"/>
            <w:vAlign w:val="center"/>
          </w:tcPr>
          <w:p w14:paraId="19BDE154" w14:textId="77777777" w:rsidR="003F3F13" w:rsidRDefault="003F3F13" w:rsidP="003F3F13">
            <w:pPr>
              <w:jc w:val="both"/>
              <w:rPr>
                <w:rFonts w:eastAsiaTheme="minorEastAsia"/>
              </w:rPr>
            </w:pPr>
          </w:p>
        </w:tc>
        <w:tc>
          <w:tcPr>
            <w:tcW w:w="1418" w:type="dxa"/>
            <w:vAlign w:val="center"/>
          </w:tcPr>
          <w:p w14:paraId="247A0725" w14:textId="77777777" w:rsidR="003F3F13" w:rsidRDefault="003F3F13" w:rsidP="003F3F13">
            <w:pPr>
              <w:jc w:val="both"/>
              <w:rPr>
                <w:rFonts w:eastAsiaTheme="minorEastAsia"/>
              </w:rPr>
            </w:pPr>
          </w:p>
        </w:tc>
        <w:tc>
          <w:tcPr>
            <w:tcW w:w="1417" w:type="dxa"/>
            <w:vAlign w:val="center"/>
          </w:tcPr>
          <w:p w14:paraId="7870CFAF" w14:textId="77777777" w:rsidR="003F3F13" w:rsidRDefault="003F3F13" w:rsidP="003F3F13">
            <w:pPr>
              <w:jc w:val="both"/>
              <w:rPr>
                <w:rFonts w:eastAsiaTheme="minorEastAsia"/>
              </w:rPr>
            </w:pPr>
          </w:p>
        </w:tc>
      </w:tr>
      <w:tr w:rsidR="003F3F13" w14:paraId="4E10E7CE" w14:textId="77777777" w:rsidTr="00770F99">
        <w:trPr>
          <w:trHeight w:val="567"/>
        </w:trPr>
        <w:tc>
          <w:tcPr>
            <w:tcW w:w="2368" w:type="dxa"/>
            <w:vAlign w:val="center"/>
          </w:tcPr>
          <w:p w14:paraId="13F86F0B" w14:textId="77777777" w:rsidR="003F3F13" w:rsidRDefault="003F3F13" w:rsidP="003F3F13">
            <w:pPr>
              <w:jc w:val="both"/>
              <w:rPr>
                <w:rFonts w:eastAsiaTheme="minorEastAsia"/>
              </w:rPr>
            </w:pPr>
            <w:r>
              <w:rPr>
                <w:rFonts w:eastAsiaTheme="minorEastAsia"/>
              </w:rPr>
              <w:t>Maize</w:t>
            </w:r>
          </w:p>
        </w:tc>
        <w:tc>
          <w:tcPr>
            <w:tcW w:w="1318" w:type="dxa"/>
            <w:vAlign w:val="center"/>
          </w:tcPr>
          <w:p w14:paraId="7D2DE5DA" w14:textId="77777777" w:rsidR="003F3F13" w:rsidRDefault="003F3F13" w:rsidP="00770F99">
            <w:pPr>
              <w:jc w:val="center"/>
              <w:rPr>
                <w:rFonts w:eastAsiaTheme="minorEastAsia"/>
              </w:rPr>
            </w:pPr>
          </w:p>
        </w:tc>
        <w:tc>
          <w:tcPr>
            <w:tcW w:w="1417" w:type="dxa"/>
            <w:vAlign w:val="center"/>
          </w:tcPr>
          <w:p w14:paraId="64D7E78F" w14:textId="77777777" w:rsidR="003F3F13" w:rsidRDefault="003F3F13" w:rsidP="003F3F13">
            <w:pPr>
              <w:jc w:val="both"/>
              <w:rPr>
                <w:rFonts w:eastAsiaTheme="minorEastAsia"/>
              </w:rPr>
            </w:pPr>
          </w:p>
        </w:tc>
        <w:tc>
          <w:tcPr>
            <w:tcW w:w="1418" w:type="dxa"/>
            <w:vAlign w:val="center"/>
          </w:tcPr>
          <w:p w14:paraId="49DB5375" w14:textId="77777777" w:rsidR="003F3F13" w:rsidRDefault="003F3F13" w:rsidP="003F3F13">
            <w:pPr>
              <w:jc w:val="both"/>
              <w:rPr>
                <w:rFonts w:eastAsiaTheme="minorEastAsia"/>
              </w:rPr>
            </w:pPr>
          </w:p>
        </w:tc>
        <w:tc>
          <w:tcPr>
            <w:tcW w:w="1417" w:type="dxa"/>
            <w:vAlign w:val="center"/>
          </w:tcPr>
          <w:p w14:paraId="7E1D88AA" w14:textId="77777777" w:rsidR="003F3F13" w:rsidRDefault="003F3F13" w:rsidP="003F3F13">
            <w:pPr>
              <w:jc w:val="both"/>
              <w:rPr>
                <w:rFonts w:eastAsiaTheme="minorEastAsia"/>
              </w:rPr>
            </w:pPr>
          </w:p>
        </w:tc>
      </w:tr>
      <w:tr w:rsidR="003F3F13" w14:paraId="31EBF09D" w14:textId="77777777" w:rsidTr="00770F99">
        <w:trPr>
          <w:trHeight w:val="567"/>
        </w:trPr>
        <w:tc>
          <w:tcPr>
            <w:tcW w:w="2368" w:type="dxa"/>
            <w:vAlign w:val="center"/>
          </w:tcPr>
          <w:p w14:paraId="7999A206" w14:textId="77777777" w:rsidR="003F3F13" w:rsidRDefault="003F3F13" w:rsidP="003F3F13">
            <w:pPr>
              <w:jc w:val="both"/>
              <w:rPr>
                <w:rFonts w:eastAsiaTheme="minorEastAsia"/>
              </w:rPr>
            </w:pPr>
            <w:r>
              <w:rPr>
                <w:rFonts w:eastAsiaTheme="minorEastAsia"/>
              </w:rPr>
              <w:t>Haricot beans</w:t>
            </w:r>
          </w:p>
        </w:tc>
        <w:tc>
          <w:tcPr>
            <w:tcW w:w="1318" w:type="dxa"/>
            <w:vAlign w:val="center"/>
          </w:tcPr>
          <w:p w14:paraId="4252AF1D" w14:textId="77777777" w:rsidR="003F3F13" w:rsidRDefault="003F3F13" w:rsidP="00770F99">
            <w:pPr>
              <w:jc w:val="center"/>
              <w:rPr>
                <w:rFonts w:eastAsiaTheme="minorEastAsia"/>
              </w:rPr>
            </w:pPr>
          </w:p>
        </w:tc>
        <w:tc>
          <w:tcPr>
            <w:tcW w:w="1417" w:type="dxa"/>
            <w:vAlign w:val="center"/>
          </w:tcPr>
          <w:p w14:paraId="7914B184" w14:textId="77777777" w:rsidR="003F3F13" w:rsidRDefault="003F3F13" w:rsidP="003F3F13">
            <w:pPr>
              <w:jc w:val="both"/>
              <w:rPr>
                <w:rFonts w:eastAsiaTheme="minorEastAsia"/>
              </w:rPr>
            </w:pPr>
          </w:p>
        </w:tc>
        <w:tc>
          <w:tcPr>
            <w:tcW w:w="1418" w:type="dxa"/>
            <w:vAlign w:val="center"/>
          </w:tcPr>
          <w:p w14:paraId="29EB07D2" w14:textId="77777777" w:rsidR="003F3F13" w:rsidRDefault="003F3F13" w:rsidP="003F3F13">
            <w:pPr>
              <w:jc w:val="both"/>
              <w:rPr>
                <w:rFonts w:eastAsiaTheme="minorEastAsia"/>
              </w:rPr>
            </w:pPr>
          </w:p>
        </w:tc>
        <w:tc>
          <w:tcPr>
            <w:tcW w:w="1417" w:type="dxa"/>
            <w:vAlign w:val="center"/>
          </w:tcPr>
          <w:p w14:paraId="3897C84C" w14:textId="77777777" w:rsidR="003F3F13" w:rsidRDefault="003F3F13" w:rsidP="003F3F13">
            <w:pPr>
              <w:jc w:val="both"/>
              <w:rPr>
                <w:rFonts w:eastAsiaTheme="minorEastAsia"/>
              </w:rPr>
            </w:pPr>
          </w:p>
        </w:tc>
      </w:tr>
      <w:tr w:rsidR="003F3F13" w14:paraId="12B82263" w14:textId="77777777" w:rsidTr="00770F99">
        <w:trPr>
          <w:trHeight w:val="567"/>
        </w:trPr>
        <w:tc>
          <w:tcPr>
            <w:tcW w:w="2368" w:type="dxa"/>
            <w:vAlign w:val="center"/>
          </w:tcPr>
          <w:p w14:paraId="437A8B2E" w14:textId="77777777" w:rsidR="003F3F13" w:rsidRDefault="003F3F13" w:rsidP="003F3F13">
            <w:pPr>
              <w:jc w:val="both"/>
              <w:rPr>
                <w:rFonts w:eastAsiaTheme="minorEastAsia"/>
              </w:rPr>
            </w:pPr>
            <w:r>
              <w:rPr>
                <w:rFonts w:eastAsiaTheme="minorEastAsia"/>
              </w:rPr>
              <w:t>Teff</w:t>
            </w:r>
          </w:p>
        </w:tc>
        <w:tc>
          <w:tcPr>
            <w:tcW w:w="1318" w:type="dxa"/>
            <w:vAlign w:val="center"/>
          </w:tcPr>
          <w:p w14:paraId="083E3D10" w14:textId="77777777" w:rsidR="003F3F13" w:rsidRDefault="003F3F13" w:rsidP="00770F99">
            <w:pPr>
              <w:jc w:val="center"/>
              <w:rPr>
                <w:rFonts w:eastAsiaTheme="minorEastAsia"/>
              </w:rPr>
            </w:pPr>
          </w:p>
        </w:tc>
        <w:tc>
          <w:tcPr>
            <w:tcW w:w="1417" w:type="dxa"/>
            <w:vAlign w:val="center"/>
          </w:tcPr>
          <w:p w14:paraId="56B94090" w14:textId="77777777" w:rsidR="003F3F13" w:rsidRDefault="003F3F13" w:rsidP="003F3F13">
            <w:pPr>
              <w:jc w:val="both"/>
              <w:rPr>
                <w:rFonts w:eastAsiaTheme="minorEastAsia"/>
              </w:rPr>
            </w:pPr>
          </w:p>
        </w:tc>
        <w:tc>
          <w:tcPr>
            <w:tcW w:w="1418" w:type="dxa"/>
            <w:vAlign w:val="center"/>
          </w:tcPr>
          <w:p w14:paraId="1BEEC588" w14:textId="77777777" w:rsidR="003F3F13" w:rsidRDefault="003F3F13" w:rsidP="003F3F13">
            <w:pPr>
              <w:jc w:val="both"/>
              <w:rPr>
                <w:rFonts w:eastAsiaTheme="minorEastAsia"/>
              </w:rPr>
            </w:pPr>
          </w:p>
        </w:tc>
        <w:tc>
          <w:tcPr>
            <w:tcW w:w="1417" w:type="dxa"/>
            <w:vAlign w:val="center"/>
          </w:tcPr>
          <w:p w14:paraId="321CB77E" w14:textId="77777777" w:rsidR="003F3F13" w:rsidRDefault="003F3F13" w:rsidP="003F3F13">
            <w:pPr>
              <w:jc w:val="both"/>
              <w:rPr>
                <w:rFonts w:eastAsiaTheme="minorEastAsia"/>
              </w:rPr>
            </w:pPr>
          </w:p>
        </w:tc>
      </w:tr>
      <w:tr w:rsidR="003F3F13" w14:paraId="04DEBA0D" w14:textId="77777777" w:rsidTr="00770F99">
        <w:trPr>
          <w:trHeight w:val="567"/>
        </w:trPr>
        <w:tc>
          <w:tcPr>
            <w:tcW w:w="2368" w:type="dxa"/>
            <w:vAlign w:val="center"/>
          </w:tcPr>
          <w:p w14:paraId="3D0BD9A0" w14:textId="77777777" w:rsidR="003F3F13" w:rsidRDefault="003F3F13" w:rsidP="003F3F13">
            <w:pPr>
              <w:jc w:val="both"/>
              <w:rPr>
                <w:rFonts w:eastAsiaTheme="minorEastAsia"/>
              </w:rPr>
            </w:pPr>
            <w:r>
              <w:rPr>
                <w:rFonts w:eastAsiaTheme="minorEastAsia"/>
              </w:rPr>
              <w:t>Finger millet</w:t>
            </w:r>
          </w:p>
        </w:tc>
        <w:tc>
          <w:tcPr>
            <w:tcW w:w="1318" w:type="dxa"/>
            <w:vAlign w:val="center"/>
          </w:tcPr>
          <w:p w14:paraId="035B5DEC" w14:textId="77777777" w:rsidR="003F3F13" w:rsidRDefault="003F3F13" w:rsidP="00770F99">
            <w:pPr>
              <w:jc w:val="center"/>
              <w:rPr>
                <w:rFonts w:eastAsiaTheme="minorEastAsia"/>
              </w:rPr>
            </w:pPr>
          </w:p>
        </w:tc>
        <w:tc>
          <w:tcPr>
            <w:tcW w:w="1417" w:type="dxa"/>
            <w:vAlign w:val="center"/>
          </w:tcPr>
          <w:p w14:paraId="632EEA3E" w14:textId="77777777" w:rsidR="003F3F13" w:rsidRDefault="003F3F13" w:rsidP="003F3F13">
            <w:pPr>
              <w:jc w:val="both"/>
              <w:rPr>
                <w:rFonts w:eastAsiaTheme="minorEastAsia"/>
              </w:rPr>
            </w:pPr>
          </w:p>
        </w:tc>
        <w:tc>
          <w:tcPr>
            <w:tcW w:w="1418" w:type="dxa"/>
            <w:vAlign w:val="center"/>
          </w:tcPr>
          <w:p w14:paraId="19DD3F9E" w14:textId="77777777" w:rsidR="003F3F13" w:rsidRDefault="003F3F13" w:rsidP="003F3F13">
            <w:pPr>
              <w:jc w:val="both"/>
              <w:rPr>
                <w:rFonts w:eastAsiaTheme="minorEastAsia"/>
              </w:rPr>
            </w:pPr>
          </w:p>
        </w:tc>
        <w:tc>
          <w:tcPr>
            <w:tcW w:w="1417" w:type="dxa"/>
            <w:vAlign w:val="center"/>
          </w:tcPr>
          <w:p w14:paraId="57DE43E0" w14:textId="77777777" w:rsidR="003F3F13" w:rsidRDefault="003F3F13" w:rsidP="003F3F13">
            <w:pPr>
              <w:jc w:val="both"/>
              <w:rPr>
                <w:rFonts w:eastAsiaTheme="minorEastAsia"/>
              </w:rPr>
            </w:pPr>
          </w:p>
        </w:tc>
      </w:tr>
      <w:tr w:rsidR="003F3F13" w14:paraId="72FB542B" w14:textId="77777777" w:rsidTr="00770F99">
        <w:trPr>
          <w:trHeight w:val="567"/>
        </w:trPr>
        <w:tc>
          <w:tcPr>
            <w:tcW w:w="2368" w:type="dxa"/>
            <w:vAlign w:val="center"/>
          </w:tcPr>
          <w:p w14:paraId="6F9437BF" w14:textId="77777777" w:rsidR="003F3F13" w:rsidRDefault="003F3F13" w:rsidP="003F3F13">
            <w:pPr>
              <w:jc w:val="both"/>
              <w:rPr>
                <w:rFonts w:eastAsiaTheme="minorEastAsia"/>
              </w:rPr>
            </w:pPr>
            <w:r>
              <w:rPr>
                <w:rFonts w:eastAsiaTheme="minorEastAsia"/>
              </w:rPr>
              <w:t>Pepper</w:t>
            </w:r>
          </w:p>
        </w:tc>
        <w:tc>
          <w:tcPr>
            <w:tcW w:w="1318" w:type="dxa"/>
            <w:vAlign w:val="center"/>
          </w:tcPr>
          <w:p w14:paraId="3618D893" w14:textId="77777777" w:rsidR="003F3F13" w:rsidRDefault="003F3F13" w:rsidP="00770F99">
            <w:pPr>
              <w:jc w:val="center"/>
              <w:rPr>
                <w:rFonts w:eastAsiaTheme="minorEastAsia"/>
              </w:rPr>
            </w:pPr>
          </w:p>
        </w:tc>
        <w:tc>
          <w:tcPr>
            <w:tcW w:w="1417" w:type="dxa"/>
            <w:vAlign w:val="center"/>
          </w:tcPr>
          <w:p w14:paraId="72394B60" w14:textId="77777777" w:rsidR="003F3F13" w:rsidRDefault="003F3F13" w:rsidP="003F3F13">
            <w:pPr>
              <w:jc w:val="both"/>
              <w:rPr>
                <w:rFonts w:eastAsiaTheme="minorEastAsia"/>
              </w:rPr>
            </w:pPr>
          </w:p>
        </w:tc>
        <w:tc>
          <w:tcPr>
            <w:tcW w:w="1418" w:type="dxa"/>
            <w:vAlign w:val="center"/>
          </w:tcPr>
          <w:p w14:paraId="1B0DA920" w14:textId="77777777" w:rsidR="003F3F13" w:rsidRDefault="003F3F13" w:rsidP="003F3F13">
            <w:pPr>
              <w:jc w:val="both"/>
              <w:rPr>
                <w:rFonts w:eastAsiaTheme="minorEastAsia"/>
              </w:rPr>
            </w:pPr>
          </w:p>
        </w:tc>
        <w:tc>
          <w:tcPr>
            <w:tcW w:w="1417" w:type="dxa"/>
            <w:vAlign w:val="center"/>
          </w:tcPr>
          <w:p w14:paraId="761DDEDA" w14:textId="77777777" w:rsidR="003F3F13" w:rsidRDefault="003F3F13" w:rsidP="003F3F13">
            <w:pPr>
              <w:jc w:val="both"/>
              <w:rPr>
                <w:rFonts w:eastAsiaTheme="minorEastAsia"/>
              </w:rPr>
            </w:pPr>
          </w:p>
        </w:tc>
      </w:tr>
      <w:tr w:rsidR="003F3F13" w14:paraId="015695D7" w14:textId="77777777" w:rsidTr="00770F99">
        <w:trPr>
          <w:trHeight w:val="567"/>
        </w:trPr>
        <w:tc>
          <w:tcPr>
            <w:tcW w:w="2368" w:type="dxa"/>
            <w:vAlign w:val="center"/>
          </w:tcPr>
          <w:p w14:paraId="2ED8E2F1" w14:textId="77777777" w:rsidR="003F3F13" w:rsidRDefault="003F3F13" w:rsidP="003F3F13">
            <w:pPr>
              <w:jc w:val="both"/>
              <w:rPr>
                <w:rFonts w:eastAsiaTheme="minorEastAsia"/>
              </w:rPr>
            </w:pPr>
            <w:r>
              <w:rPr>
                <w:rFonts w:eastAsiaTheme="minorEastAsia"/>
              </w:rPr>
              <w:t>Coffee</w:t>
            </w:r>
          </w:p>
        </w:tc>
        <w:tc>
          <w:tcPr>
            <w:tcW w:w="1318" w:type="dxa"/>
            <w:vAlign w:val="center"/>
          </w:tcPr>
          <w:p w14:paraId="45C9F9F7" w14:textId="77777777" w:rsidR="003F3F13" w:rsidRDefault="003F3F13" w:rsidP="00770F99">
            <w:pPr>
              <w:jc w:val="center"/>
              <w:rPr>
                <w:rFonts w:eastAsiaTheme="minorEastAsia"/>
              </w:rPr>
            </w:pPr>
          </w:p>
        </w:tc>
        <w:tc>
          <w:tcPr>
            <w:tcW w:w="1417" w:type="dxa"/>
            <w:vAlign w:val="center"/>
          </w:tcPr>
          <w:p w14:paraId="70875783" w14:textId="77777777" w:rsidR="003F3F13" w:rsidRDefault="003F3F13" w:rsidP="003F3F13">
            <w:pPr>
              <w:jc w:val="both"/>
              <w:rPr>
                <w:rFonts w:eastAsiaTheme="minorEastAsia"/>
              </w:rPr>
            </w:pPr>
          </w:p>
        </w:tc>
        <w:tc>
          <w:tcPr>
            <w:tcW w:w="1418" w:type="dxa"/>
            <w:vAlign w:val="center"/>
          </w:tcPr>
          <w:p w14:paraId="1335342E" w14:textId="77777777" w:rsidR="003F3F13" w:rsidRDefault="003F3F13" w:rsidP="003F3F13">
            <w:pPr>
              <w:jc w:val="both"/>
              <w:rPr>
                <w:rFonts w:eastAsiaTheme="minorEastAsia"/>
              </w:rPr>
            </w:pPr>
          </w:p>
        </w:tc>
        <w:tc>
          <w:tcPr>
            <w:tcW w:w="1417" w:type="dxa"/>
            <w:vAlign w:val="center"/>
          </w:tcPr>
          <w:p w14:paraId="7B1F784A" w14:textId="77777777" w:rsidR="003F3F13" w:rsidRDefault="003F3F13" w:rsidP="003F3F13">
            <w:pPr>
              <w:jc w:val="both"/>
              <w:rPr>
                <w:rFonts w:eastAsiaTheme="minorEastAsia"/>
              </w:rPr>
            </w:pPr>
          </w:p>
        </w:tc>
      </w:tr>
      <w:tr w:rsidR="003F3F13" w14:paraId="46E99431" w14:textId="77777777" w:rsidTr="00770F99">
        <w:trPr>
          <w:trHeight w:val="567"/>
        </w:trPr>
        <w:tc>
          <w:tcPr>
            <w:tcW w:w="2368" w:type="dxa"/>
            <w:vAlign w:val="center"/>
          </w:tcPr>
          <w:p w14:paraId="71BEFC65" w14:textId="77777777" w:rsidR="003F3F13" w:rsidRDefault="003F3F13" w:rsidP="003F3F13">
            <w:pPr>
              <w:jc w:val="both"/>
              <w:rPr>
                <w:rFonts w:eastAsiaTheme="minorEastAsia"/>
              </w:rPr>
            </w:pPr>
            <w:r>
              <w:rPr>
                <w:rFonts w:eastAsiaTheme="minorEastAsia"/>
              </w:rPr>
              <w:t>Chat</w:t>
            </w:r>
          </w:p>
        </w:tc>
        <w:tc>
          <w:tcPr>
            <w:tcW w:w="1318" w:type="dxa"/>
            <w:vAlign w:val="center"/>
          </w:tcPr>
          <w:p w14:paraId="71E12204" w14:textId="77777777" w:rsidR="003F3F13" w:rsidRDefault="003F3F13" w:rsidP="00770F99">
            <w:pPr>
              <w:jc w:val="center"/>
              <w:rPr>
                <w:rFonts w:eastAsiaTheme="minorEastAsia"/>
              </w:rPr>
            </w:pPr>
          </w:p>
        </w:tc>
        <w:tc>
          <w:tcPr>
            <w:tcW w:w="1417" w:type="dxa"/>
            <w:vAlign w:val="center"/>
          </w:tcPr>
          <w:p w14:paraId="64E2E2CB" w14:textId="77777777" w:rsidR="003F3F13" w:rsidRDefault="003F3F13" w:rsidP="003F3F13">
            <w:pPr>
              <w:jc w:val="both"/>
              <w:rPr>
                <w:rFonts w:eastAsiaTheme="minorEastAsia"/>
              </w:rPr>
            </w:pPr>
          </w:p>
        </w:tc>
        <w:tc>
          <w:tcPr>
            <w:tcW w:w="1418" w:type="dxa"/>
            <w:vAlign w:val="center"/>
          </w:tcPr>
          <w:p w14:paraId="6F2382F3" w14:textId="77777777" w:rsidR="003F3F13" w:rsidRDefault="003F3F13" w:rsidP="003F3F13">
            <w:pPr>
              <w:jc w:val="both"/>
              <w:rPr>
                <w:rFonts w:eastAsiaTheme="minorEastAsia"/>
              </w:rPr>
            </w:pPr>
          </w:p>
        </w:tc>
        <w:tc>
          <w:tcPr>
            <w:tcW w:w="1417" w:type="dxa"/>
            <w:vAlign w:val="center"/>
          </w:tcPr>
          <w:p w14:paraId="4063921F" w14:textId="77777777" w:rsidR="003F3F13" w:rsidRDefault="003F3F13" w:rsidP="003F3F13">
            <w:pPr>
              <w:jc w:val="both"/>
              <w:rPr>
                <w:rFonts w:eastAsiaTheme="minorEastAsia"/>
              </w:rPr>
            </w:pPr>
          </w:p>
        </w:tc>
      </w:tr>
      <w:tr w:rsidR="003F3F13" w14:paraId="587D2AE6" w14:textId="77777777" w:rsidTr="00770F99">
        <w:trPr>
          <w:trHeight w:val="567"/>
        </w:trPr>
        <w:tc>
          <w:tcPr>
            <w:tcW w:w="2368" w:type="dxa"/>
            <w:vAlign w:val="center"/>
          </w:tcPr>
          <w:p w14:paraId="09E6E8FB" w14:textId="77777777" w:rsidR="003F3F13" w:rsidRDefault="003F3F13" w:rsidP="003F3F13">
            <w:pPr>
              <w:jc w:val="both"/>
              <w:rPr>
                <w:rFonts w:eastAsiaTheme="minorEastAsia"/>
              </w:rPr>
            </w:pPr>
            <w:r>
              <w:rPr>
                <w:rFonts w:eastAsiaTheme="minorEastAsia"/>
              </w:rPr>
              <w:t>Tomatoes</w:t>
            </w:r>
          </w:p>
        </w:tc>
        <w:tc>
          <w:tcPr>
            <w:tcW w:w="1318" w:type="dxa"/>
            <w:vAlign w:val="center"/>
          </w:tcPr>
          <w:p w14:paraId="4C65971E" w14:textId="77777777" w:rsidR="003F3F13" w:rsidRDefault="003F3F13" w:rsidP="00770F99">
            <w:pPr>
              <w:jc w:val="center"/>
              <w:rPr>
                <w:rFonts w:eastAsiaTheme="minorEastAsia"/>
              </w:rPr>
            </w:pPr>
          </w:p>
        </w:tc>
        <w:tc>
          <w:tcPr>
            <w:tcW w:w="1417" w:type="dxa"/>
            <w:vAlign w:val="center"/>
          </w:tcPr>
          <w:p w14:paraId="70633588" w14:textId="77777777" w:rsidR="003F3F13" w:rsidRDefault="003F3F13" w:rsidP="003F3F13">
            <w:pPr>
              <w:jc w:val="both"/>
              <w:rPr>
                <w:rFonts w:eastAsiaTheme="minorEastAsia"/>
              </w:rPr>
            </w:pPr>
          </w:p>
        </w:tc>
        <w:tc>
          <w:tcPr>
            <w:tcW w:w="1418" w:type="dxa"/>
            <w:vAlign w:val="center"/>
          </w:tcPr>
          <w:p w14:paraId="2909A83B" w14:textId="77777777" w:rsidR="003F3F13" w:rsidRDefault="003F3F13" w:rsidP="003F3F13">
            <w:pPr>
              <w:jc w:val="both"/>
              <w:rPr>
                <w:rFonts w:eastAsiaTheme="minorEastAsia"/>
              </w:rPr>
            </w:pPr>
          </w:p>
        </w:tc>
        <w:tc>
          <w:tcPr>
            <w:tcW w:w="1417" w:type="dxa"/>
            <w:vAlign w:val="center"/>
          </w:tcPr>
          <w:p w14:paraId="7287A2CB" w14:textId="77777777" w:rsidR="003F3F13" w:rsidRDefault="003F3F13" w:rsidP="003F3F13">
            <w:pPr>
              <w:jc w:val="both"/>
              <w:rPr>
                <w:rFonts w:eastAsiaTheme="minorEastAsia"/>
              </w:rPr>
            </w:pPr>
          </w:p>
        </w:tc>
      </w:tr>
      <w:tr w:rsidR="003F3F13" w14:paraId="465E6E5B" w14:textId="77777777" w:rsidTr="00770F99">
        <w:trPr>
          <w:trHeight w:val="567"/>
        </w:trPr>
        <w:tc>
          <w:tcPr>
            <w:tcW w:w="2368" w:type="dxa"/>
            <w:tcBorders>
              <w:bottom w:val="single" w:sz="4" w:space="0" w:color="auto"/>
            </w:tcBorders>
            <w:vAlign w:val="center"/>
          </w:tcPr>
          <w:p w14:paraId="54E39BC9" w14:textId="77777777" w:rsidR="003F3F13" w:rsidRDefault="003F3F13" w:rsidP="003F3F13">
            <w:pPr>
              <w:jc w:val="both"/>
              <w:rPr>
                <w:rFonts w:eastAsiaTheme="minorEastAsia"/>
              </w:rPr>
            </w:pPr>
            <w:r>
              <w:rPr>
                <w:rFonts w:eastAsiaTheme="minorEastAsia"/>
              </w:rPr>
              <w:t>Cabbage</w:t>
            </w:r>
          </w:p>
        </w:tc>
        <w:tc>
          <w:tcPr>
            <w:tcW w:w="1318" w:type="dxa"/>
            <w:tcBorders>
              <w:bottom w:val="single" w:sz="4" w:space="0" w:color="auto"/>
            </w:tcBorders>
            <w:vAlign w:val="center"/>
          </w:tcPr>
          <w:p w14:paraId="307E2BEE" w14:textId="77777777" w:rsidR="003F3F13" w:rsidRDefault="003F3F13" w:rsidP="00770F99">
            <w:pPr>
              <w:jc w:val="center"/>
              <w:rPr>
                <w:rFonts w:eastAsiaTheme="minorEastAsia"/>
              </w:rPr>
            </w:pPr>
          </w:p>
        </w:tc>
        <w:tc>
          <w:tcPr>
            <w:tcW w:w="1417" w:type="dxa"/>
            <w:tcBorders>
              <w:bottom w:val="single" w:sz="4" w:space="0" w:color="auto"/>
            </w:tcBorders>
            <w:vAlign w:val="center"/>
          </w:tcPr>
          <w:p w14:paraId="73681B48" w14:textId="77777777" w:rsidR="003F3F13" w:rsidRDefault="003F3F13" w:rsidP="003F3F13">
            <w:pPr>
              <w:jc w:val="both"/>
              <w:rPr>
                <w:rFonts w:eastAsiaTheme="minorEastAsia"/>
              </w:rPr>
            </w:pPr>
          </w:p>
        </w:tc>
        <w:tc>
          <w:tcPr>
            <w:tcW w:w="1418" w:type="dxa"/>
            <w:tcBorders>
              <w:bottom w:val="single" w:sz="4" w:space="0" w:color="auto"/>
            </w:tcBorders>
            <w:vAlign w:val="center"/>
          </w:tcPr>
          <w:p w14:paraId="7BEB807B" w14:textId="77777777" w:rsidR="003F3F13" w:rsidRDefault="003F3F13" w:rsidP="003F3F13">
            <w:pPr>
              <w:jc w:val="both"/>
              <w:rPr>
                <w:rFonts w:eastAsiaTheme="minorEastAsia"/>
              </w:rPr>
            </w:pPr>
          </w:p>
        </w:tc>
        <w:tc>
          <w:tcPr>
            <w:tcW w:w="1417" w:type="dxa"/>
            <w:tcBorders>
              <w:bottom w:val="single" w:sz="4" w:space="0" w:color="auto"/>
            </w:tcBorders>
            <w:vAlign w:val="center"/>
          </w:tcPr>
          <w:p w14:paraId="14ACDB1C" w14:textId="77777777" w:rsidR="003F3F13" w:rsidRDefault="003F3F13" w:rsidP="003F3F13">
            <w:pPr>
              <w:jc w:val="both"/>
              <w:rPr>
                <w:rFonts w:eastAsiaTheme="minorEastAsia"/>
              </w:rPr>
            </w:pPr>
          </w:p>
        </w:tc>
      </w:tr>
      <w:tr w:rsidR="003F3F13" w14:paraId="0D8A3B7C" w14:textId="77777777" w:rsidTr="00770F99">
        <w:trPr>
          <w:trHeight w:val="567"/>
        </w:trPr>
        <w:tc>
          <w:tcPr>
            <w:tcW w:w="2368" w:type="dxa"/>
            <w:tcBorders>
              <w:top w:val="single" w:sz="4" w:space="0" w:color="auto"/>
            </w:tcBorders>
            <w:shd w:val="clear" w:color="auto" w:fill="D9D9D9" w:themeFill="background1" w:themeFillShade="D9"/>
            <w:vAlign w:val="center"/>
          </w:tcPr>
          <w:p w14:paraId="2FBC60D7" w14:textId="77777777" w:rsidR="003F3F13" w:rsidRDefault="003F3F13" w:rsidP="003F3F13">
            <w:pPr>
              <w:jc w:val="both"/>
              <w:rPr>
                <w:rFonts w:eastAsiaTheme="minorEastAsia"/>
              </w:rPr>
            </w:pPr>
            <w:r>
              <w:rPr>
                <w:rFonts w:eastAsiaTheme="minorEastAsia"/>
              </w:rPr>
              <w:t>Potassium</w:t>
            </w:r>
          </w:p>
        </w:tc>
        <w:tc>
          <w:tcPr>
            <w:tcW w:w="1318" w:type="dxa"/>
            <w:tcBorders>
              <w:top w:val="single" w:sz="4" w:space="0" w:color="auto"/>
            </w:tcBorders>
            <w:shd w:val="clear" w:color="auto" w:fill="D9D9D9" w:themeFill="background1" w:themeFillShade="D9"/>
            <w:vAlign w:val="center"/>
          </w:tcPr>
          <w:p w14:paraId="58EEE1CF" w14:textId="77777777" w:rsidR="003F3F13" w:rsidRDefault="003F3F13" w:rsidP="00770F99">
            <w:pPr>
              <w:jc w:val="center"/>
              <w:rPr>
                <w:rFonts w:eastAsiaTheme="minorEastAsia"/>
              </w:rPr>
            </w:pPr>
          </w:p>
        </w:tc>
        <w:tc>
          <w:tcPr>
            <w:tcW w:w="1417" w:type="dxa"/>
            <w:tcBorders>
              <w:top w:val="single" w:sz="4" w:space="0" w:color="auto"/>
            </w:tcBorders>
            <w:shd w:val="clear" w:color="auto" w:fill="D9D9D9" w:themeFill="background1" w:themeFillShade="D9"/>
            <w:vAlign w:val="center"/>
          </w:tcPr>
          <w:p w14:paraId="5F59A939" w14:textId="77777777" w:rsidR="003F3F13" w:rsidRDefault="003F3F13" w:rsidP="003F3F13">
            <w:pPr>
              <w:jc w:val="both"/>
              <w:rPr>
                <w:rFonts w:eastAsiaTheme="minorEastAsia"/>
              </w:rPr>
            </w:pPr>
          </w:p>
        </w:tc>
        <w:tc>
          <w:tcPr>
            <w:tcW w:w="1418" w:type="dxa"/>
            <w:tcBorders>
              <w:top w:val="single" w:sz="4" w:space="0" w:color="auto"/>
            </w:tcBorders>
            <w:shd w:val="clear" w:color="auto" w:fill="D9D9D9" w:themeFill="background1" w:themeFillShade="D9"/>
            <w:vAlign w:val="center"/>
          </w:tcPr>
          <w:p w14:paraId="0DBDE68C" w14:textId="77777777" w:rsidR="003F3F13" w:rsidRDefault="003F3F13" w:rsidP="003F3F13">
            <w:pPr>
              <w:jc w:val="both"/>
              <w:rPr>
                <w:rFonts w:eastAsiaTheme="minorEastAsia"/>
              </w:rPr>
            </w:pPr>
          </w:p>
        </w:tc>
        <w:tc>
          <w:tcPr>
            <w:tcW w:w="1417" w:type="dxa"/>
            <w:tcBorders>
              <w:top w:val="single" w:sz="4" w:space="0" w:color="auto"/>
            </w:tcBorders>
            <w:shd w:val="clear" w:color="auto" w:fill="D9D9D9" w:themeFill="background1" w:themeFillShade="D9"/>
            <w:vAlign w:val="center"/>
          </w:tcPr>
          <w:p w14:paraId="49423F7B" w14:textId="77777777" w:rsidR="003F3F13" w:rsidRDefault="003F3F13" w:rsidP="003F3F13">
            <w:pPr>
              <w:jc w:val="both"/>
              <w:rPr>
                <w:rFonts w:eastAsiaTheme="minorEastAsia"/>
              </w:rPr>
            </w:pPr>
          </w:p>
        </w:tc>
      </w:tr>
      <w:tr w:rsidR="003F3F13" w14:paraId="46BEFA05" w14:textId="77777777" w:rsidTr="00770F99">
        <w:trPr>
          <w:trHeight w:val="567"/>
        </w:trPr>
        <w:tc>
          <w:tcPr>
            <w:tcW w:w="2368" w:type="dxa"/>
            <w:tcBorders>
              <w:top w:val="single" w:sz="4" w:space="0" w:color="auto"/>
            </w:tcBorders>
            <w:vAlign w:val="center"/>
          </w:tcPr>
          <w:p w14:paraId="0B18C9CF" w14:textId="77777777" w:rsidR="003F3F13" w:rsidRDefault="003F3F13" w:rsidP="003F3F13">
            <w:pPr>
              <w:jc w:val="both"/>
              <w:rPr>
                <w:rFonts w:eastAsiaTheme="minorEastAsia"/>
              </w:rPr>
            </w:pPr>
            <w:r>
              <w:rPr>
                <w:rFonts w:eastAsiaTheme="minorEastAsia"/>
              </w:rPr>
              <w:t>Grassland</w:t>
            </w:r>
          </w:p>
        </w:tc>
        <w:tc>
          <w:tcPr>
            <w:tcW w:w="1318" w:type="dxa"/>
            <w:tcBorders>
              <w:top w:val="single" w:sz="4" w:space="0" w:color="auto"/>
            </w:tcBorders>
            <w:vAlign w:val="center"/>
          </w:tcPr>
          <w:p w14:paraId="71D18067" w14:textId="77777777" w:rsidR="003F3F13" w:rsidRDefault="003F3F13" w:rsidP="00770F99">
            <w:pPr>
              <w:jc w:val="center"/>
              <w:rPr>
                <w:rFonts w:eastAsiaTheme="minorEastAsia"/>
              </w:rPr>
            </w:pPr>
          </w:p>
        </w:tc>
        <w:tc>
          <w:tcPr>
            <w:tcW w:w="1417" w:type="dxa"/>
            <w:tcBorders>
              <w:top w:val="single" w:sz="4" w:space="0" w:color="auto"/>
            </w:tcBorders>
            <w:vAlign w:val="center"/>
          </w:tcPr>
          <w:p w14:paraId="0D37F2B2" w14:textId="77777777" w:rsidR="003F3F13" w:rsidRDefault="003F3F13" w:rsidP="003F3F13">
            <w:pPr>
              <w:jc w:val="both"/>
              <w:rPr>
                <w:rFonts w:eastAsiaTheme="minorEastAsia"/>
              </w:rPr>
            </w:pPr>
          </w:p>
        </w:tc>
        <w:tc>
          <w:tcPr>
            <w:tcW w:w="1418" w:type="dxa"/>
            <w:tcBorders>
              <w:top w:val="single" w:sz="4" w:space="0" w:color="auto"/>
            </w:tcBorders>
            <w:vAlign w:val="center"/>
          </w:tcPr>
          <w:p w14:paraId="36665322" w14:textId="77777777" w:rsidR="003F3F13" w:rsidRDefault="003F3F13" w:rsidP="003F3F13">
            <w:pPr>
              <w:jc w:val="both"/>
              <w:rPr>
                <w:rFonts w:eastAsiaTheme="minorEastAsia"/>
              </w:rPr>
            </w:pPr>
          </w:p>
        </w:tc>
        <w:tc>
          <w:tcPr>
            <w:tcW w:w="1417" w:type="dxa"/>
            <w:tcBorders>
              <w:top w:val="single" w:sz="4" w:space="0" w:color="auto"/>
            </w:tcBorders>
            <w:vAlign w:val="center"/>
          </w:tcPr>
          <w:p w14:paraId="0E90093C" w14:textId="77777777" w:rsidR="003F3F13" w:rsidRDefault="003F3F13" w:rsidP="003F3F13">
            <w:pPr>
              <w:jc w:val="both"/>
              <w:rPr>
                <w:rFonts w:eastAsiaTheme="minorEastAsia"/>
              </w:rPr>
            </w:pPr>
          </w:p>
        </w:tc>
      </w:tr>
      <w:tr w:rsidR="003F3F13" w14:paraId="17A9C14E" w14:textId="77777777" w:rsidTr="00770F99">
        <w:trPr>
          <w:trHeight w:val="567"/>
        </w:trPr>
        <w:tc>
          <w:tcPr>
            <w:tcW w:w="2368" w:type="dxa"/>
            <w:vAlign w:val="center"/>
          </w:tcPr>
          <w:p w14:paraId="278A66A3" w14:textId="77777777" w:rsidR="003F3F13" w:rsidRDefault="003F3F13" w:rsidP="003F3F13">
            <w:pPr>
              <w:jc w:val="both"/>
              <w:rPr>
                <w:rFonts w:eastAsiaTheme="minorEastAsia"/>
              </w:rPr>
            </w:pPr>
            <w:r>
              <w:rPr>
                <w:rFonts w:eastAsiaTheme="minorEastAsia"/>
              </w:rPr>
              <w:t>Shrubland</w:t>
            </w:r>
          </w:p>
        </w:tc>
        <w:tc>
          <w:tcPr>
            <w:tcW w:w="1318" w:type="dxa"/>
            <w:vAlign w:val="center"/>
          </w:tcPr>
          <w:p w14:paraId="50E8651B" w14:textId="77777777" w:rsidR="003F3F13" w:rsidRDefault="003F3F13" w:rsidP="00770F99">
            <w:pPr>
              <w:jc w:val="center"/>
              <w:rPr>
                <w:rFonts w:eastAsiaTheme="minorEastAsia"/>
              </w:rPr>
            </w:pPr>
          </w:p>
        </w:tc>
        <w:tc>
          <w:tcPr>
            <w:tcW w:w="1417" w:type="dxa"/>
            <w:vAlign w:val="center"/>
          </w:tcPr>
          <w:p w14:paraId="7E7B984B" w14:textId="77777777" w:rsidR="003F3F13" w:rsidRDefault="003F3F13" w:rsidP="003F3F13">
            <w:pPr>
              <w:jc w:val="both"/>
              <w:rPr>
                <w:rFonts w:eastAsiaTheme="minorEastAsia"/>
              </w:rPr>
            </w:pPr>
          </w:p>
        </w:tc>
        <w:tc>
          <w:tcPr>
            <w:tcW w:w="1418" w:type="dxa"/>
            <w:vAlign w:val="center"/>
          </w:tcPr>
          <w:p w14:paraId="668E6D21" w14:textId="77777777" w:rsidR="003F3F13" w:rsidRDefault="003F3F13" w:rsidP="003F3F13">
            <w:pPr>
              <w:jc w:val="both"/>
              <w:rPr>
                <w:rFonts w:eastAsiaTheme="minorEastAsia"/>
              </w:rPr>
            </w:pPr>
          </w:p>
        </w:tc>
        <w:tc>
          <w:tcPr>
            <w:tcW w:w="1417" w:type="dxa"/>
            <w:vAlign w:val="center"/>
          </w:tcPr>
          <w:p w14:paraId="00FD7CCF" w14:textId="77777777" w:rsidR="003F3F13" w:rsidRDefault="003F3F13" w:rsidP="003F3F13">
            <w:pPr>
              <w:jc w:val="both"/>
              <w:rPr>
                <w:rFonts w:eastAsiaTheme="minorEastAsia"/>
              </w:rPr>
            </w:pPr>
          </w:p>
        </w:tc>
      </w:tr>
      <w:tr w:rsidR="003F3F13" w14:paraId="74E69FEA" w14:textId="77777777" w:rsidTr="00770F99">
        <w:trPr>
          <w:trHeight w:val="567"/>
        </w:trPr>
        <w:tc>
          <w:tcPr>
            <w:tcW w:w="2368" w:type="dxa"/>
            <w:vAlign w:val="center"/>
          </w:tcPr>
          <w:p w14:paraId="66699857" w14:textId="77777777" w:rsidR="003F3F13" w:rsidRDefault="003F3F13" w:rsidP="003F3F13">
            <w:pPr>
              <w:jc w:val="both"/>
              <w:rPr>
                <w:rFonts w:eastAsiaTheme="minorEastAsia"/>
              </w:rPr>
            </w:pPr>
            <w:r>
              <w:rPr>
                <w:rFonts w:eastAsiaTheme="minorEastAsia"/>
              </w:rPr>
              <w:t>Maize</w:t>
            </w:r>
          </w:p>
        </w:tc>
        <w:tc>
          <w:tcPr>
            <w:tcW w:w="1318" w:type="dxa"/>
            <w:vAlign w:val="center"/>
          </w:tcPr>
          <w:p w14:paraId="120B5DF8" w14:textId="77777777" w:rsidR="003F3F13" w:rsidRDefault="003F3F13" w:rsidP="00770F99">
            <w:pPr>
              <w:jc w:val="center"/>
              <w:rPr>
                <w:rFonts w:eastAsiaTheme="minorEastAsia"/>
              </w:rPr>
            </w:pPr>
          </w:p>
        </w:tc>
        <w:tc>
          <w:tcPr>
            <w:tcW w:w="1417" w:type="dxa"/>
            <w:vAlign w:val="center"/>
          </w:tcPr>
          <w:p w14:paraId="5920ADC3" w14:textId="77777777" w:rsidR="003F3F13" w:rsidRDefault="003F3F13" w:rsidP="003F3F13">
            <w:pPr>
              <w:jc w:val="both"/>
              <w:rPr>
                <w:rFonts w:eastAsiaTheme="minorEastAsia"/>
              </w:rPr>
            </w:pPr>
          </w:p>
        </w:tc>
        <w:tc>
          <w:tcPr>
            <w:tcW w:w="1418" w:type="dxa"/>
            <w:vAlign w:val="center"/>
          </w:tcPr>
          <w:p w14:paraId="55B6F44B" w14:textId="77777777" w:rsidR="003F3F13" w:rsidRDefault="003F3F13" w:rsidP="003F3F13">
            <w:pPr>
              <w:jc w:val="both"/>
              <w:rPr>
                <w:rFonts w:eastAsiaTheme="minorEastAsia"/>
              </w:rPr>
            </w:pPr>
          </w:p>
        </w:tc>
        <w:tc>
          <w:tcPr>
            <w:tcW w:w="1417" w:type="dxa"/>
            <w:vAlign w:val="center"/>
          </w:tcPr>
          <w:p w14:paraId="66C6D502" w14:textId="77777777" w:rsidR="003F3F13" w:rsidRDefault="003F3F13" w:rsidP="003F3F13">
            <w:pPr>
              <w:jc w:val="both"/>
              <w:rPr>
                <w:rFonts w:eastAsiaTheme="minorEastAsia"/>
              </w:rPr>
            </w:pPr>
          </w:p>
        </w:tc>
      </w:tr>
      <w:tr w:rsidR="003F3F13" w14:paraId="17C51FFB" w14:textId="77777777" w:rsidTr="00770F99">
        <w:trPr>
          <w:trHeight w:val="567"/>
        </w:trPr>
        <w:tc>
          <w:tcPr>
            <w:tcW w:w="2368" w:type="dxa"/>
            <w:vAlign w:val="center"/>
          </w:tcPr>
          <w:p w14:paraId="4E91CD51" w14:textId="77777777" w:rsidR="003F3F13" w:rsidRDefault="003F3F13" w:rsidP="003F3F13">
            <w:pPr>
              <w:jc w:val="both"/>
              <w:rPr>
                <w:rFonts w:eastAsiaTheme="minorEastAsia"/>
              </w:rPr>
            </w:pPr>
            <w:r>
              <w:rPr>
                <w:rFonts w:eastAsiaTheme="minorEastAsia"/>
              </w:rPr>
              <w:t>Haricot beans</w:t>
            </w:r>
          </w:p>
        </w:tc>
        <w:tc>
          <w:tcPr>
            <w:tcW w:w="1318" w:type="dxa"/>
            <w:vAlign w:val="center"/>
          </w:tcPr>
          <w:p w14:paraId="70FEDB33" w14:textId="77777777" w:rsidR="003F3F13" w:rsidRDefault="003F3F13" w:rsidP="00770F99">
            <w:pPr>
              <w:jc w:val="center"/>
              <w:rPr>
                <w:rFonts w:eastAsiaTheme="minorEastAsia"/>
              </w:rPr>
            </w:pPr>
          </w:p>
        </w:tc>
        <w:tc>
          <w:tcPr>
            <w:tcW w:w="1417" w:type="dxa"/>
            <w:vAlign w:val="center"/>
          </w:tcPr>
          <w:p w14:paraId="7C2C27E3" w14:textId="77777777" w:rsidR="003F3F13" w:rsidRDefault="003F3F13" w:rsidP="003F3F13">
            <w:pPr>
              <w:jc w:val="both"/>
              <w:rPr>
                <w:rFonts w:eastAsiaTheme="minorEastAsia"/>
              </w:rPr>
            </w:pPr>
          </w:p>
        </w:tc>
        <w:tc>
          <w:tcPr>
            <w:tcW w:w="1418" w:type="dxa"/>
            <w:vAlign w:val="center"/>
          </w:tcPr>
          <w:p w14:paraId="4503331D" w14:textId="77777777" w:rsidR="003F3F13" w:rsidRDefault="003F3F13" w:rsidP="003F3F13">
            <w:pPr>
              <w:jc w:val="both"/>
              <w:rPr>
                <w:rFonts w:eastAsiaTheme="minorEastAsia"/>
              </w:rPr>
            </w:pPr>
          </w:p>
        </w:tc>
        <w:tc>
          <w:tcPr>
            <w:tcW w:w="1417" w:type="dxa"/>
            <w:vAlign w:val="center"/>
          </w:tcPr>
          <w:p w14:paraId="26CCBEEC" w14:textId="77777777" w:rsidR="003F3F13" w:rsidRDefault="003F3F13" w:rsidP="003F3F13">
            <w:pPr>
              <w:jc w:val="both"/>
              <w:rPr>
                <w:rFonts w:eastAsiaTheme="minorEastAsia"/>
              </w:rPr>
            </w:pPr>
          </w:p>
        </w:tc>
      </w:tr>
      <w:tr w:rsidR="003F3F13" w14:paraId="27ADCDA4" w14:textId="77777777" w:rsidTr="00770F99">
        <w:trPr>
          <w:trHeight w:val="567"/>
        </w:trPr>
        <w:tc>
          <w:tcPr>
            <w:tcW w:w="2368" w:type="dxa"/>
            <w:vAlign w:val="center"/>
          </w:tcPr>
          <w:p w14:paraId="00689529" w14:textId="77777777" w:rsidR="003F3F13" w:rsidRDefault="003F3F13" w:rsidP="003F3F13">
            <w:pPr>
              <w:jc w:val="both"/>
              <w:rPr>
                <w:rFonts w:eastAsiaTheme="minorEastAsia"/>
              </w:rPr>
            </w:pPr>
            <w:r>
              <w:rPr>
                <w:rFonts w:eastAsiaTheme="minorEastAsia"/>
              </w:rPr>
              <w:t>Teff</w:t>
            </w:r>
          </w:p>
        </w:tc>
        <w:tc>
          <w:tcPr>
            <w:tcW w:w="1318" w:type="dxa"/>
            <w:vAlign w:val="center"/>
          </w:tcPr>
          <w:p w14:paraId="728B8761" w14:textId="77777777" w:rsidR="003F3F13" w:rsidRDefault="003F3F13" w:rsidP="00770F99">
            <w:pPr>
              <w:jc w:val="center"/>
              <w:rPr>
                <w:rFonts w:eastAsiaTheme="minorEastAsia"/>
              </w:rPr>
            </w:pPr>
          </w:p>
        </w:tc>
        <w:tc>
          <w:tcPr>
            <w:tcW w:w="1417" w:type="dxa"/>
            <w:vAlign w:val="center"/>
          </w:tcPr>
          <w:p w14:paraId="6DD57857" w14:textId="77777777" w:rsidR="003F3F13" w:rsidRDefault="003F3F13" w:rsidP="003F3F13">
            <w:pPr>
              <w:jc w:val="both"/>
              <w:rPr>
                <w:rFonts w:eastAsiaTheme="minorEastAsia"/>
              </w:rPr>
            </w:pPr>
          </w:p>
        </w:tc>
        <w:tc>
          <w:tcPr>
            <w:tcW w:w="1418" w:type="dxa"/>
            <w:vAlign w:val="center"/>
          </w:tcPr>
          <w:p w14:paraId="31769539" w14:textId="77777777" w:rsidR="003F3F13" w:rsidRDefault="003F3F13" w:rsidP="003F3F13">
            <w:pPr>
              <w:jc w:val="both"/>
              <w:rPr>
                <w:rFonts w:eastAsiaTheme="minorEastAsia"/>
              </w:rPr>
            </w:pPr>
          </w:p>
        </w:tc>
        <w:tc>
          <w:tcPr>
            <w:tcW w:w="1417" w:type="dxa"/>
            <w:vAlign w:val="center"/>
          </w:tcPr>
          <w:p w14:paraId="2D4769AD" w14:textId="77777777" w:rsidR="003F3F13" w:rsidRDefault="003F3F13" w:rsidP="003F3F13">
            <w:pPr>
              <w:jc w:val="both"/>
              <w:rPr>
                <w:rFonts w:eastAsiaTheme="minorEastAsia"/>
              </w:rPr>
            </w:pPr>
          </w:p>
        </w:tc>
      </w:tr>
      <w:tr w:rsidR="003F3F13" w14:paraId="3EB404A0" w14:textId="77777777" w:rsidTr="00770F99">
        <w:trPr>
          <w:trHeight w:val="567"/>
        </w:trPr>
        <w:tc>
          <w:tcPr>
            <w:tcW w:w="2368" w:type="dxa"/>
            <w:vAlign w:val="center"/>
          </w:tcPr>
          <w:p w14:paraId="51B6E478" w14:textId="77777777" w:rsidR="003F3F13" w:rsidRDefault="003F3F13" w:rsidP="003F3F13">
            <w:pPr>
              <w:jc w:val="both"/>
              <w:rPr>
                <w:rFonts w:eastAsiaTheme="minorEastAsia"/>
              </w:rPr>
            </w:pPr>
            <w:r>
              <w:rPr>
                <w:rFonts w:eastAsiaTheme="minorEastAsia"/>
              </w:rPr>
              <w:t>Finger millet</w:t>
            </w:r>
          </w:p>
        </w:tc>
        <w:tc>
          <w:tcPr>
            <w:tcW w:w="1318" w:type="dxa"/>
            <w:vAlign w:val="center"/>
          </w:tcPr>
          <w:p w14:paraId="543AB4BA" w14:textId="77777777" w:rsidR="003F3F13" w:rsidRDefault="003F3F13" w:rsidP="00770F99">
            <w:pPr>
              <w:jc w:val="center"/>
              <w:rPr>
                <w:rFonts w:eastAsiaTheme="minorEastAsia"/>
              </w:rPr>
            </w:pPr>
          </w:p>
        </w:tc>
        <w:tc>
          <w:tcPr>
            <w:tcW w:w="1417" w:type="dxa"/>
            <w:vAlign w:val="center"/>
          </w:tcPr>
          <w:p w14:paraId="6B342E7E" w14:textId="77777777" w:rsidR="003F3F13" w:rsidRDefault="003F3F13" w:rsidP="003F3F13">
            <w:pPr>
              <w:jc w:val="both"/>
              <w:rPr>
                <w:rFonts w:eastAsiaTheme="minorEastAsia"/>
              </w:rPr>
            </w:pPr>
          </w:p>
        </w:tc>
        <w:tc>
          <w:tcPr>
            <w:tcW w:w="1418" w:type="dxa"/>
            <w:vAlign w:val="center"/>
          </w:tcPr>
          <w:p w14:paraId="4BE87954" w14:textId="77777777" w:rsidR="003F3F13" w:rsidRDefault="003F3F13" w:rsidP="003F3F13">
            <w:pPr>
              <w:jc w:val="both"/>
              <w:rPr>
                <w:rFonts w:eastAsiaTheme="minorEastAsia"/>
              </w:rPr>
            </w:pPr>
          </w:p>
        </w:tc>
        <w:tc>
          <w:tcPr>
            <w:tcW w:w="1417" w:type="dxa"/>
            <w:vAlign w:val="center"/>
          </w:tcPr>
          <w:p w14:paraId="3083788A" w14:textId="77777777" w:rsidR="003F3F13" w:rsidRDefault="003F3F13" w:rsidP="003F3F13">
            <w:pPr>
              <w:jc w:val="both"/>
              <w:rPr>
                <w:rFonts w:eastAsiaTheme="minorEastAsia"/>
              </w:rPr>
            </w:pPr>
          </w:p>
        </w:tc>
      </w:tr>
      <w:tr w:rsidR="003F3F13" w14:paraId="6CBB16E6" w14:textId="77777777" w:rsidTr="00770F99">
        <w:trPr>
          <w:trHeight w:val="567"/>
        </w:trPr>
        <w:tc>
          <w:tcPr>
            <w:tcW w:w="2368" w:type="dxa"/>
            <w:vAlign w:val="center"/>
          </w:tcPr>
          <w:p w14:paraId="1B223456" w14:textId="77777777" w:rsidR="003F3F13" w:rsidRDefault="003F3F13" w:rsidP="003F3F13">
            <w:pPr>
              <w:jc w:val="both"/>
              <w:rPr>
                <w:rFonts w:eastAsiaTheme="minorEastAsia"/>
              </w:rPr>
            </w:pPr>
            <w:r>
              <w:rPr>
                <w:rFonts w:eastAsiaTheme="minorEastAsia"/>
              </w:rPr>
              <w:t>Pepper</w:t>
            </w:r>
          </w:p>
        </w:tc>
        <w:tc>
          <w:tcPr>
            <w:tcW w:w="1318" w:type="dxa"/>
            <w:vAlign w:val="center"/>
          </w:tcPr>
          <w:p w14:paraId="1B190975" w14:textId="77777777" w:rsidR="003F3F13" w:rsidRDefault="003F3F13" w:rsidP="00770F99">
            <w:pPr>
              <w:jc w:val="center"/>
              <w:rPr>
                <w:rFonts w:eastAsiaTheme="minorEastAsia"/>
              </w:rPr>
            </w:pPr>
          </w:p>
        </w:tc>
        <w:tc>
          <w:tcPr>
            <w:tcW w:w="1417" w:type="dxa"/>
            <w:vAlign w:val="center"/>
          </w:tcPr>
          <w:p w14:paraId="2A8C864D" w14:textId="77777777" w:rsidR="003F3F13" w:rsidRDefault="003F3F13" w:rsidP="003F3F13">
            <w:pPr>
              <w:jc w:val="both"/>
              <w:rPr>
                <w:rFonts w:eastAsiaTheme="minorEastAsia"/>
              </w:rPr>
            </w:pPr>
          </w:p>
        </w:tc>
        <w:tc>
          <w:tcPr>
            <w:tcW w:w="1418" w:type="dxa"/>
            <w:vAlign w:val="center"/>
          </w:tcPr>
          <w:p w14:paraId="6C0905AC" w14:textId="77777777" w:rsidR="003F3F13" w:rsidRDefault="003F3F13" w:rsidP="003F3F13">
            <w:pPr>
              <w:jc w:val="both"/>
              <w:rPr>
                <w:rFonts w:eastAsiaTheme="minorEastAsia"/>
              </w:rPr>
            </w:pPr>
          </w:p>
        </w:tc>
        <w:tc>
          <w:tcPr>
            <w:tcW w:w="1417" w:type="dxa"/>
            <w:vAlign w:val="center"/>
          </w:tcPr>
          <w:p w14:paraId="312B7F30" w14:textId="77777777" w:rsidR="003F3F13" w:rsidRDefault="003F3F13" w:rsidP="003F3F13">
            <w:pPr>
              <w:jc w:val="both"/>
              <w:rPr>
                <w:rFonts w:eastAsiaTheme="minorEastAsia"/>
              </w:rPr>
            </w:pPr>
          </w:p>
        </w:tc>
      </w:tr>
      <w:tr w:rsidR="003F3F13" w14:paraId="20C4A809" w14:textId="77777777" w:rsidTr="00770F99">
        <w:trPr>
          <w:trHeight w:val="567"/>
        </w:trPr>
        <w:tc>
          <w:tcPr>
            <w:tcW w:w="2368" w:type="dxa"/>
            <w:vAlign w:val="center"/>
          </w:tcPr>
          <w:p w14:paraId="606A53D0" w14:textId="77777777" w:rsidR="003F3F13" w:rsidRDefault="003F3F13" w:rsidP="003F3F13">
            <w:pPr>
              <w:jc w:val="both"/>
              <w:rPr>
                <w:rFonts w:eastAsiaTheme="minorEastAsia"/>
              </w:rPr>
            </w:pPr>
            <w:r>
              <w:rPr>
                <w:rFonts w:eastAsiaTheme="minorEastAsia"/>
              </w:rPr>
              <w:t>Coffee</w:t>
            </w:r>
          </w:p>
        </w:tc>
        <w:tc>
          <w:tcPr>
            <w:tcW w:w="1318" w:type="dxa"/>
            <w:vAlign w:val="center"/>
          </w:tcPr>
          <w:p w14:paraId="25859B78" w14:textId="77777777" w:rsidR="003F3F13" w:rsidRDefault="003F3F13" w:rsidP="00770F99">
            <w:pPr>
              <w:jc w:val="center"/>
              <w:rPr>
                <w:rFonts w:eastAsiaTheme="minorEastAsia"/>
              </w:rPr>
            </w:pPr>
          </w:p>
        </w:tc>
        <w:tc>
          <w:tcPr>
            <w:tcW w:w="1417" w:type="dxa"/>
            <w:vAlign w:val="center"/>
          </w:tcPr>
          <w:p w14:paraId="11AA0052" w14:textId="77777777" w:rsidR="003F3F13" w:rsidRDefault="003F3F13" w:rsidP="003F3F13">
            <w:pPr>
              <w:jc w:val="both"/>
              <w:rPr>
                <w:rFonts w:eastAsiaTheme="minorEastAsia"/>
              </w:rPr>
            </w:pPr>
          </w:p>
        </w:tc>
        <w:tc>
          <w:tcPr>
            <w:tcW w:w="1418" w:type="dxa"/>
            <w:vAlign w:val="center"/>
          </w:tcPr>
          <w:p w14:paraId="41DB0655" w14:textId="77777777" w:rsidR="003F3F13" w:rsidRDefault="003F3F13" w:rsidP="003F3F13">
            <w:pPr>
              <w:jc w:val="both"/>
              <w:rPr>
                <w:rFonts w:eastAsiaTheme="minorEastAsia"/>
              </w:rPr>
            </w:pPr>
          </w:p>
        </w:tc>
        <w:tc>
          <w:tcPr>
            <w:tcW w:w="1417" w:type="dxa"/>
            <w:vAlign w:val="center"/>
          </w:tcPr>
          <w:p w14:paraId="0A8EBBBB" w14:textId="77777777" w:rsidR="003F3F13" w:rsidRDefault="003F3F13" w:rsidP="003F3F13">
            <w:pPr>
              <w:jc w:val="both"/>
              <w:rPr>
                <w:rFonts w:eastAsiaTheme="minorEastAsia"/>
              </w:rPr>
            </w:pPr>
          </w:p>
        </w:tc>
      </w:tr>
      <w:tr w:rsidR="003F3F13" w14:paraId="483EE446" w14:textId="77777777" w:rsidTr="00770F99">
        <w:trPr>
          <w:trHeight w:val="567"/>
        </w:trPr>
        <w:tc>
          <w:tcPr>
            <w:tcW w:w="2368" w:type="dxa"/>
            <w:vAlign w:val="center"/>
          </w:tcPr>
          <w:p w14:paraId="336F3677" w14:textId="77777777" w:rsidR="003F3F13" w:rsidRDefault="003F3F13" w:rsidP="003F3F13">
            <w:pPr>
              <w:jc w:val="both"/>
              <w:rPr>
                <w:rFonts w:eastAsiaTheme="minorEastAsia"/>
              </w:rPr>
            </w:pPr>
            <w:r>
              <w:rPr>
                <w:rFonts w:eastAsiaTheme="minorEastAsia"/>
              </w:rPr>
              <w:t>Chat</w:t>
            </w:r>
          </w:p>
        </w:tc>
        <w:tc>
          <w:tcPr>
            <w:tcW w:w="1318" w:type="dxa"/>
            <w:vAlign w:val="center"/>
          </w:tcPr>
          <w:p w14:paraId="47A3FCA3" w14:textId="77777777" w:rsidR="003F3F13" w:rsidRDefault="003F3F13" w:rsidP="00770F99">
            <w:pPr>
              <w:jc w:val="center"/>
              <w:rPr>
                <w:rFonts w:eastAsiaTheme="minorEastAsia"/>
              </w:rPr>
            </w:pPr>
          </w:p>
        </w:tc>
        <w:tc>
          <w:tcPr>
            <w:tcW w:w="1417" w:type="dxa"/>
            <w:vAlign w:val="center"/>
          </w:tcPr>
          <w:p w14:paraId="791FD693" w14:textId="77777777" w:rsidR="003F3F13" w:rsidRDefault="003F3F13" w:rsidP="003F3F13">
            <w:pPr>
              <w:jc w:val="both"/>
              <w:rPr>
                <w:rFonts w:eastAsiaTheme="minorEastAsia"/>
              </w:rPr>
            </w:pPr>
          </w:p>
        </w:tc>
        <w:tc>
          <w:tcPr>
            <w:tcW w:w="1418" w:type="dxa"/>
            <w:vAlign w:val="center"/>
          </w:tcPr>
          <w:p w14:paraId="5577ABAE" w14:textId="77777777" w:rsidR="003F3F13" w:rsidRDefault="003F3F13" w:rsidP="003F3F13">
            <w:pPr>
              <w:jc w:val="both"/>
              <w:rPr>
                <w:rFonts w:eastAsiaTheme="minorEastAsia"/>
              </w:rPr>
            </w:pPr>
          </w:p>
        </w:tc>
        <w:tc>
          <w:tcPr>
            <w:tcW w:w="1417" w:type="dxa"/>
            <w:vAlign w:val="center"/>
          </w:tcPr>
          <w:p w14:paraId="6B0209CD" w14:textId="77777777" w:rsidR="003F3F13" w:rsidRDefault="003F3F13" w:rsidP="003F3F13">
            <w:pPr>
              <w:jc w:val="both"/>
              <w:rPr>
                <w:rFonts w:eastAsiaTheme="minorEastAsia"/>
              </w:rPr>
            </w:pPr>
          </w:p>
        </w:tc>
      </w:tr>
      <w:tr w:rsidR="003F3F13" w14:paraId="5D24429C" w14:textId="77777777" w:rsidTr="00770F99">
        <w:trPr>
          <w:trHeight w:val="567"/>
        </w:trPr>
        <w:tc>
          <w:tcPr>
            <w:tcW w:w="2368" w:type="dxa"/>
            <w:vAlign w:val="center"/>
          </w:tcPr>
          <w:p w14:paraId="2FC8335D" w14:textId="77777777" w:rsidR="003F3F13" w:rsidRDefault="003F3F13" w:rsidP="003F3F13">
            <w:pPr>
              <w:jc w:val="both"/>
              <w:rPr>
                <w:rFonts w:eastAsiaTheme="minorEastAsia"/>
              </w:rPr>
            </w:pPr>
            <w:r>
              <w:rPr>
                <w:rFonts w:eastAsiaTheme="minorEastAsia"/>
              </w:rPr>
              <w:t>Tomatoes</w:t>
            </w:r>
          </w:p>
        </w:tc>
        <w:tc>
          <w:tcPr>
            <w:tcW w:w="1318" w:type="dxa"/>
            <w:vAlign w:val="center"/>
          </w:tcPr>
          <w:p w14:paraId="4920233E" w14:textId="77777777" w:rsidR="003F3F13" w:rsidRDefault="003F3F13" w:rsidP="00770F99">
            <w:pPr>
              <w:jc w:val="center"/>
              <w:rPr>
                <w:rFonts w:eastAsiaTheme="minorEastAsia"/>
              </w:rPr>
            </w:pPr>
          </w:p>
        </w:tc>
        <w:tc>
          <w:tcPr>
            <w:tcW w:w="1417" w:type="dxa"/>
            <w:vAlign w:val="center"/>
          </w:tcPr>
          <w:p w14:paraId="70F4D1D8" w14:textId="77777777" w:rsidR="003F3F13" w:rsidRDefault="003F3F13" w:rsidP="003F3F13">
            <w:pPr>
              <w:jc w:val="both"/>
              <w:rPr>
                <w:rFonts w:eastAsiaTheme="minorEastAsia"/>
              </w:rPr>
            </w:pPr>
          </w:p>
        </w:tc>
        <w:tc>
          <w:tcPr>
            <w:tcW w:w="1418" w:type="dxa"/>
            <w:vAlign w:val="center"/>
          </w:tcPr>
          <w:p w14:paraId="7B2340E1" w14:textId="77777777" w:rsidR="003F3F13" w:rsidRDefault="003F3F13" w:rsidP="003F3F13">
            <w:pPr>
              <w:jc w:val="both"/>
              <w:rPr>
                <w:rFonts w:eastAsiaTheme="minorEastAsia"/>
              </w:rPr>
            </w:pPr>
          </w:p>
        </w:tc>
        <w:tc>
          <w:tcPr>
            <w:tcW w:w="1417" w:type="dxa"/>
            <w:vAlign w:val="center"/>
          </w:tcPr>
          <w:p w14:paraId="127CE9DB" w14:textId="77777777" w:rsidR="003F3F13" w:rsidRDefault="003F3F13" w:rsidP="003F3F13">
            <w:pPr>
              <w:jc w:val="both"/>
              <w:rPr>
                <w:rFonts w:eastAsiaTheme="minorEastAsia"/>
              </w:rPr>
            </w:pPr>
          </w:p>
        </w:tc>
      </w:tr>
      <w:tr w:rsidR="003F3F13" w14:paraId="4875F5EC" w14:textId="77777777" w:rsidTr="00770F99">
        <w:trPr>
          <w:trHeight w:val="567"/>
        </w:trPr>
        <w:tc>
          <w:tcPr>
            <w:tcW w:w="2368" w:type="dxa"/>
            <w:vAlign w:val="center"/>
          </w:tcPr>
          <w:p w14:paraId="531C4286" w14:textId="77777777" w:rsidR="003F3F13" w:rsidRDefault="003F3F13" w:rsidP="003F3F13">
            <w:pPr>
              <w:jc w:val="both"/>
              <w:rPr>
                <w:rFonts w:eastAsiaTheme="minorEastAsia"/>
              </w:rPr>
            </w:pPr>
            <w:r>
              <w:rPr>
                <w:rFonts w:eastAsiaTheme="minorEastAsia"/>
              </w:rPr>
              <w:t>Cabbage</w:t>
            </w:r>
          </w:p>
        </w:tc>
        <w:tc>
          <w:tcPr>
            <w:tcW w:w="1318" w:type="dxa"/>
            <w:vAlign w:val="center"/>
          </w:tcPr>
          <w:p w14:paraId="33EAD849" w14:textId="77777777" w:rsidR="003F3F13" w:rsidRDefault="003F3F13" w:rsidP="00770F99">
            <w:pPr>
              <w:jc w:val="center"/>
              <w:rPr>
                <w:rFonts w:eastAsiaTheme="minorEastAsia"/>
              </w:rPr>
            </w:pPr>
          </w:p>
        </w:tc>
        <w:tc>
          <w:tcPr>
            <w:tcW w:w="1417" w:type="dxa"/>
            <w:vAlign w:val="center"/>
          </w:tcPr>
          <w:p w14:paraId="53783013" w14:textId="77777777" w:rsidR="003F3F13" w:rsidRDefault="003F3F13" w:rsidP="003F3F13">
            <w:pPr>
              <w:jc w:val="both"/>
              <w:rPr>
                <w:rFonts w:eastAsiaTheme="minorEastAsia"/>
              </w:rPr>
            </w:pPr>
          </w:p>
        </w:tc>
        <w:tc>
          <w:tcPr>
            <w:tcW w:w="1418" w:type="dxa"/>
            <w:vAlign w:val="center"/>
          </w:tcPr>
          <w:p w14:paraId="44D934A6" w14:textId="77777777" w:rsidR="003F3F13" w:rsidRDefault="003F3F13" w:rsidP="003F3F13">
            <w:pPr>
              <w:jc w:val="both"/>
              <w:rPr>
                <w:rFonts w:eastAsiaTheme="minorEastAsia"/>
              </w:rPr>
            </w:pPr>
          </w:p>
        </w:tc>
        <w:tc>
          <w:tcPr>
            <w:tcW w:w="1417" w:type="dxa"/>
            <w:vAlign w:val="center"/>
          </w:tcPr>
          <w:p w14:paraId="5BC5A5C9" w14:textId="77777777" w:rsidR="003F3F13" w:rsidRDefault="003F3F13" w:rsidP="003F3F13">
            <w:pPr>
              <w:jc w:val="both"/>
              <w:rPr>
                <w:rFonts w:eastAsiaTheme="minorEastAsia"/>
              </w:rPr>
            </w:pPr>
          </w:p>
        </w:tc>
      </w:tr>
      <w:tr w:rsidR="003F3F13" w14:paraId="3FFFA13D" w14:textId="77777777" w:rsidTr="00770F99">
        <w:trPr>
          <w:trHeight w:val="567"/>
        </w:trPr>
        <w:tc>
          <w:tcPr>
            <w:tcW w:w="2368" w:type="dxa"/>
            <w:vAlign w:val="center"/>
          </w:tcPr>
          <w:p w14:paraId="3FCF960F" w14:textId="77777777" w:rsidR="003F3F13" w:rsidRDefault="003F3F13" w:rsidP="003F3F13">
            <w:pPr>
              <w:jc w:val="both"/>
              <w:rPr>
                <w:rFonts w:eastAsiaTheme="minorEastAsia"/>
              </w:rPr>
            </w:pPr>
          </w:p>
        </w:tc>
        <w:tc>
          <w:tcPr>
            <w:tcW w:w="1318" w:type="dxa"/>
            <w:vAlign w:val="center"/>
          </w:tcPr>
          <w:p w14:paraId="752F8A98" w14:textId="77777777" w:rsidR="003F3F13" w:rsidRDefault="003F3F13" w:rsidP="00770F99">
            <w:pPr>
              <w:jc w:val="center"/>
              <w:rPr>
                <w:rFonts w:eastAsiaTheme="minorEastAsia"/>
              </w:rPr>
            </w:pPr>
          </w:p>
        </w:tc>
        <w:tc>
          <w:tcPr>
            <w:tcW w:w="1417" w:type="dxa"/>
            <w:vAlign w:val="center"/>
          </w:tcPr>
          <w:p w14:paraId="3BE4CCE0" w14:textId="77777777" w:rsidR="003F3F13" w:rsidRDefault="003F3F13" w:rsidP="003F3F13">
            <w:pPr>
              <w:jc w:val="both"/>
              <w:rPr>
                <w:rFonts w:eastAsiaTheme="minorEastAsia"/>
              </w:rPr>
            </w:pPr>
          </w:p>
        </w:tc>
        <w:tc>
          <w:tcPr>
            <w:tcW w:w="1418" w:type="dxa"/>
            <w:vAlign w:val="center"/>
          </w:tcPr>
          <w:p w14:paraId="53947754" w14:textId="77777777" w:rsidR="003F3F13" w:rsidRDefault="003F3F13" w:rsidP="003F3F13">
            <w:pPr>
              <w:jc w:val="both"/>
              <w:rPr>
                <w:rFonts w:eastAsiaTheme="minorEastAsia"/>
              </w:rPr>
            </w:pPr>
          </w:p>
        </w:tc>
        <w:tc>
          <w:tcPr>
            <w:tcW w:w="1417" w:type="dxa"/>
            <w:vAlign w:val="center"/>
          </w:tcPr>
          <w:p w14:paraId="01B2B613" w14:textId="77777777" w:rsidR="003F3F13" w:rsidRDefault="003F3F13" w:rsidP="003F3F13">
            <w:pPr>
              <w:jc w:val="both"/>
              <w:rPr>
                <w:rFonts w:eastAsiaTheme="minorEastAsia"/>
              </w:rPr>
            </w:pPr>
          </w:p>
        </w:tc>
      </w:tr>
      <w:tr w:rsidR="003F3F13" w14:paraId="25C0830D" w14:textId="77777777" w:rsidTr="00770F99">
        <w:trPr>
          <w:trHeight w:val="567"/>
        </w:trPr>
        <w:tc>
          <w:tcPr>
            <w:tcW w:w="2368" w:type="dxa"/>
            <w:tcBorders>
              <w:bottom w:val="single" w:sz="4" w:space="0" w:color="auto"/>
            </w:tcBorders>
            <w:vAlign w:val="center"/>
          </w:tcPr>
          <w:p w14:paraId="76DF2491" w14:textId="77777777" w:rsidR="003F3F13" w:rsidRDefault="003F3F13" w:rsidP="003F3F13">
            <w:pPr>
              <w:jc w:val="both"/>
              <w:rPr>
                <w:rFonts w:eastAsiaTheme="minorEastAsia"/>
              </w:rPr>
            </w:pPr>
          </w:p>
        </w:tc>
        <w:tc>
          <w:tcPr>
            <w:tcW w:w="1318" w:type="dxa"/>
            <w:tcBorders>
              <w:bottom w:val="single" w:sz="4" w:space="0" w:color="auto"/>
            </w:tcBorders>
            <w:vAlign w:val="center"/>
          </w:tcPr>
          <w:p w14:paraId="0D23E001" w14:textId="77777777" w:rsidR="003F3F13" w:rsidRDefault="003F3F13" w:rsidP="00770F99">
            <w:pPr>
              <w:jc w:val="center"/>
              <w:rPr>
                <w:rFonts w:eastAsiaTheme="minorEastAsia"/>
              </w:rPr>
            </w:pPr>
          </w:p>
        </w:tc>
        <w:tc>
          <w:tcPr>
            <w:tcW w:w="1417" w:type="dxa"/>
            <w:tcBorders>
              <w:bottom w:val="single" w:sz="4" w:space="0" w:color="auto"/>
            </w:tcBorders>
            <w:vAlign w:val="center"/>
          </w:tcPr>
          <w:p w14:paraId="345550D8" w14:textId="77777777" w:rsidR="003F3F13" w:rsidRDefault="003F3F13" w:rsidP="003F3F13">
            <w:pPr>
              <w:jc w:val="both"/>
              <w:rPr>
                <w:rFonts w:eastAsiaTheme="minorEastAsia"/>
              </w:rPr>
            </w:pPr>
          </w:p>
        </w:tc>
        <w:tc>
          <w:tcPr>
            <w:tcW w:w="1418" w:type="dxa"/>
            <w:tcBorders>
              <w:bottom w:val="single" w:sz="4" w:space="0" w:color="auto"/>
            </w:tcBorders>
            <w:vAlign w:val="center"/>
          </w:tcPr>
          <w:p w14:paraId="480B3713" w14:textId="77777777" w:rsidR="003F3F13" w:rsidRDefault="003F3F13" w:rsidP="003F3F13">
            <w:pPr>
              <w:jc w:val="both"/>
              <w:rPr>
                <w:rFonts w:eastAsiaTheme="minorEastAsia"/>
              </w:rPr>
            </w:pPr>
          </w:p>
        </w:tc>
        <w:tc>
          <w:tcPr>
            <w:tcW w:w="1417" w:type="dxa"/>
            <w:tcBorders>
              <w:bottom w:val="single" w:sz="4" w:space="0" w:color="auto"/>
            </w:tcBorders>
            <w:vAlign w:val="center"/>
          </w:tcPr>
          <w:p w14:paraId="714CAE1D" w14:textId="77777777" w:rsidR="003F3F13" w:rsidRDefault="003F3F13" w:rsidP="003F3F13">
            <w:pPr>
              <w:jc w:val="both"/>
              <w:rPr>
                <w:rFonts w:eastAsiaTheme="minorEastAsia"/>
              </w:rPr>
            </w:pPr>
          </w:p>
        </w:tc>
      </w:tr>
    </w:tbl>
    <w:p w14:paraId="706839C5" w14:textId="77777777" w:rsidR="00575870" w:rsidRDefault="00575870" w:rsidP="00862696">
      <w:pPr>
        <w:spacing w:after="0" w:line="240" w:lineRule="auto"/>
        <w:jc w:val="both"/>
      </w:pPr>
    </w:p>
    <w:p w14:paraId="697D2F01" w14:textId="77777777" w:rsidR="00BB7A97" w:rsidRPr="00985F23" w:rsidRDefault="009026EA" w:rsidP="00862696">
      <w:pPr>
        <w:pStyle w:val="Heading1"/>
        <w:spacing w:before="0" w:line="240" w:lineRule="auto"/>
        <w:rPr>
          <w:rFonts w:asciiTheme="minorHAnsi" w:hAnsiTheme="minorHAnsi"/>
          <w:b w:val="0"/>
        </w:rPr>
      </w:pPr>
      <w:bookmarkStart w:id="15" w:name="_Toc73700849"/>
      <w:r>
        <w:rPr>
          <w:rFonts w:asciiTheme="minorHAnsi" w:hAnsiTheme="minorHAnsi"/>
        </w:rPr>
        <w:t>4</w:t>
      </w:r>
      <w:r w:rsidR="00BB7A97" w:rsidRPr="00985F23">
        <w:rPr>
          <w:rFonts w:asciiTheme="minorHAnsi" w:hAnsiTheme="minorHAnsi"/>
        </w:rPr>
        <w:t xml:space="preserve">. </w:t>
      </w:r>
      <w:r w:rsidR="00831A92" w:rsidRPr="00985F23">
        <w:rPr>
          <w:rFonts w:asciiTheme="minorHAnsi" w:hAnsiTheme="minorHAnsi"/>
        </w:rPr>
        <w:t>A</w:t>
      </w:r>
      <w:r w:rsidR="00BB7A97" w:rsidRPr="00985F23">
        <w:rPr>
          <w:rFonts w:asciiTheme="minorHAnsi" w:hAnsiTheme="minorHAnsi"/>
        </w:rPr>
        <w:t>nimal production</w:t>
      </w:r>
      <w:bookmarkEnd w:id="15"/>
    </w:p>
    <w:p w14:paraId="02811DB2" w14:textId="77777777" w:rsidR="00BB7A97" w:rsidRDefault="00BB7A97" w:rsidP="00862696">
      <w:pPr>
        <w:spacing w:after="0" w:line="240" w:lineRule="auto"/>
        <w:jc w:val="both"/>
      </w:pPr>
    </w:p>
    <w:p w14:paraId="2E5CF175" w14:textId="77777777" w:rsidR="00301B4C" w:rsidRDefault="00F13F8C" w:rsidP="00862696">
      <w:pPr>
        <w:spacing w:after="0" w:line="240" w:lineRule="auto"/>
        <w:jc w:val="both"/>
      </w:pPr>
      <w:r>
        <w:t xml:space="preserve">The </w:t>
      </w:r>
      <w:r w:rsidR="00CE5376">
        <w:t>proportion of</w:t>
      </w:r>
      <w:r>
        <w:t xml:space="preserve"> animal production in </w:t>
      </w:r>
      <w:r w:rsidR="007701EA">
        <w:t>an atypical (</w:t>
      </w:r>
      <w:r>
        <w:t xml:space="preserve">drought </w:t>
      </w:r>
      <w:r w:rsidR="007701EA">
        <w:t xml:space="preserve">or </w:t>
      </w:r>
      <w:r>
        <w:t>flood</w:t>
      </w:r>
      <w:r w:rsidR="007701EA">
        <w:t>) year</w:t>
      </w:r>
      <w:r w:rsidR="00301B4C">
        <w:t xml:space="preserve"> </w:t>
      </w:r>
      <w:r w:rsidR="00CE5376">
        <w:t>compared to a typical year</w:t>
      </w:r>
      <w:r w:rsidR="00301B4C">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w:r w:rsidR="00301B4C">
        <w:rPr>
          <w:rFonts w:eastAsiaTheme="minorEastAsia"/>
        </w:rPr>
        <w:t>,</w:t>
      </w:r>
      <w:r w:rsidR="00301B4C">
        <w:t xml:space="preserve"> </w:t>
      </w:r>
      <w:r>
        <w:t xml:space="preserve">is </w:t>
      </w:r>
      <w:r w:rsidR="00936614">
        <w:t xml:space="preserve">very simply </w:t>
      </w:r>
      <w:r>
        <w:t xml:space="preserve">estimated </w:t>
      </w:r>
      <w:r w:rsidR="00936614">
        <w:t xml:space="preserve">by assuming it is proportional to </w:t>
      </w:r>
      <w:r w:rsidR="007B2DB8">
        <w:t>the amount of food available to the animals. Depending on the strategy selected, animal production is either (1) maintained by buying or selling the difference in the production of crops between a typical and atypical year, or (2) allowed to change in proportion to the change in crop production</w:t>
      </w:r>
      <w:r w:rsidR="00DF3810">
        <w:t xml:space="preserve"> from the previous harvest</w:t>
      </w:r>
      <w:r w:rsidR="007B2DB8">
        <w:t xml:space="preserve">. </w:t>
      </w:r>
      <w:r w:rsidR="007B3AC1">
        <w:t xml:space="preserve">Other strategies may be added according to observed behaviour. </w:t>
      </w:r>
    </w:p>
    <w:p w14:paraId="3EA7ED66" w14:textId="77777777" w:rsidR="00301B4C" w:rsidRDefault="00301B4C" w:rsidP="00862696">
      <w:pPr>
        <w:spacing w:after="0" w:line="240" w:lineRule="auto"/>
        <w:jc w:val="both"/>
      </w:pPr>
    </w:p>
    <w:p w14:paraId="4B4B2F01" w14:textId="77777777" w:rsidR="007B2DB8" w:rsidRDefault="007B2DB8" w:rsidP="00862696">
      <w:pPr>
        <w:spacing w:after="0" w:line="240" w:lineRule="auto"/>
        <w:jc w:val="both"/>
      </w:pPr>
      <w:r>
        <w:t xml:space="preserve">If the strategy </w:t>
      </w:r>
      <w:r w:rsidR="00301B4C">
        <w:t xml:space="preserve">(1) </w:t>
      </w:r>
      <w:r>
        <w:t xml:space="preserve">is selected, then </w:t>
      </w:r>
    </w:p>
    <w:p w14:paraId="1E57281C" w14:textId="77777777" w:rsidR="007B2DB8" w:rsidRDefault="007B2DB8" w:rsidP="00862696">
      <w:pPr>
        <w:spacing w:after="0" w:line="240" w:lineRule="auto"/>
        <w:jc w:val="both"/>
      </w:pPr>
    </w:p>
    <w:p w14:paraId="10AA7F7C" w14:textId="77777777" w:rsidR="007B2DB8"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 1</m:t>
        </m:r>
      </m:oMath>
      <w:r w:rsidR="00936614">
        <w:rPr>
          <w:rFonts w:eastAsiaTheme="minorEastAsia"/>
        </w:rPr>
        <w:t>,</w:t>
      </w:r>
    </w:p>
    <w:p w14:paraId="77E96C32" w14:textId="77777777" w:rsidR="007B2DB8" w:rsidRDefault="007B2DB8" w:rsidP="00862696">
      <w:pPr>
        <w:spacing w:after="0" w:line="240" w:lineRule="auto"/>
        <w:jc w:val="both"/>
        <w:rPr>
          <w:rFonts w:eastAsiaTheme="minorEastAsia"/>
        </w:rPr>
      </w:pPr>
    </w:p>
    <w:p w14:paraId="50E8A430" w14:textId="77777777" w:rsidR="00301B4C" w:rsidRDefault="00936614" w:rsidP="00862696">
      <w:pPr>
        <w:spacing w:after="0" w:line="240" w:lineRule="auto"/>
        <w:jc w:val="both"/>
      </w:pPr>
      <w:r>
        <w:t xml:space="preserve">and the shortfall in produce feed is accommodated in the expenditure of the household. </w:t>
      </w:r>
    </w:p>
    <w:p w14:paraId="07EFA02E" w14:textId="77777777" w:rsidR="00301B4C" w:rsidRDefault="00301B4C" w:rsidP="00862696">
      <w:pPr>
        <w:spacing w:after="0" w:line="240" w:lineRule="auto"/>
        <w:jc w:val="both"/>
      </w:pPr>
    </w:p>
    <w:p w14:paraId="0EE0B6EB" w14:textId="77777777" w:rsidR="00F13F8C" w:rsidRPr="007B2DB8" w:rsidRDefault="00642438" w:rsidP="00862696">
      <w:pPr>
        <w:spacing w:after="0" w:line="240" w:lineRule="auto"/>
        <w:jc w:val="both"/>
        <w:rPr>
          <w:rFonts w:eastAsiaTheme="minorEastAsia"/>
        </w:rPr>
      </w:pPr>
      <w:r>
        <w:t xml:space="preserve">If the strategy </w:t>
      </w:r>
      <w:r w:rsidR="00301B4C">
        <w:t xml:space="preserve">(2) </w:t>
      </w:r>
      <w:r>
        <w:t xml:space="preserve">is selected, then animal production changes according to </w:t>
      </w:r>
      <w:r w:rsidR="00F13F8C">
        <w:t xml:space="preserve">the </w:t>
      </w:r>
      <w:r w:rsidR="007701EA">
        <w:t xml:space="preserve">production </w:t>
      </w:r>
      <w:r w:rsidR="00F13F8C">
        <w:t xml:space="preserve">of the crops used to feed the animals compared to the </w:t>
      </w:r>
      <w:r w:rsidR="007701EA">
        <w:t>production</w:t>
      </w:r>
      <w:r w:rsidR="00F13F8C">
        <w:t xml:space="preserve"> in a typical year</w:t>
      </w:r>
      <w:r w:rsidR="007701EA">
        <w:t xml:space="preserve">, </w:t>
      </w:r>
      <w:r w:rsidR="00F13F8C">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plant,atyp,crop</m:t>
            </m:r>
          </m:sub>
        </m:sSub>
      </m:oMath>
      <w:r w:rsidR="007701EA">
        <w:t xml:space="preserve"> </w:t>
      </w:r>
      <w:r w:rsidR="00F13F8C">
        <w:t>(as described in section 3).</w:t>
      </w:r>
      <w:r w:rsidR="005438A4">
        <w:t xml:space="preserve"> </w:t>
      </w:r>
      <w:r w:rsidR="00301B4C">
        <w:t xml:space="preserve">It is assumed that the crop used to feed the animal is from the previous harvest. </w:t>
      </w:r>
      <w:r w:rsidR="005438A4">
        <w:t xml:space="preserve">The percentages of </w:t>
      </w:r>
      <w:r>
        <w:t xml:space="preserve">calorific </w:t>
      </w:r>
      <w:r w:rsidR="005438A4">
        <w:t xml:space="preserve">feed </w:t>
      </w:r>
      <w:r>
        <w:t xml:space="preserve">value </w:t>
      </w:r>
      <w:r w:rsidR="005438A4">
        <w:t xml:space="preserve">supplied to animals from the different </w:t>
      </w:r>
      <w:r>
        <w:t>crops</w:t>
      </w:r>
      <w:r w:rsidR="005438A4">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feed,crop</m:t>
            </m:r>
          </m:sub>
        </m:sSub>
      </m:oMath>
      <w:r w:rsidR="005438A4">
        <w:rPr>
          <w:rFonts w:eastAsiaTheme="minorEastAsia"/>
        </w:rPr>
        <w:t xml:space="preserve"> (%), </w:t>
      </w:r>
      <w:r w:rsidR="005438A4">
        <w:t xml:space="preserve">are given as inputs to the model. The </w:t>
      </w:r>
      <w:r w:rsidR="007701EA">
        <w:t xml:space="preserve">proportion of </w:t>
      </w:r>
      <w:r w:rsidR="007701EA" w:rsidRPr="007701EA">
        <w:t xml:space="preserve">animal production achieved in an atypical year, </w:t>
      </w: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w:r w:rsidR="007701EA" w:rsidRPr="007701EA">
        <w:t xml:space="preserve"> (dimensionless)</w:t>
      </w:r>
      <w:r w:rsidR="007B3AC1">
        <w:t>,</w:t>
      </w:r>
      <w:r w:rsidR="007701EA" w:rsidRPr="007701EA">
        <w:t xml:space="preserve"> is then calculated as</w:t>
      </w:r>
    </w:p>
    <w:p w14:paraId="5DD5FD4E" w14:textId="77777777" w:rsidR="007701EA" w:rsidRPr="007701EA" w:rsidRDefault="007701EA" w:rsidP="00862696">
      <w:pPr>
        <w:spacing w:after="0" w:line="240" w:lineRule="auto"/>
        <w:jc w:val="both"/>
      </w:pPr>
    </w:p>
    <w:p w14:paraId="7563926B" w14:textId="670BB9DA" w:rsidR="007701EA" w:rsidRPr="007701EA" w:rsidRDefault="008D1106"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crop</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plant,atyp,crop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feed,crop</m:t>
                        </m:r>
                      </m:sub>
                    </m:sSub>
                  </m:num>
                  <m:den>
                    <m:r>
                      <w:rPr>
                        <w:rFonts w:ascii="Cambria Math" w:hAnsi="Cambria Math"/>
                      </w:rPr>
                      <m:t>100</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feed,buy</m:t>
                    </m:r>
                  </m:sub>
                </m:sSub>
              </m:num>
              <m:den>
                <m:r>
                  <w:rPr>
                    <w:rFonts w:ascii="Cambria Math" w:hAnsi="Cambria Math"/>
                  </w:rPr>
                  <m:t>100</m:t>
                </m:r>
              </m:den>
            </m:f>
          </m:e>
        </m:nary>
      </m:oMath>
      <w:r w:rsidR="00BB6AA0">
        <w:rPr>
          <w:rFonts w:eastAsiaTheme="minorEastAsia"/>
        </w:rPr>
        <w:tab/>
        <w:t>(eq.4.0.1)</w:t>
      </w:r>
    </w:p>
    <w:p w14:paraId="07F50118" w14:textId="77777777" w:rsidR="00BB7A97" w:rsidRPr="007701EA" w:rsidRDefault="00BB7A97" w:rsidP="00862696">
      <w:pPr>
        <w:spacing w:after="0" w:line="240" w:lineRule="auto"/>
        <w:jc w:val="both"/>
      </w:pPr>
    </w:p>
    <w:p w14:paraId="5D37B0B0" w14:textId="77777777" w:rsidR="007B3AC1" w:rsidRDefault="007B3AC1" w:rsidP="00862696">
      <w:pPr>
        <w:spacing w:after="0" w:line="240" w:lineRule="auto"/>
        <w:jc w:val="both"/>
      </w:pPr>
    </w:p>
    <w:p w14:paraId="3C8227E7" w14:textId="77777777" w:rsidR="007B3AC1" w:rsidRDefault="008C7B5B" w:rsidP="00862696">
      <w:pPr>
        <w:spacing w:after="0" w:line="240" w:lineRule="auto"/>
        <w:jc w:val="both"/>
        <w:rPr>
          <w:rFonts w:eastAsiaTheme="minorEastAsia"/>
        </w:rPr>
      </w:pPr>
      <w:r>
        <w:t>w</w:t>
      </w:r>
      <w:r w:rsidR="007B3AC1">
        <w:t xml:space="preserve">here </w:t>
      </w:r>
      <m:oMath>
        <m:sSub>
          <m:sSubPr>
            <m:ctrlPr>
              <w:rPr>
                <w:rFonts w:ascii="Cambria Math" w:hAnsi="Cambria Math"/>
                <w:i/>
              </w:rPr>
            </m:ctrlPr>
          </m:sSubPr>
          <m:e>
            <m:r>
              <w:rPr>
                <w:rFonts w:ascii="Cambria Math" w:hAnsi="Cambria Math"/>
              </w:rPr>
              <m:t>P</m:t>
            </m:r>
          </m:e>
          <m:sub>
            <m:r>
              <m:rPr>
                <m:sty m:val="p"/>
              </m:rPr>
              <w:rPr>
                <w:rFonts w:ascii="Cambria Math" w:hAnsi="Cambria Math"/>
              </w:rPr>
              <m:t>feed,buy</m:t>
            </m:r>
          </m:sub>
        </m:sSub>
      </m:oMath>
      <w:r>
        <w:rPr>
          <w:rFonts w:eastAsiaTheme="minorEastAsia"/>
        </w:rPr>
        <w:t xml:space="preserve"> is the percentage of animal feed bought from outside sources.</w:t>
      </w:r>
    </w:p>
    <w:p w14:paraId="6841AC32" w14:textId="77777777" w:rsidR="008C7B5B" w:rsidRPr="007701EA" w:rsidRDefault="008C7B5B" w:rsidP="00862696">
      <w:pPr>
        <w:spacing w:after="0" w:line="240" w:lineRule="auto"/>
        <w:jc w:val="both"/>
      </w:pPr>
    </w:p>
    <w:p w14:paraId="3A77EDDB" w14:textId="3B54F75A" w:rsidR="005D693C" w:rsidRDefault="007701EA" w:rsidP="00862696">
      <w:pPr>
        <w:spacing w:after="0" w:line="240" w:lineRule="auto"/>
        <w:jc w:val="both"/>
      </w:pPr>
      <w:r w:rsidRPr="007701EA">
        <w:t xml:space="preserve">The typical </w:t>
      </w:r>
      <w:r>
        <w:t xml:space="preserve">per head </w:t>
      </w:r>
      <w:r w:rsidRPr="007701EA">
        <w:t xml:space="preserve">animal </w:t>
      </w:r>
      <w:r w:rsidR="003525D2">
        <w:t xml:space="preserve">production </w:t>
      </w:r>
      <w:r>
        <w:t xml:space="preserve">values for milk, </w:t>
      </w:r>
      <m:oMath>
        <m:sSub>
          <m:sSubPr>
            <m:ctrlPr>
              <w:rPr>
                <w:rFonts w:ascii="Cambria Math" w:hAnsi="Cambria Math"/>
                <w:i/>
              </w:rPr>
            </m:ctrlPr>
          </m:sSubPr>
          <m:e>
            <m:r>
              <w:rPr>
                <w:rFonts w:ascii="Cambria Math" w:hAnsi="Cambria Math"/>
              </w:rPr>
              <m:t>M</m:t>
            </m:r>
          </m:e>
          <m:sub>
            <m:r>
              <m:rPr>
                <m:sty m:val="p"/>
              </m:rPr>
              <w:rPr>
                <w:rFonts w:ascii="Cambria Math" w:hAnsi="Cambria Math"/>
              </w:rPr>
              <m:t>milk,head</m:t>
            </m:r>
          </m:sub>
        </m:sSub>
      </m:oMath>
      <w:r w:rsidRPr="007701EA">
        <w:t xml:space="preserve"> </w:t>
      </w:r>
      <w:r>
        <w:t>(kg y</w:t>
      </w:r>
      <w:r>
        <w:rPr>
          <w:vertAlign w:val="superscript"/>
        </w:rPr>
        <w:t>-1</w:t>
      </w:r>
      <w:r>
        <w:t xml:space="preserve">), meat, </w:t>
      </w:r>
      <m:oMath>
        <m:sSub>
          <m:sSubPr>
            <m:ctrlPr>
              <w:rPr>
                <w:rFonts w:ascii="Cambria Math" w:hAnsi="Cambria Math"/>
                <w:i/>
              </w:rPr>
            </m:ctrlPr>
          </m:sSubPr>
          <m:e>
            <m:r>
              <w:rPr>
                <w:rFonts w:ascii="Cambria Math" w:hAnsi="Cambria Math"/>
              </w:rPr>
              <m:t>M</m:t>
            </m:r>
          </m:e>
          <m:sub>
            <m:r>
              <m:rPr>
                <m:sty m:val="p"/>
              </m:rPr>
              <w:rPr>
                <w:rFonts w:ascii="Cambria Math" w:hAnsi="Cambria Math"/>
              </w:rPr>
              <m:t>meat,head</m:t>
            </m:r>
          </m:sub>
        </m:sSub>
      </m:oMath>
      <w:r w:rsidRPr="007701EA">
        <w:t xml:space="preserve"> </w:t>
      </w:r>
      <w:r>
        <w:t>(kg y</w:t>
      </w:r>
      <w:r>
        <w:rPr>
          <w:vertAlign w:val="superscript"/>
        </w:rPr>
        <w:t>-1</w:t>
      </w:r>
      <w:r>
        <w:t xml:space="preserve">), manure, </w:t>
      </w:r>
      <m:oMath>
        <m:sSub>
          <m:sSubPr>
            <m:ctrlPr>
              <w:rPr>
                <w:rFonts w:ascii="Cambria Math" w:hAnsi="Cambria Math"/>
                <w:i/>
              </w:rPr>
            </m:ctrlPr>
          </m:sSubPr>
          <m:e>
            <m:r>
              <w:rPr>
                <w:rFonts w:ascii="Cambria Math" w:hAnsi="Cambria Math"/>
              </w:rPr>
              <m:t>M</m:t>
            </m:r>
          </m:e>
          <m:sub>
            <m:r>
              <m:rPr>
                <m:sty m:val="p"/>
              </m:rPr>
              <w:rPr>
                <w:rFonts w:ascii="Cambria Math" w:hAnsi="Cambria Math"/>
              </w:rPr>
              <m:t>manure,head</m:t>
            </m:r>
          </m:sub>
        </m:sSub>
      </m:oMath>
      <w:r w:rsidRPr="007701EA">
        <w:t xml:space="preserve"> </w:t>
      </w:r>
      <w:r>
        <w:t>(kg y</w:t>
      </w:r>
      <w:r>
        <w:rPr>
          <w:vertAlign w:val="superscript"/>
        </w:rPr>
        <w:t>-1</w:t>
      </w:r>
      <w:r>
        <w:t xml:space="preserve">), and excreted </w:t>
      </w:r>
      <w:r w:rsidR="002C5073">
        <w:t>N</w:t>
      </w:r>
      <w: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excreted,head</m:t>
            </m:r>
          </m:sub>
        </m:sSub>
      </m:oMath>
      <w:r w:rsidRPr="007701EA">
        <w:t xml:space="preserve"> </w:t>
      </w:r>
      <w:r>
        <w:t>(kg y</w:t>
      </w:r>
      <w:r>
        <w:rPr>
          <w:vertAlign w:val="superscript"/>
        </w:rPr>
        <w:t>-1</w:t>
      </w:r>
      <w:r>
        <w:t>), are</w:t>
      </w:r>
      <w:r w:rsidRPr="007701EA">
        <w:t xml:space="preserve"> </w:t>
      </w:r>
      <w:r>
        <w:t>provided in lookup tables for different grazing systems and regions of SSA by Herrero et al. (201</w:t>
      </w:r>
      <w:r w:rsidR="001C360D">
        <w:t>3</w:t>
      </w:r>
      <w:r>
        <w:t>).</w:t>
      </w:r>
    </w:p>
    <w:p w14:paraId="25ECAF6B" w14:textId="77777777" w:rsidR="005D693C" w:rsidRDefault="005D693C" w:rsidP="00862696">
      <w:pPr>
        <w:spacing w:after="0" w:line="240" w:lineRule="auto"/>
        <w:jc w:val="both"/>
      </w:pPr>
    </w:p>
    <w:p w14:paraId="041272F1" w14:textId="77777777" w:rsidR="005D693C" w:rsidRDefault="005D693C" w:rsidP="00862696">
      <w:pPr>
        <w:spacing w:after="0" w:line="240" w:lineRule="auto"/>
        <w:jc w:val="both"/>
        <w:rPr>
          <w:rFonts w:eastAsiaTheme="minorEastAsia"/>
        </w:rPr>
      </w:pPr>
      <w:r>
        <w:t xml:space="preserve">The total production in a typical year for the farm is calculated by multiplying by the number of head of different types of animals, </w:t>
      </w:r>
      <m:oMath>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oMath>
      <w:r>
        <w:rPr>
          <w:rFonts w:eastAsiaTheme="minorEastAsia"/>
        </w:rPr>
        <w:t>, as</w:t>
      </w:r>
    </w:p>
    <w:p w14:paraId="52D03D93" w14:textId="77777777" w:rsidR="005D693C" w:rsidRDefault="005D693C" w:rsidP="00862696">
      <w:pPr>
        <w:spacing w:after="0" w:line="240" w:lineRule="auto"/>
        <w:jc w:val="both"/>
        <w:rPr>
          <w:rFonts w:eastAsiaTheme="minorEastAsia"/>
        </w:rPr>
      </w:pPr>
    </w:p>
    <w:p w14:paraId="19D708D2" w14:textId="3AAF59A1" w:rsidR="005D693C"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milk,tot,typ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sSub>
          <m:sSubPr>
            <m:ctrlPr>
              <w:rPr>
                <w:rFonts w:ascii="Cambria Math" w:hAnsi="Cambria Math"/>
                <w:i/>
              </w:rPr>
            </m:ctrlPr>
          </m:sSubPr>
          <m:e>
            <m:r>
              <w:rPr>
                <w:rFonts w:ascii="Cambria Math" w:hAnsi="Cambria Math"/>
              </w:rPr>
              <m:t>×M</m:t>
            </m:r>
          </m:e>
          <m:sub>
            <m:r>
              <m:rPr>
                <m:sty m:val="p"/>
              </m:rPr>
              <w:rPr>
                <w:rFonts w:ascii="Cambria Math" w:hAnsi="Cambria Math"/>
              </w:rPr>
              <m:t>milk,head</m:t>
            </m:r>
          </m:sub>
        </m:sSub>
      </m:oMath>
      <w:r w:rsidR="00BB6AA0">
        <w:rPr>
          <w:rFonts w:eastAsiaTheme="minorEastAsia"/>
        </w:rPr>
        <w:tab/>
        <w:t>(eq.4.0.2)</w:t>
      </w:r>
    </w:p>
    <w:p w14:paraId="697A20A6" w14:textId="77777777" w:rsidR="00A72487" w:rsidRDefault="00A72487" w:rsidP="00862696">
      <w:pPr>
        <w:spacing w:after="0" w:line="240" w:lineRule="auto"/>
        <w:jc w:val="both"/>
        <w:rPr>
          <w:rFonts w:eastAsiaTheme="minorEastAsia"/>
        </w:rPr>
      </w:pPr>
    </w:p>
    <w:p w14:paraId="0D4381A2" w14:textId="5A84EEA7" w:rsidR="005D693C"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meat,tot,typ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sSub>
          <m:sSubPr>
            <m:ctrlPr>
              <w:rPr>
                <w:rFonts w:ascii="Cambria Math" w:hAnsi="Cambria Math"/>
                <w:i/>
              </w:rPr>
            </m:ctrlPr>
          </m:sSubPr>
          <m:e>
            <m:r>
              <w:rPr>
                <w:rFonts w:ascii="Cambria Math" w:hAnsi="Cambria Math"/>
              </w:rPr>
              <m:t>×M</m:t>
            </m:r>
          </m:e>
          <m:sub>
            <m:r>
              <m:rPr>
                <m:sty m:val="p"/>
              </m:rPr>
              <w:rPr>
                <w:rFonts w:ascii="Cambria Math" w:hAnsi="Cambria Math"/>
              </w:rPr>
              <m:t>meat,head</m:t>
            </m:r>
          </m:sub>
        </m:sSub>
      </m:oMath>
      <w:r w:rsidR="00BB6AA0">
        <w:rPr>
          <w:rFonts w:eastAsiaTheme="minorEastAsia"/>
        </w:rPr>
        <w:tab/>
        <w:t>(eq.4.0.3)</w:t>
      </w:r>
    </w:p>
    <w:p w14:paraId="71D0EAF5" w14:textId="77777777" w:rsidR="00A72487" w:rsidRDefault="00A72487" w:rsidP="00862696">
      <w:pPr>
        <w:spacing w:after="0" w:line="240" w:lineRule="auto"/>
        <w:jc w:val="both"/>
        <w:rPr>
          <w:rFonts w:eastAsiaTheme="minorEastAsia"/>
        </w:rPr>
      </w:pPr>
    </w:p>
    <w:p w14:paraId="76D2A14D" w14:textId="0224713C" w:rsidR="005D693C"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sSub>
          <m:sSubPr>
            <m:ctrlPr>
              <w:rPr>
                <w:rFonts w:ascii="Cambria Math" w:hAnsi="Cambria Math"/>
                <w:i/>
              </w:rPr>
            </m:ctrlPr>
          </m:sSubPr>
          <m:e>
            <m:r>
              <w:rPr>
                <w:rFonts w:ascii="Cambria Math" w:hAnsi="Cambria Math"/>
              </w:rPr>
              <m:t>×M</m:t>
            </m:r>
          </m:e>
          <m:sub>
            <m:r>
              <m:rPr>
                <m:sty m:val="p"/>
              </m:rPr>
              <w:rPr>
                <w:rFonts w:ascii="Cambria Math" w:hAnsi="Cambria Math"/>
              </w:rPr>
              <m:t>manure,head</m:t>
            </m:r>
          </m:sub>
        </m:sSub>
      </m:oMath>
      <w:r w:rsidR="00BB6AA0">
        <w:rPr>
          <w:rFonts w:eastAsiaTheme="minorEastAsia"/>
        </w:rPr>
        <w:tab/>
      </w:r>
      <w:r w:rsidR="00BB6AA0">
        <w:rPr>
          <w:rFonts w:eastAsiaTheme="minorEastAsia"/>
        </w:rPr>
        <w:tab/>
        <w:t>(eq.4.0.4)</w:t>
      </w:r>
    </w:p>
    <w:p w14:paraId="0983012F" w14:textId="77777777" w:rsidR="00A72487" w:rsidRDefault="00A72487" w:rsidP="00862696">
      <w:pPr>
        <w:spacing w:after="0" w:line="240" w:lineRule="auto"/>
        <w:jc w:val="both"/>
        <w:rPr>
          <w:rFonts w:eastAsiaTheme="minorEastAsia"/>
        </w:rPr>
      </w:pPr>
    </w:p>
    <w:p w14:paraId="01D12572" w14:textId="06C10789" w:rsidR="005D693C"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head</m:t>
            </m:r>
          </m:sub>
        </m:sSub>
        <m:sSub>
          <m:sSubPr>
            <m:ctrlPr>
              <w:rPr>
                <w:rFonts w:ascii="Cambria Math" w:hAnsi="Cambria Math"/>
                <w:i/>
              </w:rPr>
            </m:ctrlPr>
          </m:sSubPr>
          <m:e>
            <m:r>
              <w:rPr>
                <w:rFonts w:ascii="Cambria Math" w:hAnsi="Cambria Math"/>
              </w:rPr>
              <m:t>×N</m:t>
            </m:r>
          </m:e>
          <m:sub>
            <m:r>
              <m:rPr>
                <m:sty m:val="p"/>
              </m:rPr>
              <w:rPr>
                <w:rFonts w:ascii="Cambria Math" w:hAnsi="Cambria Math"/>
              </w:rPr>
              <m:t>excreted,head</m:t>
            </m:r>
          </m:sub>
        </m:sSub>
      </m:oMath>
      <w:r w:rsidR="00BB6AA0">
        <w:rPr>
          <w:rFonts w:eastAsiaTheme="minorEastAsia"/>
        </w:rPr>
        <w:tab/>
        <w:t>(eq.4.0.5)</w:t>
      </w:r>
    </w:p>
    <w:p w14:paraId="4F9630D3" w14:textId="77777777" w:rsidR="005D693C" w:rsidRDefault="005D693C" w:rsidP="00862696">
      <w:pPr>
        <w:spacing w:after="0" w:line="240" w:lineRule="auto"/>
        <w:jc w:val="both"/>
        <w:rPr>
          <w:rFonts w:eastAsiaTheme="minorEastAsia"/>
        </w:rPr>
      </w:pPr>
    </w:p>
    <w:p w14:paraId="4FDBE126" w14:textId="77777777" w:rsidR="005D693C" w:rsidRDefault="005D693C" w:rsidP="00862696">
      <w:pPr>
        <w:spacing w:after="0" w:line="240" w:lineRule="aut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rPr>
              <m:t>milk,tot,typ</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meat,tot,typ</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oMath>
      <w:r>
        <w:rPr>
          <w:rFonts w:eastAsiaTheme="minorEastAsia"/>
        </w:rPr>
        <w:t xml:space="preserve"> and </w:t>
      </w:r>
      <m:oMath>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oMath>
      <w:r>
        <w:rPr>
          <w:rFonts w:eastAsiaTheme="minorEastAsia"/>
        </w:rPr>
        <w:t xml:space="preserve"> are the total milk, meat, manure and </w:t>
      </w:r>
      <w:r w:rsidR="002C5073">
        <w:rPr>
          <w:rFonts w:eastAsiaTheme="minorEastAsia"/>
        </w:rPr>
        <w:t>N</w:t>
      </w:r>
      <w:r>
        <w:rPr>
          <w:rFonts w:eastAsiaTheme="minorEastAsia"/>
        </w:rPr>
        <w:t xml:space="preserve"> excreted in a typical year (kg y</w:t>
      </w:r>
      <w:r>
        <w:rPr>
          <w:rFonts w:eastAsiaTheme="minorEastAsia"/>
          <w:vertAlign w:val="superscript"/>
        </w:rPr>
        <w:t>-1</w:t>
      </w:r>
      <w:r>
        <w:rPr>
          <w:rFonts w:eastAsiaTheme="minorEastAsia"/>
        </w:rPr>
        <w:t>), respectively.</w:t>
      </w:r>
    </w:p>
    <w:p w14:paraId="41595F1F" w14:textId="77777777" w:rsidR="005D693C" w:rsidRDefault="005D693C" w:rsidP="00862696">
      <w:pPr>
        <w:spacing w:after="0" w:line="240" w:lineRule="auto"/>
        <w:jc w:val="both"/>
        <w:rPr>
          <w:rFonts w:eastAsiaTheme="minorEastAsia"/>
        </w:rPr>
      </w:pPr>
    </w:p>
    <w:p w14:paraId="1CA30CD1" w14:textId="77777777" w:rsidR="005D693C" w:rsidRDefault="005D693C" w:rsidP="00862696">
      <w:pPr>
        <w:spacing w:after="0" w:line="240" w:lineRule="auto"/>
        <w:jc w:val="both"/>
        <w:rPr>
          <w:rFonts w:eastAsiaTheme="minorEastAsia"/>
        </w:rPr>
      </w:pPr>
      <w:r>
        <w:rPr>
          <w:rFonts w:eastAsiaTheme="minorEastAsia"/>
        </w:rPr>
        <w:lastRenderedPageBreak/>
        <w:t>The total production for an atypical year (</w:t>
      </w:r>
      <m:oMath>
        <m:sSub>
          <m:sSubPr>
            <m:ctrlPr>
              <w:rPr>
                <w:rFonts w:ascii="Cambria Math" w:hAnsi="Cambria Math"/>
                <w:i/>
              </w:rPr>
            </m:ctrlPr>
          </m:sSubPr>
          <m:e>
            <m:r>
              <w:rPr>
                <w:rFonts w:ascii="Cambria Math" w:hAnsi="Cambria Math"/>
              </w:rPr>
              <m:t>M</m:t>
            </m:r>
          </m:e>
          <m:sub>
            <m:r>
              <m:rPr>
                <m:sty m:val="p"/>
              </m:rPr>
              <w:rPr>
                <w:rFonts w:ascii="Cambria Math" w:hAnsi="Cambria Math"/>
              </w:rPr>
              <m:t>milk,tot,atyp</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meat,tot,atyp</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manure,tot,atyp</m:t>
            </m:r>
          </m:sub>
        </m:sSub>
      </m:oMath>
      <w:r>
        <w:rPr>
          <w:rFonts w:eastAsiaTheme="minorEastAsia"/>
        </w:rPr>
        <w:t xml:space="preserve"> and </w:t>
      </w:r>
      <m:oMath>
        <m:sSub>
          <m:sSubPr>
            <m:ctrlPr>
              <w:rPr>
                <w:rFonts w:ascii="Cambria Math" w:hAnsi="Cambria Math"/>
                <w:i/>
              </w:rPr>
            </m:ctrlPr>
          </m:sSubPr>
          <m:e>
            <m:r>
              <w:rPr>
                <w:rFonts w:ascii="Cambria Math" w:hAnsi="Cambria Math"/>
              </w:rPr>
              <m:t>N</m:t>
            </m:r>
          </m:e>
          <m:sub>
            <m:r>
              <m:rPr>
                <m:sty m:val="p"/>
              </m:rPr>
              <w:rPr>
                <w:rFonts w:ascii="Cambria Math" w:hAnsi="Cambria Math"/>
              </w:rPr>
              <m:t>excreted,tot,atyp</m:t>
            </m:r>
          </m:sub>
        </m:sSub>
      </m:oMath>
      <w:r>
        <w:rPr>
          <w:rFonts w:eastAsiaTheme="minorEastAsia"/>
        </w:rPr>
        <w:t xml:space="preserve"> in kg ha</w:t>
      </w:r>
      <w:r>
        <w:rPr>
          <w:rFonts w:eastAsiaTheme="minorEastAsia"/>
          <w:vertAlign w:val="superscript"/>
        </w:rPr>
        <w:t>-1</w:t>
      </w:r>
      <w:r>
        <w:rPr>
          <w:rFonts w:eastAsiaTheme="minorEastAsia"/>
        </w:rPr>
        <w:t xml:space="preserve">) are then calculated by multiplying by </w:t>
      </w: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w:r>
        <w:rPr>
          <w:rFonts w:eastAsiaTheme="minorEastAsia"/>
        </w:rPr>
        <w:t>,</w:t>
      </w:r>
    </w:p>
    <w:p w14:paraId="362F7EA0" w14:textId="77777777" w:rsidR="005D693C" w:rsidRDefault="005D693C" w:rsidP="00862696">
      <w:pPr>
        <w:spacing w:after="0" w:line="240" w:lineRule="auto"/>
        <w:jc w:val="both"/>
        <w:rPr>
          <w:rFonts w:eastAsiaTheme="minorEastAsia"/>
        </w:rPr>
      </w:pPr>
    </w:p>
    <w:p w14:paraId="57198BA7" w14:textId="1133DB34" w:rsidR="003B56F6"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milk,tot,atyp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Pr>
              <m:t>milk,tot,typ</m:t>
            </m:r>
          </m:sub>
        </m:sSub>
      </m:oMath>
      <w:r w:rsidR="00BB6AA0">
        <w:rPr>
          <w:rFonts w:eastAsiaTheme="minorEastAsia"/>
        </w:rPr>
        <w:tab/>
        <w:t>(eq.4.0.6)</w:t>
      </w:r>
    </w:p>
    <w:p w14:paraId="0A0F631B" w14:textId="77777777" w:rsidR="00A72487" w:rsidRDefault="00A72487" w:rsidP="00862696">
      <w:pPr>
        <w:spacing w:after="0" w:line="240" w:lineRule="auto"/>
        <w:jc w:val="both"/>
        <w:rPr>
          <w:rFonts w:eastAsiaTheme="minorEastAsia"/>
        </w:rPr>
      </w:pPr>
    </w:p>
    <w:p w14:paraId="0B59C9B2" w14:textId="21548F27" w:rsidR="003B56F6"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meat,tot,atyp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Pr>
              <m:t>meat,tot,typ</m:t>
            </m:r>
          </m:sub>
        </m:sSub>
      </m:oMath>
      <w:r w:rsidR="00BB6AA0">
        <w:rPr>
          <w:rFonts w:eastAsiaTheme="minorEastAsia"/>
        </w:rPr>
        <w:tab/>
        <w:t>(eq.4.0.7)</w:t>
      </w:r>
    </w:p>
    <w:p w14:paraId="0E9B5EB3" w14:textId="77777777" w:rsidR="00A72487" w:rsidRDefault="00A72487" w:rsidP="00862696">
      <w:pPr>
        <w:spacing w:after="0" w:line="240" w:lineRule="auto"/>
        <w:jc w:val="both"/>
        <w:rPr>
          <w:rFonts w:eastAsiaTheme="minorEastAsia"/>
        </w:rPr>
      </w:pPr>
    </w:p>
    <w:p w14:paraId="798CB2DE" w14:textId="6427C771" w:rsidR="003B56F6"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manure,tot,atyp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oMath>
      <w:r w:rsidR="00BB6AA0">
        <w:rPr>
          <w:rFonts w:eastAsiaTheme="minorEastAsia"/>
        </w:rPr>
        <w:tab/>
        <w:t>(eq.4.0.8)</w:t>
      </w:r>
    </w:p>
    <w:p w14:paraId="25B6F78B" w14:textId="77777777" w:rsidR="00A72487" w:rsidRDefault="00A72487" w:rsidP="00862696">
      <w:pPr>
        <w:spacing w:after="0" w:line="240" w:lineRule="auto"/>
        <w:jc w:val="both"/>
        <w:rPr>
          <w:rFonts w:eastAsiaTheme="minorEastAsia"/>
        </w:rPr>
      </w:pPr>
    </w:p>
    <w:p w14:paraId="774363F0" w14:textId="40555C38" w:rsidR="003B56F6"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N</m:t>
            </m:r>
          </m:e>
          <m:sub>
            <m:r>
              <m:rPr>
                <m:sty m:val="p"/>
              </m:rPr>
              <w:rPr>
                <w:rFonts w:ascii="Cambria Math" w:hAnsi="Cambria Math"/>
              </w:rPr>
              <m:t>excreted,tot,atyp</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oMath>
      <w:r w:rsidR="00BB6AA0">
        <w:rPr>
          <w:rFonts w:eastAsiaTheme="minorEastAsia"/>
        </w:rPr>
        <w:tab/>
        <w:t>(eq.4.0.9)</w:t>
      </w:r>
    </w:p>
    <w:p w14:paraId="6F5DE339" w14:textId="77777777" w:rsidR="003525D2" w:rsidRDefault="003525D2" w:rsidP="00862696">
      <w:pPr>
        <w:spacing w:after="0" w:line="240" w:lineRule="auto"/>
        <w:jc w:val="both"/>
        <w:rPr>
          <w:rFonts w:eastAsiaTheme="minorEastAsia"/>
        </w:rPr>
      </w:pPr>
    </w:p>
    <w:p w14:paraId="7FE2F76A" w14:textId="77777777" w:rsidR="009026EA" w:rsidRDefault="009026EA" w:rsidP="00862696">
      <w:pPr>
        <w:spacing w:after="0" w:line="240" w:lineRule="auto"/>
        <w:jc w:val="both"/>
        <w:rPr>
          <w:rFonts w:eastAsiaTheme="minorEastAsia"/>
        </w:rPr>
      </w:pPr>
    </w:p>
    <w:p w14:paraId="413AAB7F" w14:textId="77777777" w:rsidR="00BB7A97" w:rsidRPr="00985F23" w:rsidRDefault="009026EA" w:rsidP="00862696">
      <w:pPr>
        <w:pStyle w:val="Heading1"/>
        <w:spacing w:before="0" w:line="240" w:lineRule="auto"/>
        <w:rPr>
          <w:rFonts w:asciiTheme="minorHAnsi" w:hAnsiTheme="minorHAnsi"/>
          <w:b w:val="0"/>
        </w:rPr>
      </w:pPr>
      <w:bookmarkStart w:id="16" w:name="_Toc73700850"/>
      <w:r>
        <w:rPr>
          <w:rFonts w:asciiTheme="minorHAnsi" w:hAnsiTheme="minorHAnsi"/>
        </w:rPr>
        <w:t>5</w:t>
      </w:r>
      <w:r w:rsidR="00BB7A97" w:rsidRPr="00985F23">
        <w:rPr>
          <w:rFonts w:asciiTheme="minorHAnsi" w:hAnsiTheme="minorHAnsi"/>
        </w:rPr>
        <w:t xml:space="preserve">. </w:t>
      </w:r>
      <w:r w:rsidR="00831A92" w:rsidRPr="00985F23">
        <w:rPr>
          <w:rFonts w:asciiTheme="minorHAnsi" w:hAnsiTheme="minorHAnsi"/>
        </w:rPr>
        <w:t>W</w:t>
      </w:r>
      <w:r w:rsidR="00BB7A97" w:rsidRPr="00985F23">
        <w:rPr>
          <w:rFonts w:asciiTheme="minorHAnsi" w:hAnsiTheme="minorHAnsi"/>
        </w:rPr>
        <w:t>ater use</w:t>
      </w:r>
      <w:bookmarkEnd w:id="16"/>
    </w:p>
    <w:p w14:paraId="02D20912" w14:textId="77777777" w:rsidR="00BB7A97" w:rsidRDefault="00BB7A97" w:rsidP="00862696">
      <w:pPr>
        <w:spacing w:after="0" w:line="240" w:lineRule="auto"/>
        <w:jc w:val="both"/>
      </w:pPr>
    </w:p>
    <w:p w14:paraId="4EB2BA86" w14:textId="77777777" w:rsidR="00B05FBD" w:rsidRDefault="00AD207B" w:rsidP="00862696">
      <w:pPr>
        <w:spacing w:after="0" w:line="240" w:lineRule="auto"/>
        <w:jc w:val="both"/>
      </w:pPr>
      <w:r>
        <w:t xml:space="preserve">The total irrigation that is needed in an atypical (drought or flood) year is </w:t>
      </w:r>
      <w:r w:rsidR="00E04863">
        <w:t xml:space="preserve">estimated </w:t>
      </w:r>
      <w:r w:rsidR="008B42A0">
        <w:t xml:space="preserve">by assuming </w:t>
      </w:r>
      <w:r w:rsidR="00E04863">
        <w:t>that</w:t>
      </w:r>
      <w:r w:rsidR="009C7EA3">
        <w:t xml:space="preserve"> irrigation </w:t>
      </w:r>
      <w:r w:rsidR="00B05FBD">
        <w:t xml:space="preserve">compensates for any shortfall in soil water compared to a typical year, such that </w:t>
      </w:r>
    </w:p>
    <w:p w14:paraId="39AA8F5C" w14:textId="77777777" w:rsidR="00B05FBD" w:rsidRDefault="00B05FBD" w:rsidP="00862696">
      <w:pPr>
        <w:spacing w:after="0" w:line="240" w:lineRule="auto"/>
        <w:jc w:val="both"/>
      </w:pPr>
    </w:p>
    <w:p w14:paraId="5F4A7D62" w14:textId="4F27F0F1" w:rsidR="00B05FBD"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irrig,typ</m:t>
            </m:r>
          </m:sub>
        </m:sSub>
      </m:oMath>
      <w:r w:rsidR="00BB6AA0">
        <w:rPr>
          <w:rFonts w:eastAsiaTheme="minorEastAsia"/>
        </w:rPr>
        <w:tab/>
        <w:t>(eq.5.0.1)</w:t>
      </w:r>
    </w:p>
    <w:p w14:paraId="47B904F3" w14:textId="77777777" w:rsidR="00B05FBD" w:rsidRDefault="00B05FBD" w:rsidP="00862696">
      <w:pPr>
        <w:spacing w:after="0" w:line="240" w:lineRule="auto"/>
        <w:jc w:val="both"/>
      </w:pPr>
    </w:p>
    <w:p w14:paraId="1FFFAAC8" w14:textId="77777777" w:rsidR="00B05FBD" w:rsidRDefault="00B05FBD"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oMath>
      <w:r>
        <w:rPr>
          <w:rFonts w:eastAsiaTheme="minorEastAsia"/>
        </w:rPr>
        <w:t xml:space="preserve"> and </w:t>
      </w:r>
      <m:oMath>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oMath>
      <w:r>
        <w:rPr>
          <w:rFonts w:eastAsiaTheme="minorEastAsia"/>
        </w:rPr>
        <w:t xml:space="preserve"> are the soil water contents, and </w:t>
      </w:r>
      <m:oMath>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oMath>
      <w:r>
        <w:rPr>
          <w:rFonts w:eastAsiaTheme="minorEastAsia"/>
        </w:rPr>
        <w:t xml:space="preserve"> and </w:t>
      </w:r>
      <m:oMath>
        <m:sSub>
          <m:sSubPr>
            <m:ctrlPr>
              <w:rPr>
                <w:rFonts w:ascii="Cambria Math" w:hAnsi="Cambria Math"/>
                <w:i/>
              </w:rPr>
            </m:ctrlPr>
          </m:sSubPr>
          <m:e>
            <m:r>
              <w:rPr>
                <w:rFonts w:ascii="Cambria Math" w:hAnsi="Cambria Math"/>
              </w:rPr>
              <m:t>V</m:t>
            </m:r>
          </m:e>
          <m:sub>
            <m:r>
              <m:rPr>
                <m:sty m:val="p"/>
              </m:rPr>
              <w:rPr>
                <w:rFonts w:ascii="Cambria Math" w:hAnsi="Cambria Math"/>
              </w:rPr>
              <m:t>irrig,typ</m:t>
            </m:r>
          </m:sub>
        </m:sSub>
      </m:oMath>
      <w:r>
        <w:rPr>
          <w:rFonts w:eastAsiaTheme="minorEastAsia"/>
        </w:rPr>
        <w:t xml:space="preserve"> are the amounts of irrigation in atypical and typical years respectively</w:t>
      </w:r>
      <w:r>
        <w:t xml:space="preserve"> (mm). This can be rearranged to give the irrigation needed when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r>
              <w:rPr>
                <w:rFonts w:ascii="Cambria Math" w:hAnsi="Cambria Math"/>
              </w:rPr>
              <m:t>&lt;</m:t>
            </m:r>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e>
        </m:d>
      </m:oMath>
      <w:r>
        <w:t>;</w:t>
      </w:r>
    </w:p>
    <w:p w14:paraId="2E477F97" w14:textId="77777777" w:rsidR="00B05FBD" w:rsidRDefault="00B05FBD" w:rsidP="00862696">
      <w:pPr>
        <w:spacing w:after="0" w:line="240" w:lineRule="auto"/>
        <w:jc w:val="both"/>
      </w:pPr>
    </w:p>
    <w:p w14:paraId="07F6A1E5" w14:textId="1A28CD91" w:rsidR="00B05FBD" w:rsidRDefault="008D1106" w:rsidP="00862696">
      <w:pPr>
        <w:spacing w:after="0" w:line="240" w:lineRule="auto"/>
        <w:jc w:val="both"/>
      </w:pPr>
      <m:oMath>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irrig,typ</m:t>
            </m:r>
          </m:sub>
        </m:sSub>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oMath>
      <w:r w:rsidR="00BB6AA0">
        <w:rPr>
          <w:rFonts w:eastAsiaTheme="minorEastAsia"/>
        </w:rPr>
        <w:tab/>
        <w:t>(eq.5.0.2)</w:t>
      </w:r>
    </w:p>
    <w:p w14:paraId="1BAD8019" w14:textId="77777777" w:rsidR="00B05FBD" w:rsidRDefault="00B05FBD" w:rsidP="00862696">
      <w:pPr>
        <w:spacing w:after="0" w:line="240" w:lineRule="auto"/>
        <w:jc w:val="both"/>
      </w:pPr>
    </w:p>
    <w:p w14:paraId="6A17F182" w14:textId="77777777" w:rsidR="005B5FF5" w:rsidRDefault="00D51D93" w:rsidP="00862696">
      <w:pPr>
        <w:spacing w:after="0" w:line="240" w:lineRule="auto"/>
        <w:jc w:val="both"/>
        <w:rPr>
          <w:rFonts w:eastAsiaTheme="minorEastAsia"/>
        </w:rPr>
      </w:pPr>
      <w:r>
        <w:t xml:space="preserve">The irrigation </w:t>
      </w:r>
      <w:r w:rsidR="00246FB9">
        <w:rPr>
          <w:rFonts w:eastAsiaTheme="minorEastAsia"/>
        </w:rPr>
        <w:t xml:space="preserve">is constrained so that it cannot exceed the maximum rate of irrigation specified for the site, </w:t>
      </w:r>
      <m:oMath>
        <m:sSub>
          <m:sSubPr>
            <m:ctrlPr>
              <w:rPr>
                <w:rFonts w:ascii="Cambria Math" w:hAnsi="Cambria Math"/>
                <w:i/>
              </w:rPr>
            </m:ctrlPr>
          </m:sSubPr>
          <m:e>
            <m:r>
              <w:rPr>
                <w:rFonts w:ascii="Cambria Math" w:hAnsi="Cambria Math"/>
              </w:rPr>
              <m:t>V</m:t>
            </m:r>
          </m:e>
          <m:sub>
            <m:r>
              <m:rPr>
                <m:sty m:val="p"/>
              </m:rPr>
              <w:rPr>
                <w:rFonts w:ascii="Cambria Math" w:hAnsi="Cambria Math"/>
              </w:rPr>
              <m:t>irrig,atyp,max</m:t>
            </m:r>
          </m:sub>
        </m:sSub>
      </m:oMath>
      <w:r w:rsidR="00246FB9">
        <w:rPr>
          <w:rFonts w:eastAsiaTheme="minorEastAsia"/>
        </w:rPr>
        <w:t xml:space="preserve"> (dm</w:t>
      </w:r>
      <w:r w:rsidR="00246FB9">
        <w:rPr>
          <w:rFonts w:eastAsiaTheme="minorEastAsia"/>
          <w:vertAlign w:val="superscript"/>
        </w:rPr>
        <w:t>3</w:t>
      </w:r>
      <w:r w:rsidR="00246FB9">
        <w:rPr>
          <w:rFonts w:eastAsiaTheme="minorEastAsia"/>
        </w:rPr>
        <w:t xml:space="preserve"> m</w:t>
      </w:r>
      <w:r w:rsidR="00246FB9">
        <w:rPr>
          <w:rFonts w:eastAsiaTheme="minorEastAsia"/>
          <w:vertAlign w:val="superscript"/>
        </w:rPr>
        <w:t>-2</w:t>
      </w:r>
      <w:r w:rsidR="00246FB9">
        <w:rPr>
          <w:rFonts w:eastAsiaTheme="minorEastAsia"/>
        </w:rPr>
        <w:t>)</w:t>
      </w:r>
    </w:p>
    <w:p w14:paraId="3398EB6F" w14:textId="77777777" w:rsidR="00246FB9" w:rsidRPr="00246FB9" w:rsidRDefault="00246FB9" w:rsidP="00862696">
      <w:pPr>
        <w:spacing w:after="0" w:line="240" w:lineRule="auto"/>
        <w:jc w:val="both"/>
        <w:rPr>
          <w:rFonts w:eastAsiaTheme="minorEastAsia"/>
        </w:rPr>
      </w:pPr>
    </w:p>
    <w:p w14:paraId="0C8CC7AF" w14:textId="117FE664" w:rsidR="00246FB9" w:rsidRDefault="00246FB9" w:rsidP="00862696">
      <w:pPr>
        <w:spacing w:after="0" w:line="240" w:lineRule="auto"/>
        <w:jc w:val="both"/>
        <w:rPr>
          <w:rFonts w:eastAsiaTheme="minorEastAsia"/>
        </w:rPr>
      </w:pPr>
      <m:oMath>
        <m:r>
          <w:rPr>
            <w:rFonts w:ascii="Cambria Math" w:hAnsi="Cambria Math"/>
          </w:rPr>
          <m:t>0 ≤</m:t>
        </m:r>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r>
          <w:rPr>
            <w:rFonts w:ascii="Cambria Math" w:hAnsi="Cambria Math"/>
          </w:rPr>
          <m:t>≤</m:t>
        </m:r>
      </m:oMath>
      <w:r w:rsidRPr="00246FB9">
        <w:rPr>
          <w:rFonts w:eastAsiaTheme="minorEastAsia"/>
        </w:rPr>
        <w:t xml:space="preserve">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irrig,atyp,max</m:t>
                </m:r>
              </m:sub>
            </m:sSub>
          </m:num>
          <m:den>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4</m:t>
                    </m:r>
                  </m:sup>
                </m:sSup>
              </m:e>
            </m:d>
          </m:den>
        </m:f>
      </m:oMath>
      <w:r w:rsidR="00BB6AA0">
        <w:rPr>
          <w:rFonts w:eastAsiaTheme="minorEastAsia"/>
        </w:rPr>
        <w:tab/>
        <w:t>(eq.5.0.3)</w:t>
      </w:r>
    </w:p>
    <w:p w14:paraId="0FD54D8F" w14:textId="77777777" w:rsidR="00B05FBD" w:rsidRDefault="00B05FBD" w:rsidP="00862696">
      <w:pPr>
        <w:spacing w:after="0" w:line="240" w:lineRule="auto"/>
        <w:jc w:val="both"/>
        <w:rPr>
          <w:rFonts w:eastAsiaTheme="minorEastAsia"/>
        </w:rPr>
      </w:pPr>
    </w:p>
    <w:p w14:paraId="050D1748" w14:textId="77777777" w:rsidR="005A5F0A" w:rsidRDefault="00B05FBD" w:rsidP="00862696">
      <w:pPr>
        <w:spacing w:after="0" w:line="240" w:lineRule="auto"/>
        <w:jc w:val="both"/>
        <w:rPr>
          <w:rFonts w:eastAsiaTheme="minorEastAsia"/>
        </w:rPr>
      </w:pPr>
      <w:r>
        <w:rPr>
          <w:rFonts w:eastAsiaTheme="minorEastAsia"/>
        </w:rPr>
        <w:t xml:space="preserve">where </w:t>
      </w:r>
      <m:oMath>
        <m:r>
          <w:rPr>
            <w:rFonts w:ascii="Cambria Math" w:hAnsi="Cambria Math"/>
          </w:rPr>
          <m:t>A</m:t>
        </m:r>
      </m:oMath>
      <w:r>
        <w:rPr>
          <w:rFonts w:eastAsiaTheme="minorEastAsia"/>
        </w:rPr>
        <w:t xml:space="preserve"> is the area of the piece of land (ha).</w:t>
      </w:r>
    </w:p>
    <w:p w14:paraId="6242DEB3" w14:textId="77777777" w:rsidR="00B05FBD" w:rsidRDefault="00B05FBD" w:rsidP="00862696">
      <w:pPr>
        <w:spacing w:after="0" w:line="240" w:lineRule="auto"/>
        <w:jc w:val="both"/>
        <w:rPr>
          <w:rFonts w:eastAsiaTheme="minorEastAsia"/>
        </w:rPr>
      </w:pPr>
    </w:p>
    <w:p w14:paraId="3A66660C" w14:textId="77777777" w:rsidR="00E02666" w:rsidRDefault="00B05FBD" w:rsidP="00862696">
      <w:pPr>
        <w:spacing w:after="0" w:line="240" w:lineRule="auto"/>
        <w:jc w:val="both"/>
        <w:rPr>
          <w:rFonts w:eastAsiaTheme="minorEastAsia"/>
        </w:rPr>
      </w:pPr>
      <w:r>
        <w:rPr>
          <w:rFonts w:eastAsiaTheme="minorEastAsia"/>
        </w:rPr>
        <w:t>In a typical year, it is assumed that irrigation is distributed evenly across the growing season.</w:t>
      </w:r>
    </w:p>
    <w:p w14:paraId="0565BF37" w14:textId="77777777" w:rsidR="008877A3" w:rsidRDefault="00E02666" w:rsidP="00862696">
      <w:pPr>
        <w:spacing w:after="0" w:line="240" w:lineRule="auto"/>
        <w:jc w:val="both"/>
        <w:rPr>
          <w:rFonts w:eastAsiaTheme="minorEastAsia"/>
        </w:rPr>
      </w:pPr>
      <w:r>
        <w:rPr>
          <w:rFonts w:eastAsiaTheme="minorEastAsia"/>
        </w:rPr>
        <w:t xml:space="preserve"> </w:t>
      </w:r>
    </w:p>
    <w:p w14:paraId="2B656731" w14:textId="77777777" w:rsidR="00BB7A97" w:rsidRPr="00985F23" w:rsidRDefault="009026EA" w:rsidP="00862696">
      <w:pPr>
        <w:pStyle w:val="Heading1"/>
        <w:spacing w:before="0" w:line="240" w:lineRule="auto"/>
        <w:rPr>
          <w:rFonts w:asciiTheme="minorHAnsi" w:hAnsiTheme="minorHAnsi"/>
          <w:b w:val="0"/>
        </w:rPr>
      </w:pPr>
      <w:bookmarkStart w:id="17" w:name="_Toc73700851"/>
      <w:r>
        <w:rPr>
          <w:rFonts w:asciiTheme="minorHAnsi" w:hAnsiTheme="minorHAnsi"/>
        </w:rPr>
        <w:t>6</w:t>
      </w:r>
      <w:r w:rsidR="00BB7A97" w:rsidRPr="00985F23">
        <w:rPr>
          <w:rFonts w:asciiTheme="minorHAnsi" w:hAnsiTheme="minorHAnsi"/>
        </w:rPr>
        <w:t xml:space="preserve">. </w:t>
      </w:r>
      <w:r w:rsidR="00831A92" w:rsidRPr="00985F23">
        <w:rPr>
          <w:rFonts w:asciiTheme="minorHAnsi" w:hAnsiTheme="minorHAnsi"/>
        </w:rPr>
        <w:t>E</w:t>
      </w:r>
      <w:r w:rsidR="00BB7A97" w:rsidRPr="00985F23">
        <w:rPr>
          <w:rFonts w:asciiTheme="minorHAnsi" w:hAnsiTheme="minorHAnsi"/>
        </w:rPr>
        <w:t>nergy use</w:t>
      </w:r>
      <w:bookmarkEnd w:id="17"/>
    </w:p>
    <w:p w14:paraId="6C347DD8" w14:textId="77777777" w:rsidR="00BB7A97" w:rsidRDefault="00BB7A97" w:rsidP="00862696">
      <w:pPr>
        <w:spacing w:after="0" w:line="240" w:lineRule="auto"/>
        <w:jc w:val="both"/>
      </w:pPr>
    </w:p>
    <w:p w14:paraId="34CCA667" w14:textId="77777777" w:rsidR="00BB7A97" w:rsidRDefault="00246FB9" w:rsidP="00862696">
      <w:pPr>
        <w:spacing w:after="0" w:line="240" w:lineRule="auto"/>
        <w:jc w:val="both"/>
      </w:pPr>
      <w:r>
        <w:t xml:space="preserve">The </w:t>
      </w:r>
      <w:r w:rsidR="00FB5751">
        <w:t xml:space="preserve">inputs to the model specify </w:t>
      </w:r>
      <w:r w:rsidR="008947BB">
        <w:t>the percentages of cooking and lighting fuels obtained from wood, charcoal, crop residues, dung, kerosene and electricity</w:t>
      </w:r>
      <w:r w:rsidR="00533050">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cook,fuel</m:t>
            </m:r>
          </m:sub>
        </m:sSub>
      </m:oMath>
      <w:r w:rsidR="00533050">
        <w:rPr>
          <w:rFonts w:eastAsiaTheme="minorEastAsia"/>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light,fuel</m:t>
            </m:r>
          </m:sub>
        </m:sSub>
      </m:oMath>
      <w:r w:rsidR="00533050">
        <w:rPr>
          <w:rFonts w:eastAsiaTheme="minorEastAsia"/>
        </w:rPr>
        <w:t xml:space="preserve"> (%), respectively</w:t>
      </w:r>
      <w:r w:rsidR="00D3400C">
        <w:rPr>
          <w:rFonts w:eastAsiaTheme="minorEastAsia"/>
        </w:rPr>
        <w:t xml:space="preserve">, where </w:t>
      </w:r>
      <m:oMath>
        <m:r>
          <w:rPr>
            <w:rFonts w:ascii="Cambria Math" w:hAnsi="Cambria Math"/>
          </w:rPr>
          <m:t>fuel</m:t>
        </m:r>
      </m:oMath>
      <w:r w:rsidR="00D3400C">
        <w:rPr>
          <w:rFonts w:eastAsiaTheme="minorEastAsia"/>
        </w:rPr>
        <w:t xml:space="preserve"> refers to the fuel type</w:t>
      </w:r>
      <w:r w:rsidR="00FB5751">
        <w:t xml:space="preserve">. The </w:t>
      </w:r>
      <w:r w:rsidR="00E2006A">
        <w:t>proportion of</w:t>
      </w:r>
      <w:r w:rsidR="006E0336">
        <w:t xml:space="preserve"> </w:t>
      </w:r>
      <w:r w:rsidR="00F943FB">
        <w:t xml:space="preserve">fuel available </w:t>
      </w:r>
      <w:r w:rsidR="008947BB">
        <w:t xml:space="preserve">in </w:t>
      </w:r>
      <w:r w:rsidR="00FB5751">
        <w:t xml:space="preserve">atypical </w:t>
      </w:r>
      <w:r w:rsidR="008947BB">
        <w:t>compared to typical years</w:t>
      </w:r>
      <w:r w:rsidR="00533050">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oMath>
      <w:r w:rsidR="003A3BDB">
        <w:rPr>
          <w:rFonts w:eastAsiaTheme="minorEastAsia"/>
        </w:rPr>
        <w:t>,</w:t>
      </w:r>
      <w:r w:rsidR="008947BB">
        <w:t xml:space="preserve"> provides an estimate </w:t>
      </w:r>
      <w:r w:rsidR="00E2006A">
        <w:t>for</w:t>
      </w:r>
      <w:r w:rsidR="008947BB">
        <w:t xml:space="preserve"> the </w:t>
      </w:r>
      <w:r w:rsidR="00E2006A">
        <w:t xml:space="preserve">change in </w:t>
      </w:r>
      <w:r w:rsidR="008947BB">
        <w:t xml:space="preserve">organic resources available for use </w:t>
      </w:r>
      <w:r w:rsidR="006E0336">
        <w:t>in cooking</w:t>
      </w:r>
      <w:r w:rsidR="00533050">
        <w:t>,</w:t>
      </w:r>
      <w:r w:rsidR="00FB5751">
        <w:t xml:space="preserve"> </w:t>
      </w:r>
    </w:p>
    <w:p w14:paraId="2A189CA7" w14:textId="77777777" w:rsidR="00A7207D" w:rsidRDefault="00A7207D" w:rsidP="00862696">
      <w:pPr>
        <w:spacing w:after="0" w:line="240" w:lineRule="auto"/>
        <w:jc w:val="both"/>
      </w:pPr>
    </w:p>
    <w:p w14:paraId="0D3E8757" w14:textId="18208031" w:rsidR="00A7207D" w:rsidRPr="00A7207D"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E</m:t>
            </m:r>
          </m:e>
          <m:sub>
            <m:r>
              <m:rPr>
                <m:sty m:val="p"/>
              </m:rPr>
              <w:rPr>
                <w:rFonts w:ascii="Cambria Math" w:hAnsi="Cambria Math"/>
              </w:rPr>
              <m:t>cook,atyp</m:t>
            </m:r>
          </m:sub>
        </m:sSub>
        <m:r>
          <w:rPr>
            <w:rFonts w:ascii="Cambria Math" w:hAnsi="Cambria Math"/>
          </w:rPr>
          <m:t>=</m:t>
        </m:r>
        <m:sSub>
          <m:sSubPr>
            <m:ctrlPr>
              <w:rPr>
                <w:rFonts w:ascii="Cambria Math" w:hAnsi="Cambria Math"/>
                <w:i/>
              </w:rPr>
            </m:ctrlPr>
          </m:sSubPr>
          <m:e>
            <m:r>
              <w:rPr>
                <w:rFonts w:ascii="Cambria Math" w:hAnsi="Cambria Math"/>
              </w:rPr>
              <m:t>E</m:t>
            </m:r>
          </m:e>
          <m:sub>
            <m:r>
              <m:rPr>
                <m:sty m:val="p"/>
              </m:rPr>
              <w:rPr>
                <w:rFonts w:ascii="Cambria Math" w:hAnsi="Cambria Math"/>
              </w:rPr>
              <m:t>cook,typ</m:t>
            </m:r>
          </m:sub>
        </m:sSub>
        <m:r>
          <w:rPr>
            <w:rFonts w:ascii="Cambria Math" w:hAnsi="Cambria Math"/>
          </w:rPr>
          <m:t>×</m:t>
        </m:r>
        <m:f>
          <m:fPr>
            <m:type m:val="skw"/>
            <m:ctrlPr>
              <w:rPr>
                <w:rFonts w:ascii="Cambria Math" w:hAnsi="Cambria Math"/>
                <w:i/>
              </w:rPr>
            </m:ctrlPr>
          </m:fPr>
          <m:num>
            <m:nary>
              <m:naryPr>
                <m:chr m:val="∑"/>
                <m:limLoc m:val="undOvr"/>
                <m:supHide m:val="1"/>
                <m:ctrlPr>
                  <w:rPr>
                    <w:rFonts w:ascii="Cambria Math" w:hAnsi="Cambria Math"/>
                    <w:i/>
                  </w:rPr>
                </m:ctrlPr>
              </m:naryPr>
              <m:sub>
                <m:r>
                  <m:rPr>
                    <m:sty m:val="p"/>
                  </m:rPr>
                  <w:rPr>
                    <w:rFonts w:ascii="Cambria Math" w:hAnsi="Cambria Math"/>
                  </w:rPr>
                  <m:t>fuel</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cook,fuel</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e>
                </m:d>
              </m:e>
            </m:nary>
          </m:num>
          <m:den>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 xml:space="preserve"> </m:t>
        </m:r>
      </m:oMath>
      <w:r w:rsidR="00BB6AA0">
        <w:rPr>
          <w:rFonts w:eastAsiaTheme="minorEastAsia"/>
        </w:rPr>
        <w:tab/>
        <w:t>(eq.6.0.1)</w:t>
      </w:r>
    </w:p>
    <w:p w14:paraId="32DAD1D3" w14:textId="77777777" w:rsidR="00BE3CE9" w:rsidRDefault="00BE3CE9" w:rsidP="00862696">
      <w:pPr>
        <w:spacing w:after="0" w:line="240" w:lineRule="auto"/>
        <w:jc w:val="both"/>
      </w:pPr>
    </w:p>
    <w:p w14:paraId="0FB04E7E" w14:textId="77777777" w:rsidR="00533050" w:rsidRDefault="003A3BDB"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E</m:t>
            </m:r>
          </m:e>
          <m:sub>
            <m:r>
              <m:rPr>
                <m:sty m:val="p"/>
              </m:rPr>
              <w:rPr>
                <w:rFonts w:ascii="Cambria Math" w:hAnsi="Cambria Math"/>
              </w:rPr>
              <m:t>cook,atyp</m:t>
            </m:r>
          </m:sub>
        </m:sSub>
      </m:oMath>
      <w:r>
        <w:rPr>
          <w:rFonts w:eastAsiaTheme="minorEastAsia"/>
        </w:rPr>
        <w:t xml:space="preserve"> and</w:t>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cook,typ</m:t>
            </m:r>
          </m:sub>
        </m:sSub>
      </m:oMath>
      <w:r>
        <w:rPr>
          <w:rFonts w:eastAsiaTheme="minorEastAsia"/>
        </w:rPr>
        <w:t xml:space="preserve"> </w:t>
      </w:r>
      <w:r w:rsidR="006E0336">
        <w:rPr>
          <w:rFonts w:eastAsiaTheme="minorEastAsia"/>
        </w:rPr>
        <w:t>are</w:t>
      </w:r>
      <w:r>
        <w:rPr>
          <w:rFonts w:eastAsiaTheme="minorEastAsia"/>
        </w:rPr>
        <w:t xml:space="preserve"> the </w:t>
      </w:r>
      <w:r w:rsidR="006E0336">
        <w:rPr>
          <w:rFonts w:eastAsiaTheme="minorEastAsia"/>
        </w:rPr>
        <w:t>energy available for cooking in atypical and typical years respectively (MJ y</w:t>
      </w:r>
      <w:r w:rsidR="006E0336">
        <w:rPr>
          <w:rFonts w:eastAsiaTheme="minorEastAsia"/>
          <w:vertAlign w:val="superscript"/>
        </w:rPr>
        <w:t>-1</w:t>
      </w:r>
      <w:r w:rsidR="006E0336">
        <w:rPr>
          <w:rFonts w:eastAsiaTheme="minorEastAsia"/>
        </w:rPr>
        <w:t xml:space="preserve">), and </w:t>
      </w:r>
      <m:oMath>
        <m:r>
          <w:rPr>
            <w:rFonts w:ascii="Cambria Math" w:hAnsi="Cambria Math"/>
          </w:rPr>
          <m:t>fuel</m:t>
        </m:r>
      </m:oMath>
      <w:r w:rsidR="006E0336">
        <w:rPr>
          <w:rFonts w:eastAsiaTheme="minorEastAsia"/>
        </w:rPr>
        <w:t xml:space="preserve"> is the fuel type</w:t>
      </w:r>
      <w:r w:rsidR="00D3400C">
        <w:rPr>
          <w:rFonts w:eastAsiaTheme="minorEastAsia"/>
        </w:rPr>
        <w:t xml:space="preserve">; </w:t>
      </w:r>
      <w:r w:rsidR="006E0336">
        <w:t xml:space="preserve">wood, charcoal, crop residues, dung, kerosene or electricity. </w:t>
      </w:r>
    </w:p>
    <w:p w14:paraId="79BFEC25" w14:textId="77777777" w:rsidR="006E0336" w:rsidRDefault="006E0336" w:rsidP="00862696">
      <w:pPr>
        <w:spacing w:after="0" w:line="240" w:lineRule="auto"/>
        <w:jc w:val="both"/>
      </w:pPr>
    </w:p>
    <w:p w14:paraId="52D3465E" w14:textId="77777777" w:rsidR="006E0336" w:rsidRDefault="006E0336" w:rsidP="00862696">
      <w:pPr>
        <w:spacing w:after="0" w:line="240" w:lineRule="auto"/>
        <w:jc w:val="both"/>
      </w:pPr>
      <w:r>
        <w:lastRenderedPageBreak/>
        <w:t>Similarly, the change in organic resources available for lighting can be written as</w:t>
      </w:r>
    </w:p>
    <w:p w14:paraId="0E3F78F7" w14:textId="77777777" w:rsidR="006E0336" w:rsidRDefault="006E0336" w:rsidP="00862696">
      <w:pPr>
        <w:spacing w:after="0" w:line="240" w:lineRule="auto"/>
        <w:jc w:val="both"/>
      </w:pPr>
    </w:p>
    <w:p w14:paraId="34105607" w14:textId="25842E07" w:rsidR="006E0336" w:rsidRPr="00A7207D"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E</m:t>
            </m:r>
          </m:e>
          <m:sub>
            <m:r>
              <m:rPr>
                <m:sty m:val="p"/>
              </m:rPr>
              <w:rPr>
                <w:rFonts w:ascii="Cambria Math" w:hAnsi="Cambria Math"/>
              </w:rPr>
              <m:t>light,atyp</m:t>
            </m:r>
          </m:sub>
        </m:sSub>
        <m:r>
          <w:rPr>
            <w:rFonts w:ascii="Cambria Math" w:hAnsi="Cambria Math"/>
          </w:rPr>
          <m:t>=</m:t>
        </m:r>
        <m:sSub>
          <m:sSubPr>
            <m:ctrlPr>
              <w:rPr>
                <w:rFonts w:ascii="Cambria Math" w:hAnsi="Cambria Math"/>
                <w:i/>
              </w:rPr>
            </m:ctrlPr>
          </m:sSubPr>
          <m:e>
            <m:r>
              <w:rPr>
                <w:rFonts w:ascii="Cambria Math" w:hAnsi="Cambria Math"/>
              </w:rPr>
              <m:t>E</m:t>
            </m:r>
          </m:e>
          <m:sub>
            <m:r>
              <m:rPr>
                <m:sty m:val="p"/>
              </m:rPr>
              <w:rPr>
                <w:rFonts w:ascii="Cambria Math" w:hAnsi="Cambria Math"/>
              </w:rPr>
              <m:t>light,typ</m:t>
            </m:r>
          </m:sub>
        </m:sSub>
        <m:r>
          <w:rPr>
            <w:rFonts w:ascii="Cambria Math" w:hAnsi="Cambria Math"/>
          </w:rPr>
          <m:t>×</m:t>
        </m:r>
        <m:f>
          <m:fPr>
            <m:type m:val="skw"/>
            <m:ctrlPr>
              <w:rPr>
                <w:rFonts w:ascii="Cambria Math" w:hAnsi="Cambria Math"/>
                <w:i/>
              </w:rPr>
            </m:ctrlPr>
          </m:fPr>
          <m:num>
            <m:nary>
              <m:naryPr>
                <m:chr m:val="∑"/>
                <m:limLoc m:val="undOvr"/>
                <m:supHide m:val="1"/>
                <m:ctrlPr>
                  <w:rPr>
                    <w:rFonts w:ascii="Cambria Math" w:hAnsi="Cambria Math"/>
                    <w:i/>
                  </w:rPr>
                </m:ctrlPr>
              </m:naryPr>
              <m:sub>
                <m:r>
                  <m:rPr>
                    <m:sty m:val="p"/>
                  </m:rPr>
                  <w:rPr>
                    <w:rFonts w:ascii="Cambria Math" w:hAnsi="Cambria Math"/>
                  </w:rPr>
                  <m:t>fuel</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light,fuel</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e>
                </m:d>
              </m:e>
            </m:nary>
          </m:num>
          <m:den>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 xml:space="preserve"> </m:t>
        </m:r>
      </m:oMath>
      <w:r w:rsidR="00BB6AA0">
        <w:rPr>
          <w:rFonts w:eastAsiaTheme="minorEastAsia"/>
        </w:rPr>
        <w:tab/>
        <w:t>(eq.6.0.2)</w:t>
      </w:r>
    </w:p>
    <w:p w14:paraId="71C10A28" w14:textId="77777777" w:rsidR="006E0336" w:rsidRDefault="006E0336" w:rsidP="00862696">
      <w:pPr>
        <w:spacing w:after="0" w:line="240" w:lineRule="auto"/>
        <w:jc w:val="both"/>
      </w:pPr>
    </w:p>
    <w:p w14:paraId="15AF828A" w14:textId="77777777" w:rsidR="00581168" w:rsidRDefault="006E0336"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E</m:t>
            </m:r>
          </m:e>
          <m:sub>
            <m:r>
              <m:rPr>
                <m:sty m:val="p"/>
              </m:rPr>
              <w:rPr>
                <w:rFonts w:ascii="Cambria Math" w:hAnsi="Cambria Math"/>
              </w:rPr>
              <m:t>light,atyp</m:t>
            </m:r>
          </m:sub>
        </m:sSub>
      </m:oMath>
      <w:r>
        <w:rPr>
          <w:rFonts w:eastAsiaTheme="minorEastAsia"/>
        </w:rPr>
        <w:t xml:space="preserve"> and</w:t>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light,typ</m:t>
            </m:r>
          </m:sub>
        </m:sSub>
      </m:oMath>
      <w:r>
        <w:rPr>
          <w:rFonts w:eastAsiaTheme="minorEastAsia"/>
        </w:rPr>
        <w:t xml:space="preserve"> are the energy available for lighting in atypical and typical years respectively (MJ y</w:t>
      </w:r>
      <w:r>
        <w:rPr>
          <w:rFonts w:eastAsiaTheme="minorEastAsia"/>
          <w:vertAlign w:val="superscript"/>
        </w:rPr>
        <w:t>-1</w:t>
      </w:r>
      <w:r>
        <w:rPr>
          <w:rFonts w:eastAsiaTheme="minorEastAsia"/>
        </w:rPr>
        <w:t>)</w:t>
      </w:r>
      <w:r>
        <w:t>.</w:t>
      </w:r>
    </w:p>
    <w:p w14:paraId="092FB217" w14:textId="77777777" w:rsidR="00862696" w:rsidRDefault="00862696" w:rsidP="00862696">
      <w:pPr>
        <w:spacing w:after="0" w:line="240" w:lineRule="auto"/>
        <w:jc w:val="both"/>
      </w:pPr>
    </w:p>
    <w:p w14:paraId="05CFDA8D" w14:textId="77777777" w:rsidR="00A42769" w:rsidRPr="00985F23" w:rsidRDefault="009026EA" w:rsidP="00862696">
      <w:pPr>
        <w:pStyle w:val="Heading2"/>
        <w:spacing w:before="0" w:line="240" w:lineRule="auto"/>
        <w:rPr>
          <w:rFonts w:asciiTheme="minorHAnsi" w:hAnsiTheme="minorHAnsi"/>
          <w:b w:val="0"/>
          <w:color w:val="auto"/>
          <w:sz w:val="24"/>
          <w:szCs w:val="24"/>
        </w:rPr>
      </w:pPr>
      <w:bookmarkStart w:id="18" w:name="_Toc73700852"/>
      <w:r>
        <w:rPr>
          <w:rFonts w:asciiTheme="minorHAnsi" w:hAnsiTheme="minorHAnsi"/>
          <w:color w:val="auto"/>
          <w:sz w:val="24"/>
          <w:szCs w:val="24"/>
        </w:rPr>
        <w:t>6</w:t>
      </w:r>
      <w:r w:rsidR="00A42769" w:rsidRPr="00985F23">
        <w:rPr>
          <w:rFonts w:asciiTheme="minorHAnsi" w:hAnsiTheme="minorHAnsi"/>
          <w:color w:val="auto"/>
          <w:sz w:val="24"/>
          <w:szCs w:val="24"/>
        </w:rPr>
        <w:t>.1. The proportion of fuel available in atypical compared to typical years</w:t>
      </w:r>
      <w:bookmarkEnd w:id="18"/>
    </w:p>
    <w:p w14:paraId="11FFFD8F" w14:textId="77777777" w:rsidR="00A42769" w:rsidRDefault="00A42769" w:rsidP="00862696">
      <w:pPr>
        <w:spacing w:after="0" w:line="240" w:lineRule="auto"/>
        <w:jc w:val="both"/>
      </w:pPr>
    </w:p>
    <w:p w14:paraId="24AF227B" w14:textId="77777777" w:rsidR="00446817" w:rsidRDefault="00D3400C" w:rsidP="00862696">
      <w:pPr>
        <w:spacing w:after="0" w:line="240" w:lineRule="auto"/>
        <w:jc w:val="both"/>
      </w:pPr>
      <w:r>
        <w:t xml:space="preserve">The </w:t>
      </w:r>
      <w:r w:rsidR="00A42769">
        <w:t xml:space="preserve">proportion of fuel available in atypical compared to typical years, </w:t>
      </w:r>
      <m:oMath>
        <m:sSub>
          <m:sSubPr>
            <m:ctrlPr>
              <w:rPr>
                <w:rFonts w:ascii="Cambria Math" w:hAnsi="Cambria Math"/>
                <w:i/>
              </w:rPr>
            </m:ctrlPr>
          </m:sSubPr>
          <m:e>
            <m:r>
              <w:rPr>
                <w:rFonts w:ascii="Cambria Math" w:hAnsi="Cambria Math"/>
              </w:rPr>
              <m:t>p</m:t>
            </m:r>
          </m:e>
          <m:sub>
            <m:r>
              <m:rPr>
                <m:sty m:val="p"/>
              </m:rPr>
              <w:rPr>
                <w:rFonts w:ascii="Cambria Math" w:hAnsi="Cambria Math"/>
              </w:rPr>
              <m:t>atyp,fuel</m:t>
            </m:r>
          </m:sub>
        </m:sSub>
      </m:oMath>
      <w:r w:rsidR="00A42769">
        <w:rPr>
          <w:rFonts w:eastAsiaTheme="minorEastAsia"/>
        </w:rPr>
        <w:t>,</w:t>
      </w:r>
      <w:r>
        <w:t xml:space="preserve"> is</w:t>
      </w:r>
      <w:r w:rsidR="006E0336">
        <w:t xml:space="preserve"> </w:t>
      </w:r>
      <w:r>
        <w:t xml:space="preserve">assumed to be </w:t>
      </w:r>
      <w:r w:rsidR="00E2006A">
        <w:t>1</w:t>
      </w:r>
      <w:r>
        <w:t xml:space="preserve"> for wood, charcoal, kerosene and electricity, as it is not likely that the availability of these fuels will change </w:t>
      </w:r>
      <w:r w:rsidR="00E2006A">
        <w:t xml:space="preserve">due to </w:t>
      </w:r>
      <w:r>
        <w:t xml:space="preserve">droughts or floods. </w:t>
      </w:r>
    </w:p>
    <w:p w14:paraId="6DCA7FC1" w14:textId="77777777" w:rsidR="00446817" w:rsidRDefault="00446817" w:rsidP="00862696">
      <w:pPr>
        <w:spacing w:after="0" w:line="240" w:lineRule="auto"/>
        <w:jc w:val="both"/>
      </w:pPr>
    </w:p>
    <w:p w14:paraId="0C93FC5D" w14:textId="77777777" w:rsidR="001B438F" w:rsidRDefault="00D3400C" w:rsidP="00862696">
      <w:pPr>
        <w:spacing w:after="0" w:line="240" w:lineRule="auto"/>
        <w:jc w:val="both"/>
        <w:rPr>
          <w:rFonts w:eastAsiaTheme="minorEastAsia"/>
        </w:rPr>
      </w:pPr>
      <w:r>
        <w:t xml:space="preserve">For </w:t>
      </w:r>
      <w:r w:rsidR="001B438F">
        <w:t xml:space="preserve">crop residues, </w:t>
      </w: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oMath>
      <w:r w:rsidR="001B438F">
        <w:rPr>
          <w:rFonts w:eastAsiaTheme="minorEastAsia"/>
        </w:rPr>
        <w:t xml:space="preserve"> is calculated across all areas of the farm using the input values </w:t>
      </w:r>
      <w:r w:rsidR="00446817">
        <w:rPr>
          <w:rFonts w:eastAsiaTheme="minorEastAsia"/>
        </w:rPr>
        <w:t xml:space="preserve">specified for </w:t>
      </w:r>
      <w:r w:rsidR="001B438F">
        <w:rPr>
          <w:rFonts w:eastAsiaTheme="minorEastAsia"/>
        </w:rPr>
        <w:t xml:space="preserve">the percentage of </w:t>
      </w:r>
      <w:r w:rsidR="00446817">
        <w:rPr>
          <w:rFonts w:eastAsiaTheme="minorEastAsia"/>
        </w:rPr>
        <w:t xml:space="preserve">the crop type grown in that area that is </w:t>
      </w:r>
      <w:r w:rsidR="001B438F">
        <w:rPr>
          <w:rFonts w:eastAsiaTheme="minorEastAsia"/>
        </w:rPr>
        <w:t xml:space="preserve">used for fuel, </w:t>
      </w:r>
      <m:oMath>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oMath>
      <w:r w:rsidR="001B438F">
        <w:rPr>
          <w:rFonts w:eastAsiaTheme="minorEastAsia"/>
        </w:rPr>
        <w:t xml:space="preserve"> (%),</w:t>
      </w:r>
    </w:p>
    <w:p w14:paraId="244528F8" w14:textId="77777777" w:rsidR="001B438F" w:rsidRDefault="001B438F" w:rsidP="00862696">
      <w:pPr>
        <w:spacing w:after="0" w:line="240" w:lineRule="auto"/>
        <w:jc w:val="both"/>
        <w:rPr>
          <w:rFonts w:eastAsiaTheme="minorEastAsia"/>
        </w:rPr>
      </w:pPr>
    </w:p>
    <w:p w14:paraId="0C4179E1" w14:textId="488393A5" w:rsidR="006E0336" w:rsidRDefault="008D1106"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area</m:t>
            </m:r>
          </m:sub>
          <m:sup/>
          <m:e>
            <m:d>
              <m:dPr>
                <m:ctrlPr>
                  <w:rPr>
                    <w:rFonts w:ascii="Cambria Math" w:hAnsi="Cambria Math"/>
                    <w:i/>
                  </w:rPr>
                </m:ctrlPr>
              </m:dPr>
              <m:e>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plant,atyp,area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area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e>
                    </m:d>
                  </m:num>
                  <m:den>
                    <m:nary>
                      <m:naryPr>
                        <m:chr m:val="∑"/>
                        <m:limLoc m:val="undOvr"/>
                        <m:supHide m:val="1"/>
                        <m:ctrlPr>
                          <w:rPr>
                            <w:rFonts w:ascii="Cambria Math" w:hAnsi="Cambria Math"/>
                            <w:i/>
                          </w:rPr>
                        </m:ctrlPr>
                      </m:naryPr>
                      <m:sub>
                        <m:r>
                          <m:rPr>
                            <m:sty m:val="p"/>
                          </m:rPr>
                          <w:rPr>
                            <w:rFonts w:ascii="Cambria Math" w:hAnsi="Cambria Math"/>
                          </w:rPr>
                          <m:t>area</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area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e>
                        </m:d>
                      </m:e>
                    </m:nary>
                  </m:den>
                </m:f>
              </m:e>
            </m:d>
          </m:e>
        </m:nary>
        <m:r>
          <w:rPr>
            <w:rFonts w:ascii="Cambria Math" w:hAnsi="Cambria Math"/>
          </w:rPr>
          <m:t xml:space="preserve">  </m:t>
        </m:r>
      </m:oMath>
      <w:r w:rsidR="001B438F">
        <w:t xml:space="preserve"> </w:t>
      </w:r>
      <w:r w:rsidR="00D3400C">
        <w:t xml:space="preserve"> </w:t>
      </w:r>
      <w:r w:rsidR="00BB6AA0">
        <w:tab/>
        <w:t>(eq.6.1.1)</w:t>
      </w:r>
    </w:p>
    <w:p w14:paraId="46ED60AA" w14:textId="77777777" w:rsidR="00446817" w:rsidRDefault="00446817" w:rsidP="00862696">
      <w:pPr>
        <w:spacing w:after="0" w:line="240" w:lineRule="auto"/>
        <w:jc w:val="both"/>
      </w:pPr>
    </w:p>
    <w:p w14:paraId="1BA22EE1" w14:textId="77777777" w:rsidR="00446817" w:rsidRDefault="00446817" w:rsidP="00862696">
      <w:pPr>
        <w:spacing w:after="0" w:line="240" w:lineRule="auto"/>
        <w:jc w:val="both"/>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plant,atyp,area</m:t>
            </m:r>
          </m:sub>
        </m:sSub>
      </m:oMath>
      <w:r>
        <w:rPr>
          <w:rFonts w:eastAsiaTheme="minorEastAsia"/>
        </w:rPr>
        <w:t xml:space="preserve"> is the proportion of plant producti</w:t>
      </w:r>
      <w:r w:rsidR="00F943FB">
        <w:rPr>
          <w:rFonts w:eastAsiaTheme="minorEastAsia"/>
        </w:rPr>
        <w:t>on</w:t>
      </w:r>
      <w:r>
        <w:rPr>
          <w:rFonts w:eastAsiaTheme="minorEastAsia"/>
        </w:rPr>
        <w:t xml:space="preserve"> in an atypical compared to a typical year</w:t>
      </w:r>
      <w:r w:rsidR="00CE5376">
        <w:rPr>
          <w:rFonts w:eastAsiaTheme="minorEastAsia"/>
        </w:rPr>
        <w:t xml:space="preserve"> (described in section 3)</w:t>
      </w:r>
      <w:r>
        <w:rPr>
          <w:rFonts w:eastAsiaTheme="minorEastAsia"/>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area</m:t>
            </m:r>
          </m:sub>
        </m:sSub>
      </m:oMath>
      <w:r>
        <w:rPr>
          <w:rFonts w:eastAsiaTheme="minorEastAsia"/>
        </w:rPr>
        <w:t xml:space="preserve"> is the percentage of the farm in this area. Note, </w:t>
      </w:r>
      <m:oMath>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oMath>
      <w:r>
        <w:rPr>
          <w:rFonts w:eastAsiaTheme="minorEastAsia"/>
        </w:rPr>
        <w:t xml:space="preserve"> only specifies percent teff, percent maize and percent other crops used for fuel in order to keep the inputs simple for the user.</w:t>
      </w:r>
    </w:p>
    <w:p w14:paraId="37ED2E67" w14:textId="77777777" w:rsidR="006E0336" w:rsidRDefault="006E0336" w:rsidP="00862696">
      <w:pPr>
        <w:spacing w:after="0" w:line="240" w:lineRule="auto"/>
        <w:jc w:val="both"/>
      </w:pPr>
    </w:p>
    <w:p w14:paraId="2119F5E5" w14:textId="77777777" w:rsidR="006E0336" w:rsidRDefault="00446817" w:rsidP="00862696">
      <w:pPr>
        <w:spacing w:after="0" w:line="240" w:lineRule="auto"/>
        <w:jc w:val="both"/>
        <w:rPr>
          <w:rFonts w:eastAsiaTheme="minorEastAsia"/>
        </w:rPr>
      </w:pPr>
      <w:r>
        <w:t xml:space="preserve">For dung, </w:t>
      </w: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oMath>
      <w:r>
        <w:rPr>
          <w:rFonts w:eastAsiaTheme="minorEastAsia"/>
        </w:rPr>
        <w:t xml:space="preserve"> is calculated across all animals kept on the farm, </w:t>
      </w:r>
    </w:p>
    <w:p w14:paraId="7BFB08D0" w14:textId="77777777" w:rsidR="00CE5376" w:rsidRDefault="00CE5376" w:rsidP="00862696">
      <w:pPr>
        <w:spacing w:after="0" w:line="240" w:lineRule="auto"/>
        <w:jc w:val="both"/>
        <w:rPr>
          <w:rFonts w:eastAsiaTheme="minorEastAsia"/>
        </w:rPr>
      </w:pPr>
    </w:p>
    <w:p w14:paraId="688DFD5C" w14:textId="0E46283B" w:rsidR="00CE5376" w:rsidRDefault="008D1106" w:rsidP="00862696">
      <w:pPr>
        <w:spacing w:after="0" w:line="240" w:lineRule="auto"/>
        <w:jc w:val="both"/>
      </w:pPr>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animal</m:t>
            </m:r>
          </m:sub>
          <m:sup/>
          <m:e>
            <m:d>
              <m:dPr>
                <m:ctrlPr>
                  <w:rPr>
                    <w:rFonts w:ascii="Cambria Math" w:hAnsi="Cambria Math"/>
                    <w:i/>
                  </w:rPr>
                </m:ctrlPr>
              </m:dPr>
              <m:e>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m:rPr>
                                <m:sty m:val="p"/>
                              </m:rPr>
                              <w:rPr>
                                <w:rFonts w:ascii="Cambria Math" w:hAnsi="Cambria Math"/>
                              </w:rPr>
                              <m:t>head,animal</m:t>
                            </m:r>
                          </m:sub>
                        </m:sSub>
                      </m:e>
                    </m:d>
                  </m:num>
                  <m:den>
                    <m:nary>
                      <m:naryPr>
                        <m:chr m:val="∑"/>
                        <m:limLoc m:val="undOvr"/>
                        <m:supHide m:val="1"/>
                        <m:ctrlPr>
                          <w:rPr>
                            <w:rFonts w:ascii="Cambria Math" w:hAnsi="Cambria Math"/>
                            <w:i/>
                          </w:rPr>
                        </m:ctrlPr>
                      </m:naryPr>
                      <m:sub>
                        <m:r>
                          <m:rPr>
                            <m:sty m:val="p"/>
                          </m:rPr>
                          <w:rPr>
                            <w:rFonts w:ascii="Cambria Math" w:hAnsi="Cambria Math"/>
                          </w:rPr>
                          <m:t>animal</m:t>
                        </m:r>
                      </m:sub>
                      <m:sup/>
                      <m:e>
                        <m:sSub>
                          <m:sSubPr>
                            <m:ctrlPr>
                              <w:rPr>
                                <w:rFonts w:ascii="Cambria Math" w:hAnsi="Cambria Math"/>
                                <w:i/>
                              </w:rPr>
                            </m:ctrlPr>
                          </m:sSubPr>
                          <m:e>
                            <m:r>
                              <w:rPr>
                                <w:rFonts w:ascii="Cambria Math" w:hAnsi="Cambria Math"/>
                              </w:rPr>
                              <m:t>n</m:t>
                            </m:r>
                          </m:e>
                          <m:sub>
                            <m:r>
                              <m:rPr>
                                <m:sty m:val="p"/>
                              </m:rPr>
                              <w:rPr>
                                <w:rFonts w:ascii="Cambria Math" w:hAnsi="Cambria Math"/>
                              </w:rPr>
                              <m:t>head,animal</m:t>
                            </m:r>
                          </m:sub>
                        </m:sSub>
                      </m:e>
                    </m:nary>
                  </m:den>
                </m:f>
              </m:e>
            </m:d>
          </m:e>
        </m:nary>
        <m:r>
          <w:rPr>
            <w:rFonts w:ascii="Cambria Math" w:hAnsi="Cambria Math"/>
          </w:rPr>
          <m:t xml:space="preserve">  </m:t>
        </m:r>
      </m:oMath>
      <w:r w:rsidR="00BB6AA0">
        <w:rPr>
          <w:rFonts w:eastAsiaTheme="minorEastAsia"/>
        </w:rPr>
        <w:tab/>
        <w:t>(eq.6.1.2)</w:t>
      </w:r>
    </w:p>
    <w:p w14:paraId="2A3D9E8C" w14:textId="77777777" w:rsidR="00CE5376" w:rsidRDefault="00CE5376" w:rsidP="00862696">
      <w:pPr>
        <w:spacing w:after="0" w:line="240" w:lineRule="auto"/>
        <w:jc w:val="both"/>
      </w:pPr>
    </w:p>
    <w:p w14:paraId="18F81875" w14:textId="77777777" w:rsidR="00446817" w:rsidRDefault="00CE5376" w:rsidP="00862696">
      <w:pPr>
        <w:spacing w:after="0" w:line="24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w:r>
        <w:rPr>
          <w:rFonts w:eastAsiaTheme="minorEastAsia"/>
        </w:rPr>
        <w:t xml:space="preserve"> is the </w:t>
      </w:r>
      <w:r>
        <w:t xml:space="preserve">proportion of animal production in an atypical (drought or flood) year compared to a typical year (described in section 4) and </w:t>
      </w:r>
      <m:oMath>
        <m:sSub>
          <m:sSubPr>
            <m:ctrlPr>
              <w:rPr>
                <w:rFonts w:ascii="Cambria Math" w:hAnsi="Cambria Math"/>
                <w:i/>
              </w:rPr>
            </m:ctrlPr>
          </m:sSubPr>
          <m:e>
            <m:r>
              <w:rPr>
                <w:rFonts w:ascii="Cambria Math" w:hAnsi="Cambria Math"/>
              </w:rPr>
              <m:t>n</m:t>
            </m:r>
          </m:e>
          <m:sub>
            <m:r>
              <m:rPr>
                <m:sty m:val="p"/>
              </m:rPr>
              <w:rPr>
                <w:rFonts w:ascii="Cambria Math" w:hAnsi="Cambria Math"/>
              </w:rPr>
              <m:t>head,animal</m:t>
            </m:r>
          </m:sub>
        </m:sSub>
      </m:oMath>
      <w:r>
        <w:rPr>
          <w:rFonts w:eastAsiaTheme="minorEastAsia"/>
        </w:rPr>
        <w:t xml:space="preserve"> is the number of animals of the given type (</w:t>
      </w:r>
      <m:oMath>
        <m:r>
          <w:rPr>
            <w:rFonts w:ascii="Cambria Math" w:hAnsi="Cambria Math"/>
          </w:rPr>
          <m:t>animal</m:t>
        </m:r>
      </m:oMath>
      <w:r>
        <w:rPr>
          <w:rFonts w:eastAsiaTheme="minorEastAsia"/>
        </w:rPr>
        <w:t>).</w:t>
      </w:r>
    </w:p>
    <w:p w14:paraId="00CF11CE" w14:textId="77777777" w:rsidR="00862696" w:rsidRDefault="00862696" w:rsidP="00862696">
      <w:pPr>
        <w:spacing w:after="0" w:line="240" w:lineRule="auto"/>
        <w:jc w:val="both"/>
      </w:pPr>
    </w:p>
    <w:p w14:paraId="22EAC263" w14:textId="77777777" w:rsidR="00CE5376" w:rsidRPr="00985F23" w:rsidRDefault="009026EA" w:rsidP="00862696">
      <w:pPr>
        <w:pStyle w:val="Heading2"/>
        <w:spacing w:before="0" w:line="240" w:lineRule="auto"/>
        <w:rPr>
          <w:rFonts w:asciiTheme="minorHAnsi" w:hAnsiTheme="minorHAnsi"/>
          <w:b w:val="0"/>
          <w:color w:val="auto"/>
          <w:sz w:val="24"/>
          <w:szCs w:val="24"/>
        </w:rPr>
      </w:pPr>
      <w:bookmarkStart w:id="19" w:name="_Toc73700853"/>
      <w:r>
        <w:rPr>
          <w:rFonts w:asciiTheme="minorHAnsi" w:hAnsiTheme="minorHAnsi"/>
          <w:color w:val="auto"/>
          <w:sz w:val="24"/>
          <w:szCs w:val="24"/>
        </w:rPr>
        <w:t>6</w:t>
      </w:r>
      <w:r w:rsidR="00A42769" w:rsidRPr="00985F23">
        <w:rPr>
          <w:rFonts w:asciiTheme="minorHAnsi" w:hAnsiTheme="minorHAnsi"/>
          <w:color w:val="auto"/>
          <w:sz w:val="24"/>
          <w:szCs w:val="24"/>
        </w:rPr>
        <w:t xml:space="preserve">.2. </w:t>
      </w:r>
      <w:r w:rsidR="00253976" w:rsidRPr="00985F23">
        <w:rPr>
          <w:rFonts w:asciiTheme="minorHAnsi" w:hAnsiTheme="minorHAnsi"/>
          <w:color w:val="auto"/>
          <w:sz w:val="24"/>
          <w:szCs w:val="24"/>
        </w:rPr>
        <w:t>Energy use in a typical year</w:t>
      </w:r>
      <w:bookmarkEnd w:id="19"/>
    </w:p>
    <w:p w14:paraId="23300C6F" w14:textId="77777777" w:rsidR="00A42769" w:rsidRPr="006E0336" w:rsidRDefault="00A42769" w:rsidP="00862696">
      <w:pPr>
        <w:spacing w:after="0" w:line="240" w:lineRule="auto"/>
        <w:jc w:val="both"/>
      </w:pPr>
    </w:p>
    <w:p w14:paraId="0559D3B5" w14:textId="77777777" w:rsidR="00A42769" w:rsidRDefault="00A42769" w:rsidP="00862696">
      <w:pPr>
        <w:spacing w:after="0" w:line="240" w:lineRule="auto"/>
        <w:jc w:val="both"/>
        <w:rPr>
          <w:rFonts w:eastAsiaTheme="minorEastAsia"/>
        </w:rPr>
      </w:pPr>
      <w:r>
        <w:t>The energy use in a typical year for cooking (</w:t>
      </w:r>
      <m:oMath>
        <m:sSub>
          <m:sSubPr>
            <m:ctrlPr>
              <w:rPr>
                <w:rFonts w:ascii="Cambria Math" w:hAnsi="Cambria Math"/>
                <w:i/>
              </w:rPr>
            </m:ctrlPr>
          </m:sSubPr>
          <m:e>
            <m:r>
              <w:rPr>
                <w:rFonts w:ascii="Cambria Math" w:hAnsi="Cambria Math"/>
              </w:rPr>
              <m:t>E</m:t>
            </m:r>
          </m:e>
          <m:sub>
            <m:r>
              <m:rPr>
                <m:sty m:val="p"/>
              </m:rPr>
              <w:rPr>
                <w:rFonts w:ascii="Cambria Math" w:hAnsi="Cambria Math"/>
              </w:rPr>
              <m:t>cook,typ</m:t>
            </m:r>
          </m:sub>
        </m:sSub>
      </m:oMath>
      <w:r>
        <w:rPr>
          <w:rFonts w:eastAsiaTheme="minorEastAsia"/>
        </w:rPr>
        <w:t>) and lighting (</w:t>
      </w:r>
      <m:oMath>
        <m:sSub>
          <m:sSubPr>
            <m:ctrlPr>
              <w:rPr>
                <w:rFonts w:ascii="Cambria Math" w:hAnsi="Cambria Math"/>
                <w:i/>
              </w:rPr>
            </m:ctrlPr>
          </m:sSubPr>
          <m:e>
            <m:r>
              <w:rPr>
                <w:rFonts w:ascii="Cambria Math" w:hAnsi="Cambria Math"/>
              </w:rPr>
              <m:t>E</m:t>
            </m:r>
          </m:e>
          <m:sub>
            <m:r>
              <m:rPr>
                <m:sty m:val="p"/>
              </m:rPr>
              <w:rPr>
                <w:rFonts w:ascii="Cambria Math" w:hAnsi="Cambria Math"/>
              </w:rPr>
              <m:t>light,typ</m:t>
            </m:r>
          </m:sub>
        </m:sSub>
      </m:oMath>
      <w:r w:rsidR="00253976">
        <w:rPr>
          <w:rFonts w:eastAsiaTheme="minorEastAsia"/>
        </w:rPr>
        <w:t>)</w:t>
      </w:r>
      <w:r>
        <w:rPr>
          <w:rFonts w:eastAsiaTheme="minorEastAsia"/>
        </w:rPr>
        <w:t xml:space="preserve"> can be estimated either from national statistics or the energy use in a typical year specified by the user.</w:t>
      </w:r>
    </w:p>
    <w:p w14:paraId="621B8C9F" w14:textId="77777777" w:rsidR="00253976" w:rsidRDefault="00253976" w:rsidP="00862696">
      <w:pPr>
        <w:spacing w:after="0" w:line="240" w:lineRule="auto"/>
        <w:jc w:val="both"/>
        <w:rPr>
          <w:rFonts w:eastAsiaTheme="minorEastAsia"/>
        </w:rPr>
      </w:pPr>
    </w:p>
    <w:p w14:paraId="55EEAB5B" w14:textId="77777777" w:rsidR="00253976" w:rsidRDefault="00253976" w:rsidP="00862696">
      <w:pPr>
        <w:spacing w:after="0" w:line="240" w:lineRule="auto"/>
        <w:jc w:val="both"/>
        <w:rPr>
          <w:rFonts w:eastAsiaTheme="minorEastAsia"/>
        </w:rPr>
      </w:pPr>
      <w:r w:rsidRPr="00253976">
        <w:rPr>
          <w:rFonts w:eastAsiaTheme="minorEastAsia"/>
          <w:highlight w:val="yellow"/>
        </w:rPr>
        <w:t>**More needed**</w:t>
      </w:r>
    </w:p>
    <w:p w14:paraId="4030A052" w14:textId="77777777" w:rsidR="00D85FB6" w:rsidRPr="00D85FB6" w:rsidRDefault="00D85FB6" w:rsidP="00862696">
      <w:pPr>
        <w:spacing w:after="0" w:line="240" w:lineRule="auto"/>
        <w:jc w:val="both"/>
        <w:rPr>
          <w:rFonts w:eastAsiaTheme="minorEastAsia"/>
          <w:highlight w:val="yellow"/>
        </w:rPr>
      </w:pPr>
      <w:r w:rsidRPr="00D85FB6">
        <w:rPr>
          <w:rFonts w:eastAsiaTheme="minorEastAsia"/>
          <w:highlight w:val="yellow"/>
        </w:rPr>
        <w:t>Dali – please put together a database for energy use in a typical year from online sources:</w:t>
      </w:r>
    </w:p>
    <w:p w14:paraId="24833099" w14:textId="77777777" w:rsidR="00D85FB6" w:rsidRPr="00D85FB6" w:rsidRDefault="00D85FB6" w:rsidP="00862696">
      <w:pPr>
        <w:spacing w:after="0" w:line="240" w:lineRule="auto"/>
        <w:jc w:val="both"/>
        <w:rPr>
          <w:rFonts w:eastAsiaTheme="minorEastAsia"/>
          <w:highlight w:val="yellow"/>
        </w:rPr>
      </w:pPr>
    </w:p>
    <w:p w14:paraId="57EC2A02" w14:textId="77777777" w:rsidR="00D85FB6" w:rsidRPr="00D85FB6" w:rsidRDefault="00D85FB6" w:rsidP="00862696">
      <w:pPr>
        <w:spacing w:after="0" w:line="240" w:lineRule="auto"/>
        <w:jc w:val="both"/>
        <w:rPr>
          <w:highlight w:val="yellow"/>
        </w:rPr>
      </w:pPr>
      <w:proofErr w:type="spellStart"/>
      <w:r w:rsidRPr="00D85FB6">
        <w:rPr>
          <w:highlight w:val="yellow"/>
        </w:rPr>
        <w:t>Bailis</w:t>
      </w:r>
      <w:proofErr w:type="spellEnd"/>
      <w:r w:rsidRPr="00D85FB6">
        <w:rPr>
          <w:highlight w:val="yellow"/>
        </w:rPr>
        <w:t xml:space="preserve"> R, </w:t>
      </w:r>
      <w:proofErr w:type="spellStart"/>
      <w:r w:rsidRPr="00D85FB6">
        <w:rPr>
          <w:highlight w:val="yellow"/>
        </w:rPr>
        <w:t>Drigo</w:t>
      </w:r>
      <w:proofErr w:type="spellEnd"/>
      <w:r w:rsidRPr="00D85FB6">
        <w:rPr>
          <w:highlight w:val="yellow"/>
        </w:rPr>
        <w:t xml:space="preserve"> R, </w:t>
      </w:r>
      <w:proofErr w:type="spellStart"/>
      <w:r w:rsidRPr="00D85FB6">
        <w:rPr>
          <w:highlight w:val="yellow"/>
        </w:rPr>
        <w:t>Ghilardi</w:t>
      </w:r>
      <w:proofErr w:type="spellEnd"/>
      <w:r w:rsidRPr="00D85FB6">
        <w:rPr>
          <w:highlight w:val="yellow"/>
        </w:rPr>
        <w:t xml:space="preserve"> A, </w:t>
      </w:r>
      <w:proofErr w:type="spellStart"/>
      <w:r w:rsidRPr="00D85FB6">
        <w:rPr>
          <w:highlight w:val="yellow"/>
        </w:rPr>
        <w:t>Masera</w:t>
      </w:r>
      <w:proofErr w:type="spellEnd"/>
      <w:r w:rsidRPr="00D85FB6">
        <w:rPr>
          <w:highlight w:val="yellow"/>
        </w:rPr>
        <w:t xml:space="preserve"> O, 2015. The carbon footprint of traditional </w:t>
      </w:r>
      <w:proofErr w:type="spellStart"/>
      <w:r w:rsidRPr="00D85FB6">
        <w:rPr>
          <w:highlight w:val="yellow"/>
        </w:rPr>
        <w:t>woodfuels</w:t>
      </w:r>
      <w:proofErr w:type="spellEnd"/>
      <w:r w:rsidRPr="00D85FB6">
        <w:rPr>
          <w:highlight w:val="yellow"/>
        </w:rPr>
        <w:t>. Nature Climate Change. DOI: 10.1038/NCLIMATE2491</w:t>
      </w:r>
    </w:p>
    <w:p w14:paraId="1A14730F" w14:textId="77777777" w:rsidR="00D85FB6" w:rsidRPr="00D85FB6" w:rsidRDefault="00D85FB6" w:rsidP="00862696">
      <w:pPr>
        <w:spacing w:after="0" w:line="240" w:lineRule="auto"/>
        <w:jc w:val="both"/>
        <w:rPr>
          <w:highlight w:val="yellow"/>
        </w:rPr>
      </w:pPr>
      <w:r w:rsidRPr="00D85FB6">
        <w:rPr>
          <w:highlight w:val="yellow"/>
        </w:rPr>
        <w:t>FAOSTAT Forestry Production and Trade (UN FAO, 2013); http://faostat3.fao.org/faostat-gateway/go/to/download/F/*/E</w:t>
      </w:r>
    </w:p>
    <w:p w14:paraId="1D8EC23F" w14:textId="77777777" w:rsidR="00D85FB6" w:rsidRPr="00D85FB6" w:rsidRDefault="00D85FB6" w:rsidP="00862696">
      <w:pPr>
        <w:spacing w:after="0" w:line="240" w:lineRule="auto"/>
        <w:jc w:val="both"/>
        <w:rPr>
          <w:highlight w:val="yellow"/>
        </w:rPr>
      </w:pPr>
      <w:proofErr w:type="spellStart"/>
      <w:r w:rsidRPr="00D85FB6">
        <w:rPr>
          <w:highlight w:val="yellow"/>
        </w:rPr>
        <w:t>IEAWorld</w:t>
      </w:r>
      <w:proofErr w:type="spellEnd"/>
      <w:r w:rsidRPr="00D85FB6">
        <w:rPr>
          <w:highlight w:val="yellow"/>
        </w:rPr>
        <w:t xml:space="preserve"> Energy Statistics and Balances (International Energy Agency, 2013); http://www.oecd-ilibrary.org/statistics"</w:t>
      </w:r>
    </w:p>
    <w:p w14:paraId="08BE9C6B" w14:textId="77777777" w:rsidR="00D85FB6" w:rsidRDefault="00D85FB6" w:rsidP="00862696">
      <w:pPr>
        <w:spacing w:after="0" w:line="240" w:lineRule="auto"/>
        <w:jc w:val="both"/>
      </w:pPr>
      <w:r w:rsidRPr="00D85FB6">
        <w:rPr>
          <w:highlight w:val="yellow"/>
        </w:rPr>
        <w:lastRenderedPageBreak/>
        <w:t xml:space="preserve">UN Statistics Division Energy Statistics Database (United Nations, 2013); </w:t>
      </w:r>
      <w:hyperlink r:id="rId11" w:history="1">
        <w:r w:rsidR="00862696" w:rsidRPr="00311E2C">
          <w:rPr>
            <w:rStyle w:val="Hyperlink"/>
            <w:highlight w:val="yellow"/>
          </w:rPr>
          <w:t>http://data.un.org/Explorer.aspx</w:t>
        </w:r>
      </w:hyperlink>
      <w:r w:rsidRPr="00D85FB6">
        <w:rPr>
          <w:highlight w:val="yellow"/>
        </w:rPr>
        <w:t>"</w:t>
      </w:r>
    </w:p>
    <w:p w14:paraId="13836AD3" w14:textId="77777777" w:rsidR="00862696" w:rsidRDefault="00862696" w:rsidP="00862696">
      <w:pPr>
        <w:spacing w:after="0" w:line="240" w:lineRule="auto"/>
        <w:jc w:val="both"/>
      </w:pPr>
    </w:p>
    <w:p w14:paraId="33A5CBBD" w14:textId="77777777" w:rsidR="00831A92" w:rsidRPr="00985F23" w:rsidRDefault="009026EA" w:rsidP="00862696">
      <w:pPr>
        <w:pStyle w:val="Heading1"/>
        <w:spacing w:before="0" w:line="240" w:lineRule="auto"/>
        <w:rPr>
          <w:rFonts w:asciiTheme="minorHAnsi" w:hAnsiTheme="minorHAnsi"/>
          <w:b w:val="0"/>
        </w:rPr>
      </w:pPr>
      <w:bookmarkStart w:id="20" w:name="_Toc73700854"/>
      <w:r>
        <w:rPr>
          <w:rFonts w:asciiTheme="minorHAnsi" w:hAnsiTheme="minorHAnsi"/>
        </w:rPr>
        <w:t>7</w:t>
      </w:r>
      <w:r w:rsidR="00831A92" w:rsidRPr="00985F23">
        <w:rPr>
          <w:rFonts w:asciiTheme="minorHAnsi" w:hAnsiTheme="minorHAnsi"/>
        </w:rPr>
        <w:t xml:space="preserve">. </w:t>
      </w:r>
      <w:r w:rsidR="006B6347" w:rsidRPr="00985F23">
        <w:rPr>
          <w:rFonts w:asciiTheme="minorHAnsi" w:hAnsiTheme="minorHAnsi"/>
        </w:rPr>
        <w:t>L</w:t>
      </w:r>
      <w:r w:rsidR="00831A92" w:rsidRPr="00985F23">
        <w:rPr>
          <w:rFonts w:asciiTheme="minorHAnsi" w:hAnsiTheme="minorHAnsi"/>
        </w:rPr>
        <w:t>abour</w:t>
      </w:r>
      <w:bookmarkEnd w:id="20"/>
    </w:p>
    <w:p w14:paraId="7A85D624" w14:textId="77777777" w:rsidR="00831A92" w:rsidRDefault="00831A92" w:rsidP="00862696">
      <w:pPr>
        <w:spacing w:after="0" w:line="240" w:lineRule="auto"/>
        <w:jc w:val="both"/>
      </w:pPr>
    </w:p>
    <w:p w14:paraId="7B752407" w14:textId="77777777" w:rsidR="007F07A4" w:rsidRDefault="00831A92" w:rsidP="00862696">
      <w:pPr>
        <w:spacing w:after="0" w:line="240" w:lineRule="auto"/>
        <w:jc w:val="both"/>
      </w:pPr>
      <w:r>
        <w:t xml:space="preserve">Labour is calculated from entered values </w:t>
      </w:r>
      <w:r w:rsidR="00A21C7B">
        <w:t xml:space="preserve">specifying </w:t>
      </w:r>
      <w:r>
        <w:t xml:space="preserve">time </w:t>
      </w:r>
      <w:r w:rsidR="00A21C7B">
        <w:t>spent by different members of the household on</w:t>
      </w:r>
      <w:r>
        <w:t xml:space="preserve"> collect</w:t>
      </w:r>
      <w:r w:rsidR="00A21C7B">
        <w:t>ing</w:t>
      </w:r>
      <w:r>
        <w:t xml:space="preserve"> water</w:t>
      </w:r>
      <w:r w:rsidR="007453E1">
        <w:t xml:space="preserve"> and</w:t>
      </w:r>
      <w:r>
        <w:t xml:space="preserve"> wood</w:t>
      </w:r>
      <w:r w:rsidR="00A21C7B">
        <w:t xml:space="preserve"> each week</w:t>
      </w:r>
      <w:r w:rsidR="006B7861">
        <w:t xml:space="preserve">, </w:t>
      </w:r>
      <w:r w:rsidR="00A21C7B">
        <w:t xml:space="preserve">on </w:t>
      </w:r>
      <w:r w:rsidR="006B6347">
        <w:t>tending livestock and crops</w:t>
      </w:r>
      <w:r w:rsidR="00A21C7B">
        <w:t xml:space="preserve"> each day, and on other essential activities (such as cooking, cleaning the home etc) each day</w:t>
      </w:r>
      <w:r w:rsidR="007453E1">
        <w:t xml:space="preserve">. </w:t>
      </w:r>
      <w:r w:rsidR="00A21C7B">
        <w:t xml:space="preserve">The household members are divided into male adults, female adults, male children and female children. </w:t>
      </w:r>
      <w:r w:rsidR="00DA3E3E">
        <w:t xml:space="preserve">This information is then used to estimate the </w:t>
      </w:r>
      <w:r w:rsidR="00A21C7B">
        <w:t>time available for non-essential activities, such as leisure, education, petty trading, off-farm work), and how this changes throughout the year.</w:t>
      </w:r>
    </w:p>
    <w:p w14:paraId="57F4119C" w14:textId="77777777" w:rsidR="00862696" w:rsidRDefault="00862696" w:rsidP="00862696">
      <w:pPr>
        <w:spacing w:after="0" w:line="240" w:lineRule="auto"/>
        <w:jc w:val="both"/>
        <w:rPr>
          <w:rFonts w:eastAsiaTheme="minorEastAsia"/>
        </w:rPr>
      </w:pPr>
    </w:p>
    <w:p w14:paraId="49546B42" w14:textId="77777777" w:rsidR="00A21C7B" w:rsidRPr="00985F23" w:rsidRDefault="009026EA" w:rsidP="00862696">
      <w:pPr>
        <w:pStyle w:val="Heading2"/>
        <w:spacing w:before="0" w:line="240" w:lineRule="auto"/>
        <w:rPr>
          <w:rFonts w:asciiTheme="minorHAnsi" w:hAnsiTheme="minorHAnsi"/>
          <w:color w:val="auto"/>
        </w:rPr>
      </w:pPr>
      <w:bookmarkStart w:id="21" w:name="_Toc73700855"/>
      <w:r>
        <w:rPr>
          <w:rFonts w:asciiTheme="minorHAnsi" w:hAnsiTheme="minorHAnsi"/>
          <w:color w:val="auto"/>
          <w:sz w:val="24"/>
          <w:szCs w:val="24"/>
        </w:rPr>
        <w:t>7</w:t>
      </w:r>
      <w:r w:rsidR="00A21C7B" w:rsidRPr="00985F23">
        <w:rPr>
          <w:rFonts w:asciiTheme="minorHAnsi" w:hAnsiTheme="minorHAnsi"/>
          <w:color w:val="auto"/>
          <w:sz w:val="24"/>
          <w:szCs w:val="24"/>
        </w:rPr>
        <w:t xml:space="preserve">.1. Time spent collecting </w:t>
      </w:r>
      <w:proofErr w:type="spellStart"/>
      <w:r w:rsidR="00A21C7B" w:rsidRPr="00985F23">
        <w:rPr>
          <w:rFonts w:asciiTheme="minorHAnsi" w:hAnsiTheme="minorHAnsi"/>
          <w:color w:val="auto"/>
          <w:sz w:val="24"/>
          <w:szCs w:val="24"/>
        </w:rPr>
        <w:t>woodfuel</w:t>
      </w:r>
      <w:bookmarkEnd w:id="21"/>
      <w:proofErr w:type="spellEnd"/>
    </w:p>
    <w:p w14:paraId="46A397CC" w14:textId="77777777" w:rsidR="00A21C7B" w:rsidRDefault="00A21C7B" w:rsidP="00862696">
      <w:pPr>
        <w:spacing w:after="0" w:line="240" w:lineRule="auto"/>
        <w:jc w:val="both"/>
        <w:rPr>
          <w:b/>
        </w:rPr>
      </w:pPr>
    </w:p>
    <w:p w14:paraId="0D033844" w14:textId="77777777" w:rsidR="00A21C7B" w:rsidRDefault="00A21C7B" w:rsidP="00862696">
      <w:pPr>
        <w:spacing w:after="0" w:line="240" w:lineRule="auto"/>
        <w:jc w:val="both"/>
      </w:pPr>
      <w:r>
        <w:t xml:space="preserve">The </w:t>
      </w:r>
      <w:r w:rsidR="00196766">
        <w:t xml:space="preserve">average </w:t>
      </w:r>
      <w:r>
        <w:t xml:space="preserve">time </w:t>
      </w:r>
      <w:r w:rsidR="00196766">
        <w:t xml:space="preserve">each person </w:t>
      </w:r>
      <w:r>
        <w:t>spen</w:t>
      </w:r>
      <w:r w:rsidR="00196766">
        <w:t>ds</w:t>
      </w:r>
      <w:r>
        <w:t xml:space="preserve"> collecting </w:t>
      </w:r>
      <w:proofErr w:type="spellStart"/>
      <w:r>
        <w:t>woodfuel</w:t>
      </w:r>
      <w:proofErr w:type="spellEnd"/>
      <w:r w:rsidR="00196766">
        <w:t xml:space="preserve"> each day</w:t>
      </w:r>
      <w:r w:rsidR="00DA3E3E">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wood</m:t>
            </m:r>
          </m:sub>
        </m:sSub>
      </m:oMath>
      <w:r w:rsidR="00DA3E3E">
        <w:rPr>
          <w:rFonts w:eastAsiaTheme="minorEastAsia"/>
        </w:rPr>
        <w:t xml:space="preserve"> (hrs</w:t>
      </w:r>
      <w:r w:rsidR="00F7420D">
        <w:rPr>
          <w:rFonts w:eastAsiaTheme="minorEastAsia"/>
        </w:rPr>
        <w:t xml:space="preserve"> d</w:t>
      </w:r>
      <w:r w:rsidR="00F7420D">
        <w:rPr>
          <w:rFonts w:eastAsiaTheme="minorEastAsia"/>
          <w:vertAlign w:val="superscript"/>
        </w:rPr>
        <w:t>-1</w:t>
      </w:r>
      <w:r w:rsidR="00DA3E3E">
        <w:t xml:space="preserve">), </w:t>
      </w:r>
      <w:r>
        <w:t xml:space="preserve">is calculated from information provided on the total </w:t>
      </w:r>
      <w:r w:rsidR="00DA3E3E">
        <w:t xml:space="preserve">number of trips made </w:t>
      </w:r>
      <w:r w:rsidR="00F7420D">
        <w:t xml:space="preserve">by all people in this group </w:t>
      </w:r>
      <w:r>
        <w:t xml:space="preserve">each </w:t>
      </w:r>
      <w:r w:rsidR="00DA3E3E">
        <w:t>week to collect</w:t>
      </w:r>
      <w:r>
        <w:t xml:space="preserve"> </w:t>
      </w:r>
      <w:proofErr w:type="spellStart"/>
      <w:r>
        <w:t>woodfuel</w:t>
      </w:r>
      <w:proofErr w:type="spellEnd"/>
      <w:r>
        <w:t>,</w:t>
      </w:r>
      <w:r w:rsidR="00DA3E3E">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trip,wood</m:t>
            </m:r>
          </m:sub>
        </m:sSub>
      </m:oMath>
      <w:r w:rsidR="00DA3E3E">
        <w:rPr>
          <w:rFonts w:eastAsiaTheme="minorEastAsia"/>
        </w:rPr>
        <w:t xml:space="preserve">, </w:t>
      </w:r>
      <w:r w:rsidR="00196766">
        <w:rPr>
          <w:rFonts w:eastAsiaTheme="minorEastAsia"/>
        </w:rPr>
        <w:t xml:space="preserve">the number of people in </w:t>
      </w:r>
      <w:r w:rsidR="00DE7068">
        <w:rPr>
          <w:rFonts w:eastAsiaTheme="minorEastAsia"/>
        </w:rPr>
        <w:t xml:space="preserve">the </w:t>
      </w:r>
      <w:r w:rsidR="00196766">
        <w:rPr>
          <w:rFonts w:eastAsiaTheme="minorEastAsia"/>
        </w:rPr>
        <w:t xml:space="preserve">group, </w:t>
      </w:r>
      <m:oMath>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oMath>
      <w:r w:rsidR="00196766">
        <w:rPr>
          <w:rFonts w:eastAsiaTheme="minorEastAsia"/>
        </w:rPr>
        <w:t xml:space="preserve">, </w:t>
      </w:r>
      <w:r w:rsidR="00DA3E3E">
        <w:rPr>
          <w:rFonts w:eastAsiaTheme="minorEastAsia"/>
        </w:rPr>
        <w:t>the average time spen</w:t>
      </w:r>
      <w:r w:rsidR="00F7420D">
        <w:rPr>
          <w:rFonts w:eastAsiaTheme="minorEastAsia"/>
        </w:rPr>
        <w:t>t</w:t>
      </w:r>
      <w:r w:rsidR="00DA3E3E">
        <w:rPr>
          <w:rFonts w:eastAsiaTheme="minorEastAsia"/>
        </w:rPr>
        <w:t xml:space="preserve"> </w:t>
      </w:r>
      <w:r w:rsidR="00224620">
        <w:rPr>
          <w:rFonts w:eastAsiaTheme="minorEastAsia"/>
        </w:rPr>
        <w:t xml:space="preserve">in each trip </w:t>
      </w:r>
      <w:r w:rsidR="00DA3E3E">
        <w:rPr>
          <w:rFonts w:eastAsiaTheme="minorEastAsia"/>
        </w:rPr>
        <w:t xml:space="preserve">travelling to </w:t>
      </w:r>
      <w:r w:rsidR="00224620">
        <w:rPr>
          <w:rFonts w:eastAsiaTheme="minorEastAsia"/>
        </w:rPr>
        <w:t xml:space="preserve">and from the </w:t>
      </w:r>
      <w:r w:rsidR="00AE21A9">
        <w:rPr>
          <w:rFonts w:eastAsiaTheme="minorEastAsia"/>
        </w:rPr>
        <w:t xml:space="preserve">place where </w:t>
      </w:r>
      <w:r w:rsidR="00DA3E3E">
        <w:rPr>
          <w:rFonts w:eastAsiaTheme="minorEastAsia"/>
        </w:rPr>
        <w:t>wood</w:t>
      </w:r>
      <w:r w:rsidR="00224620">
        <w:rPr>
          <w:rFonts w:eastAsiaTheme="minorEastAsia"/>
        </w:rPr>
        <w:t xml:space="preserve"> is collected</w:t>
      </w:r>
      <w:r w:rsidR="00DA3E3E">
        <w:rPr>
          <w:rFonts w:eastAsiaTheme="minorEastAsia"/>
        </w:rPr>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travel,wood</m:t>
            </m:r>
          </m:sub>
        </m:sSub>
      </m:oMath>
      <w:r w:rsidR="00DA3E3E">
        <w:t xml:space="preserve"> (hrs), and the average time spent </w:t>
      </w:r>
      <w:r w:rsidR="00224620">
        <w:t xml:space="preserve">in each trip </w:t>
      </w:r>
      <w:r w:rsidR="00DA3E3E">
        <w:t xml:space="preserve">gathering wood, </w:t>
      </w:r>
      <m:oMath>
        <m:sSub>
          <m:sSubPr>
            <m:ctrlPr>
              <w:rPr>
                <w:rFonts w:ascii="Cambria Math" w:hAnsi="Cambria Math"/>
                <w:i/>
              </w:rPr>
            </m:ctrlPr>
          </m:sSubPr>
          <m:e>
            <m:r>
              <w:rPr>
                <w:rFonts w:ascii="Cambria Math" w:hAnsi="Cambria Math"/>
              </w:rPr>
              <m:t>t</m:t>
            </m:r>
          </m:e>
          <m:sub>
            <m:r>
              <m:rPr>
                <m:sty m:val="p"/>
              </m:rPr>
              <w:rPr>
                <w:rFonts w:ascii="Cambria Math" w:hAnsi="Cambria Math"/>
              </w:rPr>
              <m:t>gather,wood</m:t>
            </m:r>
          </m:sub>
        </m:sSub>
      </m:oMath>
      <w:r w:rsidR="00DA3E3E">
        <w:rPr>
          <w:rFonts w:eastAsiaTheme="minorEastAsia"/>
        </w:rPr>
        <w:t xml:space="preserve"> (hrs)</w:t>
      </w:r>
      <w:r w:rsidR="00F7420D">
        <w:rPr>
          <w:rFonts w:eastAsiaTheme="minorEastAsia"/>
        </w:rPr>
        <w:t>;</w:t>
      </w:r>
      <w:r w:rsidR="00DA3E3E">
        <w:rPr>
          <w:rFonts w:eastAsiaTheme="minorEastAsia"/>
        </w:rPr>
        <w:t xml:space="preserve"> </w:t>
      </w:r>
      <w:r>
        <w:t xml:space="preserve"> </w:t>
      </w:r>
    </w:p>
    <w:p w14:paraId="4F92434C" w14:textId="77777777" w:rsidR="00F7420D" w:rsidRDefault="00F7420D" w:rsidP="00862696">
      <w:pPr>
        <w:spacing w:after="0" w:line="240" w:lineRule="auto"/>
        <w:jc w:val="both"/>
      </w:pPr>
    </w:p>
    <w:p w14:paraId="392C9619" w14:textId="643A96F1" w:rsidR="00A21C7B"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wood</m:t>
            </m:r>
          </m:sub>
        </m:sSub>
        <m:r>
          <w:rPr>
            <w:rFonts w:ascii="Cambria Math" w:hAnsi="Cambria Math"/>
          </w:rPr>
          <m:t>=</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trip,wood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travel,wood</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gather,wood</m:t>
                        </m:r>
                      </m:sub>
                    </m:sSub>
                  </m:e>
                </m:d>
              </m:e>
            </m:d>
          </m:num>
          <m:den>
            <m:d>
              <m:dPr>
                <m:ctrlPr>
                  <w:rPr>
                    <w:rFonts w:ascii="Cambria Math" w:hAnsi="Cambria Math"/>
                    <w:i/>
                  </w:rPr>
                </m:ctrlPr>
              </m:dPr>
              <m:e>
                <m:r>
                  <w:rPr>
                    <w:rFonts w:ascii="Cambria Math" w:hAnsi="Cambria Math"/>
                  </w:rPr>
                  <m:t>7×</m:t>
                </m:r>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e>
            </m:d>
          </m:den>
        </m:f>
      </m:oMath>
      <w:r w:rsidR="00BB6AA0">
        <w:rPr>
          <w:rFonts w:eastAsiaTheme="minorEastAsia"/>
        </w:rPr>
        <w:tab/>
        <w:t>(eq.7.1.1)</w:t>
      </w:r>
    </w:p>
    <w:p w14:paraId="7E870E9A" w14:textId="77777777" w:rsidR="00F7420D" w:rsidRDefault="00F7420D" w:rsidP="00862696">
      <w:pPr>
        <w:spacing w:after="0" w:line="240" w:lineRule="auto"/>
        <w:jc w:val="both"/>
        <w:rPr>
          <w:rFonts w:eastAsiaTheme="minorEastAsia"/>
        </w:rPr>
      </w:pPr>
      <w:r>
        <w:rPr>
          <w:rFonts w:eastAsiaTheme="minorEastAsia"/>
        </w:rPr>
        <w:t xml:space="preserve">This uses the assumptions that wood fuel collection </w:t>
      </w:r>
      <w:r w:rsidR="00196766">
        <w:rPr>
          <w:rFonts w:eastAsiaTheme="minorEastAsia"/>
        </w:rPr>
        <w:t>is</w:t>
      </w:r>
      <w:r>
        <w:rPr>
          <w:rFonts w:eastAsiaTheme="minorEastAsia"/>
        </w:rPr>
        <w:t xml:space="preserve"> spread evenly throughout the year. Use of other energy sources, such as crop residues, could change the pattern of wood collection at some times of year. This could be </w:t>
      </w:r>
      <w:r w:rsidR="00196766">
        <w:rPr>
          <w:rFonts w:eastAsiaTheme="minorEastAsia"/>
        </w:rPr>
        <w:t xml:space="preserve">accounted for </w:t>
      </w:r>
      <w:r>
        <w:rPr>
          <w:rFonts w:eastAsiaTheme="minorEastAsia"/>
        </w:rPr>
        <w:t>by assessing the annual patterns of availability of other energy sources</w:t>
      </w:r>
      <w:r w:rsidR="00196766">
        <w:rPr>
          <w:rFonts w:eastAsiaTheme="minorEastAsia"/>
        </w:rPr>
        <w:t xml:space="preserve"> and subtracting the energy value from the amount of wood collected</w:t>
      </w:r>
      <w:r>
        <w:rPr>
          <w:rFonts w:eastAsiaTheme="minorEastAsia"/>
        </w:rPr>
        <w:t xml:space="preserve">. This also assumes that there is no impact of droughts or floods on </w:t>
      </w:r>
      <w:proofErr w:type="spellStart"/>
      <w:r>
        <w:rPr>
          <w:rFonts w:eastAsiaTheme="minorEastAsia"/>
        </w:rPr>
        <w:t>woodfuel</w:t>
      </w:r>
      <w:proofErr w:type="spellEnd"/>
      <w:r>
        <w:rPr>
          <w:rFonts w:eastAsiaTheme="minorEastAsia"/>
        </w:rPr>
        <w:t xml:space="preserve"> collection. Wet conditions might increase the time spent processing wood; further evidence </w:t>
      </w:r>
      <w:r w:rsidR="00196766">
        <w:rPr>
          <w:rFonts w:eastAsiaTheme="minorEastAsia"/>
        </w:rPr>
        <w:t xml:space="preserve">is </w:t>
      </w:r>
      <w:r>
        <w:rPr>
          <w:rFonts w:eastAsiaTheme="minorEastAsia"/>
        </w:rPr>
        <w:t>needed to include th</w:t>
      </w:r>
      <w:r w:rsidR="00196766">
        <w:rPr>
          <w:rFonts w:eastAsiaTheme="minorEastAsia"/>
        </w:rPr>
        <w:t>ese changes</w:t>
      </w:r>
      <w:r>
        <w:rPr>
          <w:rFonts w:eastAsiaTheme="minorEastAsia"/>
        </w:rPr>
        <w:t xml:space="preserve"> in the model.</w:t>
      </w:r>
    </w:p>
    <w:p w14:paraId="1E481BC4" w14:textId="77777777" w:rsidR="00A21C7B" w:rsidRPr="00A72487" w:rsidRDefault="00A21C7B" w:rsidP="00862696">
      <w:pPr>
        <w:spacing w:after="0" w:line="240" w:lineRule="auto"/>
        <w:jc w:val="both"/>
      </w:pPr>
    </w:p>
    <w:p w14:paraId="4F5DDE62" w14:textId="77777777" w:rsidR="00831A92" w:rsidRPr="00985F23" w:rsidRDefault="009026EA" w:rsidP="00862696">
      <w:pPr>
        <w:pStyle w:val="Heading2"/>
        <w:spacing w:before="0" w:line="240" w:lineRule="auto"/>
        <w:rPr>
          <w:rFonts w:asciiTheme="minorHAnsi" w:hAnsiTheme="minorHAnsi"/>
        </w:rPr>
      </w:pPr>
      <w:bookmarkStart w:id="22" w:name="_Toc73700856"/>
      <w:r>
        <w:rPr>
          <w:rFonts w:asciiTheme="minorHAnsi" w:hAnsiTheme="minorHAnsi"/>
          <w:color w:val="auto"/>
          <w:sz w:val="24"/>
          <w:szCs w:val="24"/>
        </w:rPr>
        <w:t>7</w:t>
      </w:r>
      <w:r w:rsidR="00831A92" w:rsidRPr="00985F23">
        <w:rPr>
          <w:rFonts w:asciiTheme="minorHAnsi" w:hAnsiTheme="minorHAnsi"/>
          <w:color w:val="auto"/>
          <w:sz w:val="24"/>
          <w:szCs w:val="24"/>
        </w:rPr>
        <w:t>.</w:t>
      </w:r>
      <w:r w:rsidR="00A21C7B" w:rsidRPr="00985F23">
        <w:rPr>
          <w:rFonts w:asciiTheme="minorHAnsi" w:hAnsiTheme="minorHAnsi"/>
          <w:color w:val="auto"/>
          <w:sz w:val="24"/>
          <w:szCs w:val="24"/>
        </w:rPr>
        <w:t>2</w:t>
      </w:r>
      <w:r w:rsidR="00831A92" w:rsidRPr="00985F23">
        <w:rPr>
          <w:rFonts w:asciiTheme="minorHAnsi" w:hAnsiTheme="minorHAnsi"/>
          <w:color w:val="auto"/>
          <w:sz w:val="24"/>
          <w:szCs w:val="24"/>
        </w:rPr>
        <w:t xml:space="preserve">. </w:t>
      </w:r>
      <w:r w:rsidR="001C14B5" w:rsidRPr="00985F23">
        <w:rPr>
          <w:rFonts w:asciiTheme="minorHAnsi" w:hAnsiTheme="minorHAnsi"/>
          <w:color w:val="auto"/>
          <w:sz w:val="24"/>
          <w:szCs w:val="24"/>
        </w:rPr>
        <w:t>Time spent collecting water</w:t>
      </w:r>
      <w:bookmarkEnd w:id="22"/>
    </w:p>
    <w:p w14:paraId="5F292792" w14:textId="77777777" w:rsidR="00C66350" w:rsidRDefault="00C66350" w:rsidP="00862696">
      <w:pPr>
        <w:spacing w:after="0" w:line="240" w:lineRule="auto"/>
        <w:jc w:val="both"/>
      </w:pPr>
    </w:p>
    <w:p w14:paraId="48E0014D" w14:textId="77777777" w:rsidR="00840A5A" w:rsidRDefault="00DE7068" w:rsidP="00862696">
      <w:pPr>
        <w:spacing w:after="0" w:line="240" w:lineRule="auto"/>
        <w:jc w:val="both"/>
        <w:rPr>
          <w:rFonts w:eastAsiaTheme="minorEastAsia"/>
        </w:rPr>
      </w:pPr>
      <w:r>
        <w:t xml:space="preserve">The total amount of water collected for the household and animals each month, </w:t>
      </w:r>
      <m:oMath>
        <m:sSub>
          <m:sSubPr>
            <m:ctrlPr>
              <w:rPr>
                <w:rFonts w:ascii="Cambria Math" w:hAnsi="Cambria Math"/>
                <w:i/>
              </w:rPr>
            </m:ctrlPr>
          </m:sSubPr>
          <m:e>
            <m:r>
              <w:rPr>
                <w:rFonts w:ascii="Cambria Math" w:hAnsi="Cambria Math"/>
              </w:rPr>
              <m:t>V</m:t>
            </m:r>
          </m:e>
          <m:sub>
            <m:r>
              <m:rPr>
                <m:sty m:val="p"/>
              </m:rPr>
              <w:rPr>
                <w:rFonts w:ascii="Cambria Math" w:hAnsi="Cambria Math"/>
              </w:rPr>
              <m:t>water,house</m:t>
            </m:r>
          </m:sub>
        </m:sSub>
      </m:oMath>
      <w:r>
        <w:rPr>
          <w:rFonts w:eastAsiaTheme="minorEastAsia"/>
        </w:rPr>
        <w:t xml:space="preserve"> (dm</w:t>
      </w:r>
      <w:r>
        <w:rPr>
          <w:rFonts w:eastAsiaTheme="minorEastAsia"/>
          <w:vertAlign w:val="superscript"/>
        </w:rPr>
        <w:t>3</w:t>
      </w:r>
      <w:r>
        <w:rPr>
          <w:rFonts w:eastAsiaTheme="minorEastAsia"/>
        </w:rPr>
        <w:t xml:space="preserve"> mnth</w:t>
      </w:r>
      <w:r>
        <w:rPr>
          <w:rFonts w:eastAsiaTheme="minorEastAsia"/>
          <w:vertAlign w:val="superscript"/>
        </w:rPr>
        <w:t>-1</w:t>
      </w:r>
      <w:r>
        <w:rPr>
          <w:rFonts w:eastAsiaTheme="minorEastAsia"/>
        </w:rPr>
        <w:t xml:space="preserve">) is calculated from </w:t>
      </w:r>
      <w:r w:rsidR="00196766">
        <w:t xml:space="preserve">information provided on the total number of trips made by people in </w:t>
      </w:r>
      <w:r>
        <w:t xml:space="preserve">each </w:t>
      </w:r>
      <w:r w:rsidR="00196766">
        <w:t>group</w:t>
      </w:r>
      <w:r>
        <w:t xml:space="preserve"> </w:t>
      </w:r>
      <w:r w:rsidR="00196766">
        <w:t>to collect water</w:t>
      </w:r>
      <w:r w:rsidR="00623F3D">
        <w:t xml:space="preserve"> for household use and animals (not for irrigation)</w:t>
      </w:r>
      <w:r w:rsidR="00196766">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trip,water</m:t>
            </m:r>
          </m:sub>
        </m:sSub>
      </m:oMath>
      <w:r w:rsidR="00840A5A">
        <w:rPr>
          <w:rFonts w:eastAsiaTheme="minorEastAsia"/>
        </w:rPr>
        <w:t xml:space="preserve">, and the volume of water carried in each trip, </w:t>
      </w:r>
      <m:oMath>
        <m:sSub>
          <m:sSubPr>
            <m:ctrlPr>
              <w:rPr>
                <w:rFonts w:ascii="Cambria Math" w:hAnsi="Cambria Math"/>
                <w:i/>
              </w:rPr>
            </m:ctrlPr>
          </m:sSubPr>
          <m:e>
            <m:r>
              <w:rPr>
                <w:rFonts w:ascii="Cambria Math" w:hAnsi="Cambria Math"/>
              </w:rPr>
              <m:t>V</m:t>
            </m:r>
          </m:e>
          <m:sub>
            <m:r>
              <m:rPr>
                <m:sty m:val="p"/>
              </m:rPr>
              <w:rPr>
                <w:rFonts w:ascii="Cambria Math" w:hAnsi="Cambria Math"/>
              </w:rPr>
              <m:t>water,trip</m:t>
            </m:r>
          </m:sub>
        </m:sSub>
      </m:oMath>
      <w:r w:rsidR="00840A5A">
        <w:rPr>
          <w:rFonts w:eastAsiaTheme="minorEastAsia"/>
        </w:rPr>
        <w:t>(dm</w:t>
      </w:r>
      <w:r w:rsidR="00840A5A">
        <w:rPr>
          <w:rFonts w:eastAsiaTheme="minorEastAsia"/>
          <w:vertAlign w:val="superscript"/>
        </w:rPr>
        <w:t>3</w:t>
      </w:r>
      <w:r w:rsidR="00840A5A">
        <w:rPr>
          <w:rFonts w:eastAsiaTheme="minorEastAsia"/>
        </w:rPr>
        <w:t>),</w:t>
      </w:r>
    </w:p>
    <w:p w14:paraId="549ECB13" w14:textId="77777777" w:rsidR="00840A5A" w:rsidRDefault="00840A5A" w:rsidP="00862696">
      <w:pPr>
        <w:spacing w:after="0" w:line="240" w:lineRule="auto"/>
        <w:jc w:val="both"/>
        <w:rPr>
          <w:rFonts w:eastAsiaTheme="minorEastAsia"/>
        </w:rPr>
      </w:pPr>
    </w:p>
    <w:p w14:paraId="6AE18B84" w14:textId="3E8FC65C" w:rsidR="00840A5A"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water,house</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i</m:t>
            </m:r>
          </m:sub>
          <m:sup/>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num>
                  <m:den>
                    <m:r>
                      <w:rPr>
                        <w:rFonts w:ascii="Cambria Math" w:eastAsiaTheme="minorEastAsia" w:hAnsi="Cambria Math"/>
                      </w:rPr>
                      <m:t>7</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trip,water,i</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water,trip,i</m:t>
                    </m:r>
                  </m:sub>
                </m:sSub>
              </m:e>
            </m:d>
          </m:e>
        </m:nary>
      </m:oMath>
      <w:r w:rsidR="00BB6AA0">
        <w:rPr>
          <w:rFonts w:eastAsiaTheme="minorEastAsia"/>
        </w:rPr>
        <w:tab/>
        <w:t>(eq.7.2.1)</w:t>
      </w:r>
    </w:p>
    <w:p w14:paraId="69B22B34" w14:textId="77777777" w:rsidR="00840A5A" w:rsidRDefault="00840A5A" w:rsidP="00862696">
      <w:pPr>
        <w:spacing w:after="0" w:line="240" w:lineRule="auto"/>
        <w:jc w:val="both"/>
        <w:rPr>
          <w:rFonts w:eastAsiaTheme="minorEastAsia"/>
        </w:rPr>
      </w:pPr>
    </w:p>
    <w:p w14:paraId="73306B97" w14:textId="77777777" w:rsidR="00224620" w:rsidRDefault="00840A5A" w:rsidP="00862696">
      <w:pPr>
        <w:spacing w:after="0" w:line="24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days,month</m:t>
            </m:r>
          </m:sub>
        </m:sSub>
      </m:oMath>
      <w:r>
        <w:rPr>
          <w:rFonts w:eastAsiaTheme="minorEastAsia"/>
        </w:rPr>
        <w:t xml:space="preserve"> is the number of days in the month and the subscript </w:t>
      </w:r>
      <m:oMath>
        <m:r>
          <m:rPr>
            <m:sty m:val="p"/>
          </m:rPr>
          <w:rPr>
            <w:rFonts w:ascii="Cambria Math" w:eastAsiaTheme="minorEastAsia" w:hAnsi="Cambria Math"/>
          </w:rPr>
          <m:t>i</m:t>
        </m:r>
      </m:oMath>
      <w:r>
        <w:rPr>
          <w:rFonts w:eastAsiaTheme="minorEastAsia"/>
        </w:rPr>
        <w:t xml:space="preserve"> indicates the different groups of people in the household. </w:t>
      </w:r>
    </w:p>
    <w:p w14:paraId="239C69CE" w14:textId="77777777" w:rsidR="00224620" w:rsidRDefault="00224620" w:rsidP="00862696">
      <w:pPr>
        <w:spacing w:after="0" w:line="240" w:lineRule="auto"/>
        <w:jc w:val="both"/>
        <w:rPr>
          <w:rFonts w:eastAsiaTheme="minorEastAsia"/>
        </w:rPr>
      </w:pPr>
    </w:p>
    <w:p w14:paraId="4293D7AE" w14:textId="77777777" w:rsidR="00C302D2" w:rsidRDefault="00840A5A" w:rsidP="00862696">
      <w:pPr>
        <w:spacing w:after="0" w:line="240" w:lineRule="auto"/>
        <w:jc w:val="both"/>
        <w:rPr>
          <w:rFonts w:eastAsiaTheme="minorEastAsia"/>
        </w:rPr>
      </w:pPr>
      <w:r>
        <w:rPr>
          <w:rFonts w:eastAsiaTheme="minorEastAsia"/>
        </w:rPr>
        <w:t xml:space="preserve">It is assumed that the water collection for household use and for animals remains constant throughout the year. This may change in dry weather conditions, </w:t>
      </w:r>
      <w:r w:rsidR="00C302D2">
        <w:rPr>
          <w:rFonts w:eastAsiaTheme="minorEastAsia"/>
        </w:rPr>
        <w:t>either with more water collected be</w:t>
      </w:r>
      <w:r w:rsidR="00AE21A9">
        <w:rPr>
          <w:rFonts w:eastAsiaTheme="minorEastAsia"/>
        </w:rPr>
        <w:t xml:space="preserve">cause animals / people are </w:t>
      </w:r>
      <w:r w:rsidR="00C302D2">
        <w:rPr>
          <w:rFonts w:eastAsiaTheme="minorEastAsia"/>
        </w:rPr>
        <w:t>thirsty, or with less water collected because water is used more sparingly. Further evidence is needed on the impact of dry weather conditions on water use. Therefore, in this first instance, it is assumed that water use is unchanged through the year.</w:t>
      </w:r>
    </w:p>
    <w:p w14:paraId="3CC611DE" w14:textId="77777777" w:rsidR="00C302D2" w:rsidRDefault="00C302D2" w:rsidP="00862696">
      <w:pPr>
        <w:spacing w:after="0" w:line="240" w:lineRule="auto"/>
        <w:jc w:val="both"/>
        <w:rPr>
          <w:rFonts w:eastAsiaTheme="minorEastAsia"/>
        </w:rPr>
      </w:pPr>
    </w:p>
    <w:p w14:paraId="15A83B75" w14:textId="77777777" w:rsidR="00840A5A" w:rsidRDefault="00C302D2" w:rsidP="00862696">
      <w:pPr>
        <w:spacing w:after="0" w:line="240" w:lineRule="auto"/>
        <w:jc w:val="both"/>
        <w:rPr>
          <w:rFonts w:eastAsiaTheme="minorEastAsia"/>
        </w:rPr>
      </w:pPr>
      <w:r>
        <w:rPr>
          <w:rFonts w:eastAsiaTheme="minorEastAsia"/>
        </w:rPr>
        <w:lastRenderedPageBreak/>
        <w:t xml:space="preserve">The volume of water collected for irrigation, </w:t>
      </w:r>
      <m:oMath>
        <m:sSub>
          <m:sSubPr>
            <m:ctrlPr>
              <w:rPr>
                <w:rFonts w:ascii="Cambria Math" w:hAnsi="Cambria Math"/>
                <w:i/>
              </w:rPr>
            </m:ctrlPr>
          </m:sSubPr>
          <m:e>
            <m:r>
              <w:rPr>
                <w:rFonts w:ascii="Cambria Math" w:hAnsi="Cambria Math"/>
              </w:rPr>
              <m:t>V</m:t>
            </m:r>
          </m:e>
          <m:sub>
            <m:r>
              <m:rPr>
                <m:sty m:val="p"/>
              </m:rPr>
              <w:rPr>
                <w:rFonts w:ascii="Cambria Math" w:hAnsi="Cambria Math"/>
              </w:rPr>
              <m:t>irrig</m:t>
            </m:r>
          </m:sub>
        </m:sSub>
      </m:oMath>
      <w:r>
        <w:rPr>
          <w:rFonts w:eastAsiaTheme="minorEastAsia"/>
        </w:rPr>
        <w:t xml:space="preserve"> (dm</w:t>
      </w:r>
      <w:r>
        <w:rPr>
          <w:rFonts w:eastAsiaTheme="minorEastAsia"/>
          <w:vertAlign w:val="superscript"/>
        </w:rPr>
        <w:t xml:space="preserve">3 </w:t>
      </w:r>
      <w:r w:rsidRPr="00C302D2">
        <w:rPr>
          <w:rFonts w:eastAsiaTheme="minorEastAsia"/>
        </w:rPr>
        <w:t>mnth</w:t>
      </w:r>
      <w:r w:rsidRPr="00C302D2">
        <w:rPr>
          <w:rFonts w:eastAsiaTheme="minorEastAsia"/>
          <w:vertAlign w:val="superscript"/>
        </w:rPr>
        <w:t>-1</w:t>
      </w:r>
      <w:r>
        <w:rPr>
          <w:rFonts w:eastAsiaTheme="minorEastAsia"/>
        </w:rPr>
        <w:t xml:space="preserve">), calculated as described in section 5, is added to this to give the total volume of water required each month, </w:t>
      </w:r>
      <m:oMath>
        <m:sSub>
          <m:sSubPr>
            <m:ctrlPr>
              <w:rPr>
                <w:rFonts w:ascii="Cambria Math" w:hAnsi="Cambria Math"/>
                <w:i/>
              </w:rPr>
            </m:ctrlPr>
          </m:sSubPr>
          <m:e>
            <m:r>
              <w:rPr>
                <w:rFonts w:ascii="Cambria Math" w:hAnsi="Cambria Math"/>
              </w:rPr>
              <m:t>V</m:t>
            </m:r>
          </m:e>
          <m:sub>
            <m:r>
              <m:rPr>
                <m:sty m:val="p"/>
              </m:rPr>
              <w:rPr>
                <w:rFonts w:ascii="Cambria Math" w:hAnsi="Cambria Math"/>
              </w:rPr>
              <m:t>water,total</m:t>
            </m:r>
          </m:sub>
        </m:sSub>
      </m:oMath>
      <w:r>
        <w:rPr>
          <w:rFonts w:eastAsiaTheme="minorEastAsia"/>
        </w:rPr>
        <w:t xml:space="preserve"> (dm</w:t>
      </w:r>
      <w:r>
        <w:rPr>
          <w:rFonts w:eastAsiaTheme="minorEastAsia"/>
          <w:vertAlign w:val="superscript"/>
        </w:rPr>
        <w:t xml:space="preserve">3 </w:t>
      </w:r>
      <w:r w:rsidRPr="00C302D2">
        <w:rPr>
          <w:rFonts w:eastAsiaTheme="minorEastAsia"/>
        </w:rPr>
        <w:t>mnth</w:t>
      </w:r>
      <w:r w:rsidRPr="00C302D2">
        <w:rPr>
          <w:rFonts w:eastAsiaTheme="minorEastAsia"/>
          <w:vertAlign w:val="superscript"/>
        </w:rPr>
        <w:t>-1</w:t>
      </w:r>
      <w:r>
        <w:rPr>
          <w:rFonts w:eastAsiaTheme="minorEastAsia"/>
        </w:rPr>
        <w:t>),</w:t>
      </w:r>
    </w:p>
    <w:p w14:paraId="71FDA7C1" w14:textId="77777777" w:rsidR="00C302D2" w:rsidRDefault="00C302D2" w:rsidP="00862696">
      <w:pPr>
        <w:spacing w:after="0" w:line="240" w:lineRule="auto"/>
        <w:jc w:val="both"/>
        <w:rPr>
          <w:rFonts w:eastAsiaTheme="minorEastAsia"/>
        </w:rPr>
      </w:pPr>
    </w:p>
    <w:p w14:paraId="2B19966B" w14:textId="58354FB9" w:rsidR="00840A5A"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V</m:t>
            </m:r>
          </m:e>
          <m:sub>
            <m:r>
              <m:rPr>
                <m:sty m:val="p"/>
              </m:rPr>
              <w:rPr>
                <w:rFonts w:ascii="Cambria Math" w:hAnsi="Cambria Math"/>
              </w:rPr>
              <m:t>water,total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water,house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irrig</m:t>
            </m:r>
          </m:sub>
        </m:sSub>
      </m:oMath>
      <w:r w:rsidR="00BB6AA0">
        <w:rPr>
          <w:rFonts w:eastAsiaTheme="minorEastAsia"/>
        </w:rPr>
        <w:tab/>
        <w:t>(eq.7.2.2)</w:t>
      </w:r>
    </w:p>
    <w:p w14:paraId="0FAC51BA" w14:textId="77777777" w:rsidR="00C302D2" w:rsidRDefault="00C302D2" w:rsidP="00862696">
      <w:pPr>
        <w:spacing w:after="0" w:line="240" w:lineRule="auto"/>
        <w:jc w:val="both"/>
        <w:rPr>
          <w:rFonts w:eastAsiaTheme="minorEastAsia"/>
        </w:rPr>
      </w:pPr>
    </w:p>
    <w:p w14:paraId="60C811A7" w14:textId="77777777" w:rsidR="00196766" w:rsidRDefault="0004689F" w:rsidP="00862696">
      <w:pPr>
        <w:spacing w:after="0" w:line="240" w:lineRule="auto"/>
        <w:jc w:val="both"/>
      </w:pPr>
      <w:r>
        <w:rPr>
          <w:rFonts w:eastAsiaTheme="minorEastAsia"/>
        </w:rPr>
        <w:t>T</w:t>
      </w:r>
      <w:r w:rsidR="00AE21A9">
        <w:rPr>
          <w:rFonts w:eastAsiaTheme="minorEastAsia"/>
        </w:rPr>
        <w:t xml:space="preserve">he total time spent </w:t>
      </w:r>
      <w:r w:rsidR="007873D3">
        <w:rPr>
          <w:rFonts w:eastAsiaTheme="minorEastAsia"/>
        </w:rPr>
        <w:t xml:space="preserve">by each person </w:t>
      </w:r>
      <w:r w:rsidR="00AE21A9">
        <w:rPr>
          <w:rFonts w:eastAsiaTheme="minorEastAsia"/>
        </w:rPr>
        <w:t xml:space="preserve">collecting water </w:t>
      </w:r>
      <w:r w:rsidR="00224620">
        <w:rPr>
          <w:rFonts w:eastAsiaTheme="minorEastAsia"/>
        </w:rPr>
        <w:t xml:space="preserve">for household and animal use, </w:t>
      </w:r>
      <m:oMath>
        <m:sSub>
          <m:sSubPr>
            <m:ctrlPr>
              <w:rPr>
                <w:rFonts w:ascii="Cambria Math" w:hAnsi="Cambria Math"/>
                <w:i/>
              </w:rPr>
            </m:ctrlPr>
          </m:sSubPr>
          <m:e>
            <m:r>
              <w:rPr>
                <w:rFonts w:ascii="Cambria Math" w:hAnsi="Cambria Math"/>
              </w:rPr>
              <m:t>t</m:t>
            </m:r>
          </m:e>
          <m:sub>
            <m:r>
              <m:rPr>
                <m:sty m:val="p"/>
              </m:rPr>
              <w:rPr>
                <w:rFonts w:ascii="Cambria Math" w:hAnsi="Cambria Math"/>
              </w:rPr>
              <m:t>water,house</m:t>
            </m:r>
          </m:sub>
        </m:sSub>
      </m:oMath>
      <w:r w:rsidR="00224620">
        <w:rPr>
          <w:rFonts w:eastAsiaTheme="minorEastAsia"/>
        </w:rPr>
        <w:t xml:space="preserve"> (hrs d</w:t>
      </w:r>
      <w:r w:rsidR="00224620">
        <w:rPr>
          <w:rFonts w:eastAsiaTheme="minorEastAsia"/>
          <w:vertAlign w:val="superscript"/>
        </w:rPr>
        <w:t>-1</w:t>
      </w:r>
      <w:r w:rsidR="00224620">
        <w:rPr>
          <w:rFonts w:eastAsiaTheme="minorEastAsia"/>
        </w:rPr>
        <w:t xml:space="preserve">) </w:t>
      </w:r>
      <w:r w:rsidR="00AE21A9">
        <w:rPr>
          <w:rFonts w:eastAsiaTheme="minorEastAsia"/>
        </w:rPr>
        <w:t>is given by t</w:t>
      </w:r>
      <w:r w:rsidR="00196766">
        <w:rPr>
          <w:rFonts w:eastAsiaTheme="minorEastAsia"/>
        </w:rPr>
        <w:t xml:space="preserve">he </w:t>
      </w:r>
      <w:r w:rsidR="00224620">
        <w:rPr>
          <w:rFonts w:eastAsiaTheme="minorEastAsia"/>
        </w:rPr>
        <w:t xml:space="preserve">number of trips made by people in this group to collect water, </w:t>
      </w:r>
      <m:oMath>
        <m:sSub>
          <m:sSubPr>
            <m:ctrlPr>
              <w:rPr>
                <w:rFonts w:ascii="Cambria Math" w:hAnsi="Cambria Math"/>
                <w:i/>
              </w:rPr>
            </m:ctrlPr>
          </m:sSubPr>
          <m:e>
            <m:r>
              <w:rPr>
                <w:rFonts w:ascii="Cambria Math" w:hAnsi="Cambria Math"/>
              </w:rPr>
              <m:t>n</m:t>
            </m:r>
          </m:e>
          <m:sub>
            <m:r>
              <m:rPr>
                <m:sty m:val="p"/>
              </m:rPr>
              <w:rPr>
                <w:rFonts w:ascii="Cambria Math" w:hAnsi="Cambria Math"/>
              </w:rPr>
              <m:t>trip,water</m:t>
            </m:r>
          </m:sub>
        </m:sSub>
      </m:oMath>
      <w:r w:rsidR="00224620">
        <w:rPr>
          <w:rFonts w:eastAsiaTheme="minorEastAsia"/>
        </w:rPr>
        <w:t xml:space="preserve">, the </w:t>
      </w:r>
      <w:r w:rsidR="00196766">
        <w:rPr>
          <w:rFonts w:eastAsiaTheme="minorEastAsia"/>
        </w:rPr>
        <w:t xml:space="preserve">average time spent </w:t>
      </w:r>
      <w:r w:rsidR="00224620">
        <w:rPr>
          <w:rFonts w:eastAsiaTheme="minorEastAsia"/>
        </w:rPr>
        <w:t xml:space="preserve">in each trip </w:t>
      </w:r>
      <w:r w:rsidR="00196766">
        <w:rPr>
          <w:rFonts w:eastAsiaTheme="minorEastAsia"/>
        </w:rPr>
        <w:t xml:space="preserve">travelling to </w:t>
      </w:r>
      <w:r w:rsidR="00224620">
        <w:rPr>
          <w:rFonts w:eastAsiaTheme="minorEastAsia"/>
        </w:rPr>
        <w:t xml:space="preserve">and from the place where </w:t>
      </w:r>
      <w:r w:rsidR="00196766">
        <w:rPr>
          <w:rFonts w:eastAsiaTheme="minorEastAsia"/>
        </w:rPr>
        <w:t>water</w:t>
      </w:r>
      <w:r w:rsidR="00224620">
        <w:rPr>
          <w:rFonts w:eastAsiaTheme="minorEastAsia"/>
        </w:rPr>
        <w:t xml:space="preserve"> is collected</w:t>
      </w:r>
      <w:r w:rsidR="00196766">
        <w:rPr>
          <w:rFonts w:eastAsiaTheme="minorEastAsia"/>
        </w:rPr>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travel,water</m:t>
            </m:r>
          </m:sub>
        </m:sSub>
      </m:oMath>
      <w:r w:rsidR="00196766">
        <w:t xml:space="preserve"> (hrs), the average time spent queuing for water</w:t>
      </w:r>
      <w:r w:rsidR="00224620">
        <w:t xml:space="preserve"> in each trip</w:t>
      </w:r>
      <w:r w:rsidR="00196766">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queue,water</m:t>
            </m:r>
          </m:sub>
        </m:sSub>
      </m:oMath>
      <w:r w:rsidR="00196766">
        <w:rPr>
          <w:rFonts w:eastAsiaTheme="minorEastAsia"/>
        </w:rPr>
        <w:t xml:space="preserve"> (hrs)</w:t>
      </w:r>
      <w:r w:rsidR="00224620">
        <w:rPr>
          <w:rFonts w:eastAsiaTheme="minorEastAsia"/>
        </w:rPr>
        <w:t xml:space="preserve">, </w:t>
      </w:r>
      <w:r w:rsidR="00196766">
        <w:t xml:space="preserve"> </w:t>
      </w:r>
    </w:p>
    <w:p w14:paraId="765A1FA3" w14:textId="77777777" w:rsidR="00196766" w:rsidRDefault="00196766" w:rsidP="00862696">
      <w:pPr>
        <w:spacing w:after="0" w:line="240" w:lineRule="auto"/>
        <w:jc w:val="both"/>
      </w:pPr>
    </w:p>
    <w:p w14:paraId="7A7CA699" w14:textId="5087AC8B" w:rsidR="00196766"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water,house</m:t>
            </m:r>
          </m:sub>
        </m:sSub>
        <m:r>
          <w:rPr>
            <w:rFonts w:ascii="Cambria Math" w:hAnsi="Cambria Math"/>
          </w:rPr>
          <m:t>=</m:t>
        </m:r>
        <m:d>
          <m:dPr>
            <m:ctrlPr>
              <w:rPr>
                <w:rFonts w:ascii="Cambria Math" w:hAnsi="Cambria Math"/>
                <w:i/>
              </w:rPr>
            </m:ctrlPr>
          </m:dPr>
          <m:e>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trip,water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travel,water</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queue,water</m:t>
                            </m:r>
                          </m:sub>
                        </m:sSub>
                      </m:e>
                    </m:d>
                  </m:e>
                </m:d>
              </m:num>
              <m:den>
                <m:d>
                  <m:dPr>
                    <m:ctrlPr>
                      <w:rPr>
                        <w:rFonts w:ascii="Cambria Math" w:hAnsi="Cambria Math"/>
                        <w:i/>
                      </w:rPr>
                    </m:ctrlPr>
                  </m:dPr>
                  <m:e>
                    <m:r>
                      <w:rPr>
                        <w:rFonts w:ascii="Cambria Math" w:hAnsi="Cambria Math"/>
                      </w:rPr>
                      <m:t>7×</m:t>
                    </m:r>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e>
                </m:d>
              </m:den>
            </m:f>
          </m:e>
        </m:d>
      </m:oMath>
      <w:r w:rsidR="00BB6AA0">
        <w:rPr>
          <w:rFonts w:eastAsiaTheme="minorEastAsia"/>
        </w:rPr>
        <w:tab/>
        <w:t>(eq.7.2.3)</w:t>
      </w:r>
    </w:p>
    <w:p w14:paraId="1B103B7D" w14:textId="77777777" w:rsidR="007873D3" w:rsidRDefault="007873D3" w:rsidP="00862696">
      <w:pPr>
        <w:spacing w:after="0" w:line="240" w:lineRule="auto"/>
        <w:jc w:val="both"/>
        <w:rPr>
          <w:rFonts w:eastAsiaTheme="minorEastAsia"/>
        </w:rPr>
      </w:pPr>
    </w:p>
    <w:p w14:paraId="58C6E048" w14:textId="77777777" w:rsidR="007873D3" w:rsidRDefault="0004689F" w:rsidP="00862696">
      <w:pPr>
        <w:spacing w:after="0" w:line="240" w:lineRule="auto"/>
        <w:jc w:val="both"/>
        <w:rPr>
          <w:rFonts w:eastAsiaTheme="minorEastAsia"/>
        </w:rPr>
      </w:pPr>
      <w:r>
        <w:rPr>
          <w:rFonts w:eastAsiaTheme="minorEastAsia"/>
        </w:rPr>
        <w:t>Assuming the source of water is the same for irrigation as for animal and household use, and the labour required for collecting this water is divided amongst the members of the household in the same proportions as the collection of water for the household and animals, t</w:t>
      </w:r>
      <w:r w:rsidR="007873D3">
        <w:rPr>
          <w:rFonts w:eastAsiaTheme="minorEastAsia"/>
        </w:rPr>
        <w:t xml:space="preserve">he total time spent by each person collecting water for household and animal use, </w:t>
      </w:r>
      <m:oMath>
        <m:sSub>
          <m:sSubPr>
            <m:ctrlPr>
              <w:rPr>
                <w:rFonts w:ascii="Cambria Math" w:hAnsi="Cambria Math"/>
                <w:i/>
              </w:rPr>
            </m:ctrlPr>
          </m:sSubPr>
          <m:e>
            <m:r>
              <w:rPr>
                <w:rFonts w:ascii="Cambria Math" w:hAnsi="Cambria Math"/>
              </w:rPr>
              <m:t>t</m:t>
            </m:r>
          </m:e>
          <m:sub>
            <m:r>
              <m:rPr>
                <m:sty m:val="p"/>
              </m:rPr>
              <w:rPr>
                <w:rFonts w:ascii="Cambria Math" w:hAnsi="Cambria Math"/>
              </w:rPr>
              <m:t>water</m:t>
            </m:r>
          </m:sub>
        </m:sSub>
      </m:oMath>
      <w:r w:rsidR="007873D3">
        <w:rPr>
          <w:rFonts w:eastAsiaTheme="minorEastAsia"/>
        </w:rPr>
        <w:t xml:space="preserve"> (hrs d</w:t>
      </w:r>
      <w:r w:rsidR="007873D3">
        <w:rPr>
          <w:rFonts w:eastAsiaTheme="minorEastAsia"/>
          <w:vertAlign w:val="superscript"/>
        </w:rPr>
        <w:t>-1</w:t>
      </w:r>
      <w:r w:rsidR="007873D3">
        <w:rPr>
          <w:rFonts w:eastAsiaTheme="minorEastAsia"/>
        </w:rPr>
        <w:t>) is given by</w:t>
      </w:r>
    </w:p>
    <w:p w14:paraId="60971AFF" w14:textId="77777777" w:rsidR="007873D3" w:rsidRDefault="007873D3" w:rsidP="00862696">
      <w:pPr>
        <w:spacing w:after="0" w:line="240" w:lineRule="auto"/>
        <w:jc w:val="both"/>
        <w:rPr>
          <w:rFonts w:eastAsiaTheme="minorEastAsia"/>
        </w:rPr>
      </w:pPr>
    </w:p>
    <w:p w14:paraId="1FF3979C" w14:textId="79FDA448" w:rsidR="007873D3"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water,house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water,total</m:t>
                </m:r>
              </m:sub>
            </m:sSub>
          </m:num>
          <m:den>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water,house</m:t>
                </m:r>
              </m:sub>
            </m:sSub>
          </m:den>
        </m:f>
      </m:oMath>
      <w:r w:rsidR="00BB6AA0">
        <w:rPr>
          <w:rFonts w:eastAsiaTheme="minorEastAsia"/>
        </w:rPr>
        <w:tab/>
        <w:t>(eq.7.2.4)</w:t>
      </w:r>
    </w:p>
    <w:p w14:paraId="5F0BEF85" w14:textId="77777777" w:rsidR="007873D3" w:rsidRDefault="007873D3" w:rsidP="00862696">
      <w:pPr>
        <w:spacing w:after="0" w:line="240" w:lineRule="auto"/>
        <w:jc w:val="both"/>
        <w:rPr>
          <w:rFonts w:eastAsiaTheme="minorEastAsia"/>
        </w:rPr>
      </w:pPr>
    </w:p>
    <w:p w14:paraId="67F0B5D4" w14:textId="77777777" w:rsidR="0004689F" w:rsidRDefault="0004689F" w:rsidP="00862696">
      <w:pPr>
        <w:spacing w:after="0" w:line="240" w:lineRule="auto"/>
        <w:jc w:val="both"/>
        <w:rPr>
          <w:rFonts w:eastAsiaTheme="minorEastAsia"/>
        </w:rPr>
      </w:pPr>
      <w:r>
        <w:rPr>
          <w:rFonts w:eastAsiaTheme="minorEastAsia"/>
        </w:rPr>
        <w:t xml:space="preserve">Assuming the source of water and the responsibility for water collection remains unchanged in a drought year, the extra labour required for water collection in a drought year is given by the increase in irrigation. Survey evidence in </w:t>
      </w:r>
      <w:proofErr w:type="spellStart"/>
      <w:r>
        <w:rPr>
          <w:rFonts w:eastAsiaTheme="minorEastAsia"/>
        </w:rPr>
        <w:t>Halaba</w:t>
      </w:r>
      <w:proofErr w:type="spellEnd"/>
      <w:r>
        <w:rPr>
          <w:rFonts w:eastAsiaTheme="minorEastAsia"/>
        </w:rPr>
        <w:t xml:space="preserve"> suggests that the water source and </w:t>
      </w:r>
      <w:r w:rsidR="000D27B3">
        <w:rPr>
          <w:rFonts w:eastAsiaTheme="minorEastAsia"/>
        </w:rPr>
        <w:t>responsibility for water collection changes in drought years. Therefore, time spent collecting water in drought years was estimated using different entered values for the time spent travelling and queuing for water.</w:t>
      </w:r>
      <w:r w:rsidR="000043AA">
        <w:rPr>
          <w:rFonts w:eastAsiaTheme="minorEastAsia"/>
        </w:rPr>
        <w:t xml:space="preserve"> In a flood year, it was assumed that the water source and responsibility for water collection is the same as in a drought year.</w:t>
      </w:r>
    </w:p>
    <w:p w14:paraId="187C712A" w14:textId="77777777" w:rsidR="00862696" w:rsidRDefault="00862696" w:rsidP="00862696">
      <w:pPr>
        <w:spacing w:after="0" w:line="240" w:lineRule="auto"/>
        <w:jc w:val="both"/>
        <w:rPr>
          <w:rFonts w:eastAsiaTheme="minorEastAsia"/>
        </w:rPr>
      </w:pPr>
    </w:p>
    <w:p w14:paraId="790E285A" w14:textId="77777777" w:rsidR="001C14B5" w:rsidRPr="00985F23" w:rsidRDefault="009026EA" w:rsidP="00862696">
      <w:pPr>
        <w:pStyle w:val="Heading2"/>
        <w:spacing w:before="0" w:line="240" w:lineRule="auto"/>
        <w:rPr>
          <w:rFonts w:asciiTheme="minorHAnsi" w:hAnsiTheme="minorHAnsi"/>
          <w:color w:val="auto"/>
        </w:rPr>
      </w:pPr>
      <w:bookmarkStart w:id="23" w:name="_Toc73700857"/>
      <w:r>
        <w:rPr>
          <w:rFonts w:asciiTheme="minorHAnsi" w:hAnsiTheme="minorHAnsi"/>
          <w:color w:val="auto"/>
          <w:sz w:val="24"/>
          <w:szCs w:val="24"/>
        </w:rPr>
        <w:t>7</w:t>
      </w:r>
      <w:r w:rsidR="001C14B5" w:rsidRPr="00985F23">
        <w:rPr>
          <w:rFonts w:asciiTheme="minorHAnsi" w:hAnsiTheme="minorHAnsi"/>
          <w:color w:val="auto"/>
          <w:sz w:val="24"/>
          <w:szCs w:val="24"/>
        </w:rPr>
        <w:t>.</w:t>
      </w:r>
      <w:r w:rsidR="000043AA" w:rsidRPr="00985F23">
        <w:rPr>
          <w:rFonts w:asciiTheme="minorHAnsi" w:hAnsiTheme="minorHAnsi"/>
          <w:color w:val="auto"/>
          <w:sz w:val="24"/>
          <w:szCs w:val="24"/>
        </w:rPr>
        <w:t>3</w:t>
      </w:r>
      <w:r w:rsidR="001C14B5" w:rsidRPr="00985F23">
        <w:rPr>
          <w:rFonts w:asciiTheme="minorHAnsi" w:hAnsiTheme="minorHAnsi"/>
          <w:color w:val="auto"/>
          <w:sz w:val="24"/>
          <w:szCs w:val="24"/>
        </w:rPr>
        <w:t xml:space="preserve">. Time spent </w:t>
      </w:r>
      <w:r w:rsidR="000043AA" w:rsidRPr="00985F23">
        <w:rPr>
          <w:rFonts w:asciiTheme="minorHAnsi" w:hAnsiTheme="minorHAnsi"/>
          <w:color w:val="auto"/>
          <w:sz w:val="24"/>
          <w:szCs w:val="24"/>
        </w:rPr>
        <w:t>managing livestock</w:t>
      </w:r>
      <w:bookmarkEnd w:id="23"/>
    </w:p>
    <w:p w14:paraId="2F2F0B91" w14:textId="77777777" w:rsidR="001C14B5" w:rsidRDefault="001C14B5" w:rsidP="00862696">
      <w:pPr>
        <w:spacing w:after="0" w:line="240" w:lineRule="auto"/>
        <w:jc w:val="both"/>
        <w:rPr>
          <w:b/>
        </w:rPr>
      </w:pPr>
    </w:p>
    <w:p w14:paraId="3ADB91B8" w14:textId="77777777" w:rsidR="009633F9" w:rsidRDefault="009633F9" w:rsidP="00862696">
      <w:pPr>
        <w:spacing w:after="0" w:line="240" w:lineRule="auto"/>
        <w:jc w:val="both"/>
      </w:pPr>
      <w:r>
        <w:t xml:space="preserve">The time spent </w:t>
      </w:r>
      <w:r w:rsidR="009F2B85">
        <w:t xml:space="preserve">managing livestock, </w:t>
      </w:r>
      <m:oMath>
        <m:sSub>
          <m:sSubPr>
            <m:ctrlPr>
              <w:rPr>
                <w:rFonts w:ascii="Cambria Math" w:hAnsi="Cambria Math"/>
                <w:i/>
              </w:rPr>
            </m:ctrlPr>
          </m:sSubPr>
          <m:e>
            <m:r>
              <w:rPr>
                <w:rFonts w:ascii="Cambria Math" w:hAnsi="Cambria Math"/>
              </w:rPr>
              <m:t>t</m:t>
            </m:r>
          </m:e>
          <m:sub>
            <m:r>
              <m:rPr>
                <m:sty m:val="p"/>
              </m:rPr>
              <w:rPr>
                <w:rFonts w:ascii="Cambria Math" w:hAnsi="Cambria Math"/>
              </w:rPr>
              <m:t>livestock</m:t>
            </m:r>
          </m:sub>
        </m:sSub>
      </m:oMath>
      <w:r w:rsidR="009F2B85">
        <w:t>(hrs d</w:t>
      </w:r>
      <w:r w:rsidR="009F2B85">
        <w:rPr>
          <w:vertAlign w:val="superscript"/>
        </w:rPr>
        <w:t>-1</w:t>
      </w:r>
      <w:r w:rsidR="009F2B85">
        <w:t xml:space="preserve">), </w:t>
      </w:r>
      <w:r>
        <w:t>is</w:t>
      </w:r>
      <w:r w:rsidR="009F2B85">
        <w:t xml:space="preserve"> calculated from entered values of the total time spent each day by people in this group feeding, watering and herding animals, </w:t>
      </w:r>
      <m:oMath>
        <m:sSub>
          <m:sSubPr>
            <m:ctrlPr>
              <w:rPr>
                <w:rFonts w:ascii="Cambria Math" w:hAnsi="Cambria Math"/>
                <w:i/>
              </w:rPr>
            </m:ctrlPr>
          </m:sSubPr>
          <m:e>
            <m:r>
              <w:rPr>
                <w:rFonts w:ascii="Cambria Math" w:hAnsi="Cambria Math"/>
              </w:rPr>
              <m:t>t</m:t>
            </m:r>
          </m:e>
          <m:sub>
            <m:r>
              <m:rPr>
                <m:sty m:val="p"/>
              </m:rPr>
              <w:rPr>
                <w:rFonts w:ascii="Cambria Math" w:hAnsi="Cambria Math"/>
              </w:rPr>
              <m:t>animal</m:t>
            </m:r>
          </m:sub>
        </m:sSub>
      </m:oMath>
      <w:r w:rsidR="009F2B85">
        <w:t>(hrs d</w:t>
      </w:r>
      <w:r w:rsidR="009F2B85">
        <w:rPr>
          <w:vertAlign w:val="superscript"/>
        </w:rPr>
        <w:t>-1</w:t>
      </w:r>
      <w:r w:rsidR="009F2B85">
        <w:t xml:space="preserve">), and managing dung, </w:t>
      </w:r>
      <m:oMath>
        <m:sSub>
          <m:sSubPr>
            <m:ctrlPr>
              <w:rPr>
                <w:rFonts w:ascii="Cambria Math" w:hAnsi="Cambria Math"/>
                <w:i/>
              </w:rPr>
            </m:ctrlPr>
          </m:sSubPr>
          <m:e>
            <m:r>
              <w:rPr>
                <w:rFonts w:ascii="Cambria Math" w:hAnsi="Cambria Math"/>
              </w:rPr>
              <m:t>t</m:t>
            </m:r>
          </m:e>
          <m:sub>
            <m:r>
              <m:rPr>
                <m:sty m:val="p"/>
              </m:rPr>
              <w:rPr>
                <w:rFonts w:ascii="Cambria Math" w:hAnsi="Cambria Math"/>
              </w:rPr>
              <m:t>dung</m:t>
            </m:r>
          </m:sub>
        </m:sSub>
      </m:oMath>
      <w:r w:rsidR="009F2B85">
        <w:t>(hrs d</w:t>
      </w:r>
      <w:r w:rsidR="009F2B85">
        <w:rPr>
          <w:vertAlign w:val="superscript"/>
        </w:rPr>
        <w:t>-1</w:t>
      </w:r>
      <w:r w:rsidR="009F2B85">
        <w:t>),</w:t>
      </w:r>
      <w:r>
        <w:t xml:space="preserve"> </w:t>
      </w:r>
    </w:p>
    <w:p w14:paraId="147203BB" w14:textId="77777777" w:rsidR="009F2B85" w:rsidRDefault="009F2B85" w:rsidP="00862696">
      <w:pPr>
        <w:spacing w:after="0" w:line="240" w:lineRule="auto"/>
        <w:jc w:val="both"/>
      </w:pPr>
    </w:p>
    <w:p w14:paraId="7505E623" w14:textId="40DBF1AC" w:rsidR="009633F9" w:rsidRPr="009633F9" w:rsidRDefault="008D1106" w:rsidP="00862696">
      <w:pPr>
        <w:spacing w:after="0" w:line="240" w:lineRule="auto"/>
        <w:jc w:val="both"/>
      </w:pPr>
      <m:oMath>
        <m:sSub>
          <m:sSubPr>
            <m:ctrlPr>
              <w:rPr>
                <w:rFonts w:ascii="Cambria Math" w:hAnsi="Cambria Math"/>
                <w:i/>
              </w:rPr>
            </m:ctrlPr>
          </m:sSubPr>
          <m:e>
            <m:r>
              <w:rPr>
                <w:rFonts w:ascii="Cambria Math" w:hAnsi="Cambria Math"/>
              </w:rPr>
              <m:t>t</m:t>
            </m:r>
          </m:e>
          <m:sub>
            <m:r>
              <m:rPr>
                <m:sty m:val="p"/>
              </m:rPr>
              <w:rPr>
                <w:rFonts w:ascii="Cambria Math" w:hAnsi="Cambria Math"/>
              </w:rPr>
              <m:t>livestock</m:t>
            </m:r>
          </m:sub>
        </m:sSub>
        <m:r>
          <w:rPr>
            <w:rFonts w:ascii="Cambria Math" w:hAnsi="Cambria Math"/>
          </w:rPr>
          <m:t>=</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animal</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dung</m:t>
                    </m:r>
                  </m:sub>
                </m:sSub>
              </m:e>
            </m:d>
          </m:num>
          <m:den>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den>
        </m:f>
      </m:oMath>
      <w:r w:rsidR="00BB6AA0">
        <w:rPr>
          <w:rFonts w:eastAsiaTheme="minorEastAsia"/>
        </w:rPr>
        <w:tab/>
        <w:t>(eq.7.3.1)</w:t>
      </w:r>
    </w:p>
    <w:p w14:paraId="7E5AB84F" w14:textId="77777777" w:rsidR="00E947A8" w:rsidRDefault="00E947A8" w:rsidP="00862696">
      <w:pPr>
        <w:spacing w:after="0" w:line="240" w:lineRule="auto"/>
        <w:jc w:val="both"/>
        <w:rPr>
          <w:b/>
        </w:rPr>
      </w:pPr>
    </w:p>
    <w:p w14:paraId="795DA89B" w14:textId="77777777" w:rsidR="00A72487" w:rsidRDefault="009F2B85" w:rsidP="00862696">
      <w:pPr>
        <w:spacing w:after="0" w:line="240" w:lineRule="auto"/>
        <w:jc w:val="both"/>
      </w:pPr>
      <w:r>
        <w:t xml:space="preserve">This assumes that the total time spent on these activities remains unchanged throughout the year. Drought conditions may result in extra labour as animals need to be herded longer distances to water, or additional water is collected for animals to drink. Further information is needed to decide what triggers additional herding or watering of animals and how long this takes. </w:t>
      </w:r>
    </w:p>
    <w:p w14:paraId="191A3088" w14:textId="77777777" w:rsidR="00862696" w:rsidRPr="00A72487" w:rsidRDefault="00862696" w:rsidP="00862696">
      <w:pPr>
        <w:spacing w:after="0" w:line="240" w:lineRule="auto"/>
        <w:jc w:val="both"/>
      </w:pPr>
    </w:p>
    <w:p w14:paraId="1CC48C61" w14:textId="77777777" w:rsidR="009F2B85" w:rsidRPr="00985F23" w:rsidRDefault="009026EA" w:rsidP="00862696">
      <w:pPr>
        <w:pStyle w:val="Heading2"/>
        <w:spacing w:before="0" w:line="240" w:lineRule="auto"/>
        <w:rPr>
          <w:rFonts w:asciiTheme="minorHAnsi" w:hAnsiTheme="minorHAnsi"/>
          <w:color w:val="auto"/>
        </w:rPr>
      </w:pPr>
      <w:bookmarkStart w:id="24" w:name="_Toc73700858"/>
      <w:r>
        <w:rPr>
          <w:rFonts w:asciiTheme="minorHAnsi" w:hAnsiTheme="minorHAnsi"/>
          <w:color w:val="auto"/>
          <w:sz w:val="24"/>
          <w:szCs w:val="24"/>
        </w:rPr>
        <w:t>7</w:t>
      </w:r>
      <w:r w:rsidR="009F2B85" w:rsidRPr="00985F23">
        <w:rPr>
          <w:rFonts w:asciiTheme="minorHAnsi" w:hAnsiTheme="minorHAnsi"/>
          <w:color w:val="auto"/>
          <w:sz w:val="24"/>
          <w:szCs w:val="24"/>
        </w:rPr>
        <w:t>.4. Time spent managing crops</w:t>
      </w:r>
      <w:bookmarkEnd w:id="24"/>
    </w:p>
    <w:p w14:paraId="3B4A16D7" w14:textId="77777777" w:rsidR="00862696" w:rsidRDefault="00862696" w:rsidP="00862696">
      <w:pPr>
        <w:spacing w:after="0" w:line="240" w:lineRule="auto"/>
        <w:jc w:val="both"/>
      </w:pPr>
    </w:p>
    <w:p w14:paraId="245B1963" w14:textId="77777777" w:rsidR="00D13F06" w:rsidRDefault="009F2B85" w:rsidP="00862696">
      <w:pPr>
        <w:spacing w:after="0" w:line="240" w:lineRule="auto"/>
        <w:jc w:val="both"/>
      </w:pPr>
      <w:r w:rsidRPr="009F2B85">
        <w:t xml:space="preserve">The time spent </w:t>
      </w:r>
      <w:r>
        <w:t xml:space="preserve">managing crops,  </w:t>
      </w:r>
      <m:oMath>
        <m:sSub>
          <m:sSubPr>
            <m:ctrlPr>
              <w:rPr>
                <w:rFonts w:ascii="Cambria Math" w:hAnsi="Cambria Math"/>
                <w:i/>
              </w:rPr>
            </m:ctrlPr>
          </m:sSubPr>
          <m:e>
            <m:r>
              <w:rPr>
                <w:rFonts w:ascii="Cambria Math" w:hAnsi="Cambria Math"/>
              </w:rPr>
              <m:t>t</m:t>
            </m:r>
          </m:e>
          <m:sub>
            <m:r>
              <m:rPr>
                <m:sty m:val="p"/>
              </m:rPr>
              <w:rPr>
                <w:rFonts w:ascii="Cambria Math" w:hAnsi="Cambria Math"/>
              </w:rPr>
              <m:t>crop</m:t>
            </m:r>
          </m:sub>
        </m:sSub>
      </m:oMath>
      <w:r w:rsidR="00007D45">
        <w:rPr>
          <w:rFonts w:eastAsiaTheme="minorEastAsia"/>
        </w:rPr>
        <w:t xml:space="preserve"> </w:t>
      </w:r>
      <w:r w:rsidR="00007D45">
        <w:t>(hrs d</w:t>
      </w:r>
      <w:r w:rsidR="00007D45">
        <w:rPr>
          <w:vertAlign w:val="superscript"/>
        </w:rPr>
        <w:t>-1</w:t>
      </w:r>
      <w:r w:rsidR="00007D45">
        <w:t xml:space="preserve">), was calculated from entered values for time spent by people in the different groups within the household sowing,  </w:t>
      </w:r>
      <m:oMath>
        <m:sSub>
          <m:sSubPr>
            <m:ctrlPr>
              <w:rPr>
                <w:rFonts w:ascii="Cambria Math" w:hAnsi="Cambria Math"/>
                <w:i/>
              </w:rPr>
            </m:ctrlPr>
          </m:sSubPr>
          <m:e>
            <m:r>
              <w:rPr>
                <w:rFonts w:ascii="Cambria Math" w:hAnsi="Cambria Math"/>
              </w:rPr>
              <m:t>t</m:t>
            </m:r>
          </m:e>
          <m:sub>
            <m:r>
              <m:rPr>
                <m:sty m:val="p"/>
              </m:rPr>
              <w:rPr>
                <w:rFonts w:ascii="Cambria Math" w:hAnsi="Cambria Math"/>
              </w:rPr>
              <m:t>sow</m:t>
            </m:r>
          </m:sub>
        </m:sSub>
      </m:oMath>
      <w:r w:rsidR="00007D45">
        <w:rPr>
          <w:rFonts w:eastAsiaTheme="minorEastAsia"/>
        </w:rPr>
        <w:t xml:space="preserve"> </w:t>
      </w:r>
      <w:r w:rsidR="00007D45">
        <w:t>(hrs d</w:t>
      </w:r>
      <w:r w:rsidR="00007D45">
        <w:rPr>
          <w:vertAlign w:val="superscript"/>
        </w:rPr>
        <w:t>-1</w:t>
      </w:r>
      <w:r w:rsidR="00007D45">
        <w:t xml:space="preserve">), tending,  </w:t>
      </w:r>
      <m:oMath>
        <m:sSub>
          <m:sSubPr>
            <m:ctrlPr>
              <w:rPr>
                <w:rFonts w:ascii="Cambria Math" w:hAnsi="Cambria Math"/>
                <w:i/>
              </w:rPr>
            </m:ctrlPr>
          </m:sSubPr>
          <m:e>
            <m:r>
              <w:rPr>
                <w:rFonts w:ascii="Cambria Math" w:hAnsi="Cambria Math"/>
              </w:rPr>
              <m:t>t</m:t>
            </m:r>
          </m:e>
          <m:sub>
            <m:r>
              <m:rPr>
                <m:sty m:val="p"/>
              </m:rPr>
              <w:rPr>
                <w:rFonts w:ascii="Cambria Math" w:hAnsi="Cambria Math"/>
              </w:rPr>
              <m:t>weed</m:t>
            </m:r>
          </m:sub>
        </m:sSub>
      </m:oMath>
      <w:r w:rsidR="00007D45">
        <w:rPr>
          <w:rFonts w:eastAsiaTheme="minorEastAsia"/>
        </w:rPr>
        <w:t xml:space="preserve"> </w:t>
      </w:r>
      <w:r w:rsidR="00007D45">
        <w:t>(hrs d</w:t>
      </w:r>
      <w:r w:rsidR="00007D45">
        <w:rPr>
          <w:vertAlign w:val="superscript"/>
        </w:rPr>
        <w:t>-1</w:t>
      </w:r>
      <w:r w:rsidR="00007D45">
        <w:t xml:space="preserve">), and harvesting crops,  </w:t>
      </w:r>
      <m:oMath>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oMath>
      <w:r w:rsidR="00007D45">
        <w:rPr>
          <w:rFonts w:eastAsiaTheme="minorEastAsia"/>
        </w:rPr>
        <w:t xml:space="preserve"> </w:t>
      </w:r>
      <w:r w:rsidR="00007D45">
        <w:t>(hrs d</w:t>
      </w:r>
      <w:r w:rsidR="00007D45">
        <w:rPr>
          <w:vertAlign w:val="superscript"/>
        </w:rPr>
        <w:t>-1</w:t>
      </w:r>
      <w:r w:rsidR="00007D45">
        <w:t>),</w:t>
      </w:r>
    </w:p>
    <w:p w14:paraId="55E9B84A" w14:textId="77777777" w:rsidR="00007D45" w:rsidRDefault="00007D45" w:rsidP="00862696">
      <w:pPr>
        <w:spacing w:after="0" w:line="240" w:lineRule="auto"/>
        <w:jc w:val="both"/>
      </w:pPr>
    </w:p>
    <w:p w14:paraId="024FDA1C" w14:textId="5BD6CAB1" w:rsidR="00007D45"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crop</m:t>
            </m:r>
          </m:sub>
        </m:sSub>
        <m:r>
          <w:rPr>
            <w:rFonts w:ascii="Cambria Math" w:hAnsi="Cambria Math"/>
          </w:rPr>
          <m:t>=</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sow</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weed</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e>
            </m:d>
          </m:num>
          <m:den>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den>
        </m:f>
      </m:oMath>
      <w:r w:rsidR="00BB6AA0">
        <w:rPr>
          <w:rFonts w:eastAsiaTheme="minorEastAsia"/>
        </w:rPr>
        <w:tab/>
      </w:r>
      <w:r w:rsidR="00BB6AA0">
        <w:rPr>
          <w:rFonts w:eastAsiaTheme="minorEastAsia"/>
        </w:rPr>
        <w:tab/>
        <w:t>(eq.7.4.1)</w:t>
      </w:r>
    </w:p>
    <w:p w14:paraId="4C6F14E0" w14:textId="77777777" w:rsidR="00007D45" w:rsidRDefault="00007D45" w:rsidP="00862696">
      <w:pPr>
        <w:spacing w:after="0" w:line="240" w:lineRule="auto"/>
        <w:jc w:val="both"/>
        <w:rPr>
          <w:rFonts w:eastAsiaTheme="minorEastAsia"/>
        </w:rPr>
      </w:pPr>
      <w:r>
        <w:rPr>
          <w:rFonts w:eastAsiaTheme="minorEastAsia"/>
        </w:rPr>
        <w:t>This is accumulated across all areas of the farm, assuming that sowing and harvest days are split equally between different crops in the month of sowing or harvest, and that tending crops continues throughout the growing season and is split equally between the crops growing at that time. Different crops may require different amounts of sowing, tending or harvest, but this is used as a first approximation. No account has yet been taken of the potential need to replant crops following periods of flooding.</w:t>
      </w:r>
    </w:p>
    <w:p w14:paraId="5C80B1C3" w14:textId="77777777" w:rsidR="00862696" w:rsidRDefault="00862696" w:rsidP="00862696">
      <w:pPr>
        <w:spacing w:after="0" w:line="240" w:lineRule="auto"/>
        <w:jc w:val="both"/>
      </w:pPr>
    </w:p>
    <w:p w14:paraId="50307542" w14:textId="77777777" w:rsidR="00007D45" w:rsidRPr="00862696" w:rsidRDefault="009026EA" w:rsidP="00862696">
      <w:pPr>
        <w:pStyle w:val="Heading2"/>
        <w:spacing w:before="0" w:line="240" w:lineRule="auto"/>
        <w:rPr>
          <w:rFonts w:asciiTheme="minorHAnsi" w:hAnsiTheme="minorHAnsi"/>
          <w:color w:val="auto"/>
        </w:rPr>
      </w:pPr>
      <w:bookmarkStart w:id="25" w:name="_Toc73700859"/>
      <w:r>
        <w:rPr>
          <w:rFonts w:asciiTheme="minorHAnsi" w:hAnsiTheme="minorHAnsi"/>
          <w:color w:val="auto"/>
          <w:sz w:val="24"/>
          <w:szCs w:val="24"/>
        </w:rPr>
        <w:t>7</w:t>
      </w:r>
      <w:r w:rsidR="00007D45" w:rsidRPr="00862696">
        <w:rPr>
          <w:rFonts w:asciiTheme="minorHAnsi" w:hAnsiTheme="minorHAnsi"/>
          <w:color w:val="auto"/>
          <w:sz w:val="24"/>
          <w:szCs w:val="24"/>
        </w:rPr>
        <w:t>.5. Time spent on other activities</w:t>
      </w:r>
      <w:bookmarkEnd w:id="25"/>
    </w:p>
    <w:p w14:paraId="6E0F42A2" w14:textId="77777777" w:rsidR="009F2B85" w:rsidRDefault="009F2B85" w:rsidP="00862696">
      <w:pPr>
        <w:spacing w:after="0" w:line="240" w:lineRule="auto"/>
        <w:jc w:val="both"/>
      </w:pPr>
    </w:p>
    <w:p w14:paraId="5A7C4300" w14:textId="77777777" w:rsidR="00007D45" w:rsidRDefault="00007D45" w:rsidP="00862696">
      <w:pPr>
        <w:spacing w:after="0" w:line="240" w:lineRule="auto"/>
        <w:jc w:val="both"/>
      </w:pPr>
      <w:r w:rsidRPr="009F2B85">
        <w:t xml:space="preserve">The time spent </w:t>
      </w:r>
      <w:r>
        <w:t xml:space="preserve">on other essential activities (such as cooking and cleaning the home), </w:t>
      </w:r>
      <m:oMath>
        <m:sSub>
          <m:sSubPr>
            <m:ctrlPr>
              <w:rPr>
                <w:rFonts w:ascii="Cambria Math" w:hAnsi="Cambria Math"/>
                <w:i/>
              </w:rPr>
            </m:ctrlPr>
          </m:sSubPr>
          <m:e>
            <m:r>
              <w:rPr>
                <w:rFonts w:ascii="Cambria Math" w:hAnsi="Cambria Math"/>
              </w:rPr>
              <m:t>t</m:t>
            </m:r>
          </m:e>
          <m:sub>
            <m:r>
              <m:rPr>
                <m:sty m:val="p"/>
              </m:rPr>
              <w:rPr>
                <w:rFonts w:ascii="Cambria Math" w:hAnsi="Cambria Math"/>
              </w:rPr>
              <m:t>essential</m:t>
            </m:r>
          </m:sub>
        </m:sSub>
      </m:oMath>
      <w:r w:rsidR="00835091">
        <w:rPr>
          <w:rFonts w:eastAsiaTheme="minorEastAsia"/>
        </w:rPr>
        <w:t xml:space="preserve"> </w:t>
      </w:r>
      <w:r w:rsidR="00835091">
        <w:t>(hrs d</w:t>
      </w:r>
      <w:r w:rsidR="00835091">
        <w:rPr>
          <w:vertAlign w:val="superscript"/>
        </w:rPr>
        <w:t>-1</w:t>
      </w:r>
      <w:r w:rsidR="00835091">
        <w:t>)</w:t>
      </w:r>
      <w:r>
        <w:t xml:space="preserve">, was calculated from entered values for time spent </w:t>
      </w:r>
      <w:r w:rsidR="00835091">
        <w:t xml:space="preserve">on these activities, </w:t>
      </w:r>
      <m:oMath>
        <m:sSub>
          <m:sSubPr>
            <m:ctrlPr>
              <w:rPr>
                <w:rFonts w:ascii="Cambria Math" w:hAnsi="Cambria Math"/>
                <w:i/>
              </w:rPr>
            </m:ctrlPr>
          </m:sSubPr>
          <m:e>
            <m:r>
              <w:rPr>
                <w:rFonts w:ascii="Cambria Math" w:hAnsi="Cambria Math"/>
              </w:rPr>
              <m:t>t</m:t>
            </m:r>
          </m:e>
          <m:sub>
            <m:r>
              <m:rPr>
                <m:sty m:val="p"/>
              </m:rPr>
              <w:rPr>
                <w:rFonts w:ascii="Cambria Math" w:hAnsi="Cambria Math"/>
              </w:rPr>
              <m:t>essential,group</m:t>
            </m:r>
          </m:sub>
        </m:sSub>
      </m:oMath>
      <w:r w:rsidR="00835091">
        <w:rPr>
          <w:rFonts w:eastAsiaTheme="minorEastAsia"/>
        </w:rPr>
        <w:t xml:space="preserve"> </w:t>
      </w:r>
      <w:r w:rsidR="00835091">
        <w:t>(hrs d</w:t>
      </w:r>
      <w:r w:rsidR="00835091">
        <w:rPr>
          <w:vertAlign w:val="superscript"/>
        </w:rPr>
        <w:t>-1</w:t>
      </w:r>
      <w:r>
        <w:t>),</w:t>
      </w:r>
    </w:p>
    <w:p w14:paraId="6C234478" w14:textId="77777777" w:rsidR="00007D45" w:rsidRDefault="00007D45" w:rsidP="00862696">
      <w:pPr>
        <w:spacing w:after="0" w:line="240" w:lineRule="auto"/>
        <w:jc w:val="both"/>
      </w:pPr>
    </w:p>
    <w:p w14:paraId="200697E5" w14:textId="588022A6" w:rsidR="00007D45"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t</m:t>
            </m:r>
          </m:e>
          <m:sub>
            <m:r>
              <m:rPr>
                <m:sty m:val="p"/>
              </m:rPr>
              <w:rPr>
                <w:rFonts w:ascii="Cambria Math" w:hAnsi="Cambria Math"/>
              </w:rPr>
              <m:t>essential</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essential,group</m:t>
                </m:r>
              </m:sub>
            </m:sSub>
          </m:num>
          <m:den>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den>
        </m:f>
      </m:oMath>
      <w:r w:rsidR="00BB6AA0">
        <w:rPr>
          <w:rFonts w:eastAsiaTheme="minorEastAsia"/>
        </w:rPr>
        <w:tab/>
        <w:t>(eq.7.5.1)</w:t>
      </w:r>
    </w:p>
    <w:p w14:paraId="37FE0009" w14:textId="77777777" w:rsidR="00007D45" w:rsidRDefault="00007D45" w:rsidP="00862696">
      <w:pPr>
        <w:spacing w:after="0" w:line="240" w:lineRule="auto"/>
        <w:jc w:val="both"/>
      </w:pPr>
    </w:p>
    <w:p w14:paraId="26543CED" w14:textId="77777777" w:rsidR="00007D45" w:rsidRDefault="00835091" w:rsidP="00862696">
      <w:pPr>
        <w:spacing w:after="0" w:line="240" w:lineRule="auto"/>
        <w:jc w:val="both"/>
      </w:pPr>
      <w:r>
        <w:t xml:space="preserve">The time remaining for non-essential activities, such as leisure (education, petty trading and off-farm work),  </w:t>
      </w:r>
      <m:oMath>
        <m:sSub>
          <m:sSubPr>
            <m:ctrlPr>
              <w:rPr>
                <w:rFonts w:ascii="Cambria Math" w:hAnsi="Cambria Math"/>
                <w:i/>
              </w:rPr>
            </m:ctrlPr>
          </m:sSubPr>
          <m:e>
            <m:r>
              <w:rPr>
                <w:rFonts w:ascii="Cambria Math" w:hAnsi="Cambria Math"/>
              </w:rPr>
              <m:t>t</m:t>
            </m:r>
          </m:e>
          <m:sub>
            <m:r>
              <m:rPr>
                <m:sty m:val="p"/>
              </m:rPr>
              <w:rPr>
                <w:rFonts w:ascii="Cambria Math" w:hAnsi="Cambria Math"/>
              </w:rPr>
              <m:t>non-essential</m:t>
            </m:r>
          </m:sub>
        </m:sSub>
      </m:oMath>
      <w:r>
        <w:rPr>
          <w:rFonts w:eastAsiaTheme="minorEastAsia"/>
        </w:rPr>
        <w:t xml:space="preserve"> </w:t>
      </w:r>
      <w:r>
        <w:t>(hrs d</w:t>
      </w:r>
      <w:r>
        <w:rPr>
          <w:vertAlign w:val="superscript"/>
        </w:rPr>
        <w:t>-1</w:t>
      </w:r>
      <w:r>
        <w:t xml:space="preserve">), was then calculated by difference from the average time each person in that group spends awake each day, </w:t>
      </w:r>
      <m:oMath>
        <m:sSub>
          <m:sSubPr>
            <m:ctrlPr>
              <w:rPr>
                <w:rFonts w:ascii="Cambria Math" w:hAnsi="Cambria Math"/>
                <w:i/>
              </w:rPr>
            </m:ctrlPr>
          </m:sSubPr>
          <m:e>
            <m:r>
              <w:rPr>
                <w:rFonts w:ascii="Cambria Math" w:hAnsi="Cambria Math"/>
              </w:rPr>
              <m:t>t</m:t>
            </m:r>
          </m:e>
          <m:sub>
            <m:r>
              <m:rPr>
                <m:sty m:val="p"/>
              </m:rPr>
              <w:rPr>
                <w:rFonts w:ascii="Cambria Math" w:hAnsi="Cambria Math"/>
              </w:rPr>
              <m:t>awake</m:t>
            </m:r>
          </m:sub>
        </m:sSub>
      </m:oMath>
      <w:r>
        <w:rPr>
          <w:rFonts w:eastAsiaTheme="minorEastAsia"/>
        </w:rPr>
        <w:t xml:space="preserve"> </w:t>
      </w:r>
      <w:r>
        <w:t>(hrs d</w:t>
      </w:r>
      <w:r>
        <w:rPr>
          <w:vertAlign w:val="superscript"/>
        </w:rPr>
        <w:t>-1</w:t>
      </w:r>
      <w:r>
        <w:t>),</w:t>
      </w:r>
    </w:p>
    <w:p w14:paraId="08B219E8" w14:textId="77777777" w:rsidR="00835091" w:rsidRDefault="00835091" w:rsidP="00862696">
      <w:pPr>
        <w:spacing w:after="0" w:line="240" w:lineRule="auto"/>
        <w:jc w:val="both"/>
      </w:pPr>
    </w:p>
    <w:p w14:paraId="33988989" w14:textId="6564BA7A" w:rsidR="00835091" w:rsidRDefault="008D1106" w:rsidP="00862696">
      <w:pPr>
        <w:spacing w:after="0" w:line="240" w:lineRule="auto"/>
        <w:jc w:val="both"/>
      </w:pPr>
      <m:oMath>
        <m:sSub>
          <m:sSubPr>
            <m:ctrlPr>
              <w:rPr>
                <w:rFonts w:ascii="Cambria Math" w:hAnsi="Cambria Math"/>
                <w:i/>
              </w:rPr>
            </m:ctrlPr>
          </m:sSubPr>
          <m:e>
            <m:r>
              <w:rPr>
                <w:rFonts w:ascii="Cambria Math" w:hAnsi="Cambria Math"/>
              </w:rPr>
              <m:t>t</m:t>
            </m:r>
          </m:e>
          <m:sub>
            <m:r>
              <m:rPr>
                <m:sty m:val="p"/>
              </m:rPr>
              <w:rPr>
                <w:rFonts w:ascii="Cambria Math" w:hAnsi="Cambria Math"/>
              </w:rPr>
              <m:t>non-essential</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awake</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essential</m:t>
            </m:r>
          </m:sub>
        </m:sSub>
      </m:oMath>
      <w:r w:rsidR="00BB6AA0">
        <w:rPr>
          <w:rFonts w:eastAsiaTheme="minorEastAsia"/>
        </w:rPr>
        <w:tab/>
        <w:t>(eq.7.5.2)</w:t>
      </w:r>
    </w:p>
    <w:p w14:paraId="7DE125B5" w14:textId="77777777" w:rsidR="00835091" w:rsidRDefault="00835091" w:rsidP="00862696">
      <w:pPr>
        <w:spacing w:after="0" w:line="240" w:lineRule="auto"/>
        <w:jc w:val="both"/>
      </w:pPr>
    </w:p>
    <w:p w14:paraId="417081E5" w14:textId="77777777" w:rsidR="00FF0D9E" w:rsidRDefault="00835091" w:rsidP="00862696">
      <w:pPr>
        <w:spacing w:after="0" w:line="240" w:lineRule="auto"/>
        <w:jc w:val="both"/>
        <w:rPr>
          <w:rFonts w:eastAsiaTheme="minorEastAsia"/>
        </w:rPr>
      </w:pPr>
      <w:r>
        <w:t>The assumes that essential activities are spread evenly throughout the year; some essential activities may in fact be seasonal</w:t>
      </w:r>
      <w:r w:rsidR="00435B69">
        <w:t>.</w:t>
      </w:r>
      <w:r w:rsidR="00FF0D9E" w:rsidRPr="00FF0D9E">
        <w:rPr>
          <w:rFonts w:eastAsiaTheme="minorEastAsia"/>
        </w:rPr>
        <w:t xml:space="preserve"> </w:t>
      </w:r>
    </w:p>
    <w:p w14:paraId="143412D3" w14:textId="77777777" w:rsidR="00FF0D9E" w:rsidRPr="00246FB9" w:rsidRDefault="00FF0D9E" w:rsidP="00862696">
      <w:pPr>
        <w:spacing w:after="0" w:line="240" w:lineRule="auto"/>
        <w:jc w:val="both"/>
        <w:rPr>
          <w:rFonts w:eastAsiaTheme="minorEastAsia"/>
        </w:rPr>
      </w:pPr>
    </w:p>
    <w:p w14:paraId="2CC2D9F5" w14:textId="77777777" w:rsidR="00FF0D9E" w:rsidRPr="00862696" w:rsidRDefault="009026EA" w:rsidP="00862696">
      <w:pPr>
        <w:pStyle w:val="Heading1"/>
        <w:spacing w:before="0" w:line="240" w:lineRule="auto"/>
        <w:rPr>
          <w:rFonts w:asciiTheme="minorHAnsi" w:hAnsiTheme="minorHAnsi"/>
        </w:rPr>
      </w:pPr>
      <w:bookmarkStart w:id="26" w:name="_Toc73700860"/>
      <w:r>
        <w:rPr>
          <w:rFonts w:asciiTheme="minorHAnsi" w:hAnsiTheme="minorHAnsi"/>
        </w:rPr>
        <w:t>8</w:t>
      </w:r>
      <w:r w:rsidR="00FF0D9E" w:rsidRPr="00862696">
        <w:rPr>
          <w:rFonts w:asciiTheme="minorHAnsi" w:hAnsiTheme="minorHAnsi"/>
        </w:rPr>
        <w:t>. Purchases and Sales</w:t>
      </w:r>
      <w:bookmarkEnd w:id="26"/>
    </w:p>
    <w:p w14:paraId="4A305369" w14:textId="77777777" w:rsidR="00FF0D9E" w:rsidRDefault="00FF0D9E" w:rsidP="00862696">
      <w:pPr>
        <w:spacing w:after="0" w:line="240" w:lineRule="auto"/>
        <w:jc w:val="both"/>
      </w:pPr>
    </w:p>
    <w:p w14:paraId="3AFCC0F5" w14:textId="77777777" w:rsidR="00835091" w:rsidRDefault="00FF0D9E" w:rsidP="00862696">
      <w:pPr>
        <w:spacing w:after="0" w:line="240" w:lineRule="auto"/>
        <w:jc w:val="both"/>
      </w:pPr>
      <w:r>
        <w:t>Purchases and sales are budgeted from data entered on purchases and sales in wet and dry seasons in a typical year, detailing the price of products and the amount purchased or sold. Input values for sales are checked against the amount of products available within the household. The sales and purchases are then distributed through the year according to the rainfall in the month (specifying wet or dry season), and the according to the availability of products for sale (</w:t>
      </w:r>
      <w:proofErr w:type="spellStart"/>
      <w:r>
        <w:t>eg</w:t>
      </w:r>
      <w:proofErr w:type="spellEnd"/>
      <w:r>
        <w:t xml:space="preserve"> harvest time). </w:t>
      </w:r>
    </w:p>
    <w:p w14:paraId="0D833A5E" w14:textId="77777777" w:rsidR="00862696" w:rsidRDefault="00862696" w:rsidP="00862696">
      <w:pPr>
        <w:spacing w:after="0" w:line="240" w:lineRule="auto"/>
        <w:jc w:val="both"/>
      </w:pPr>
    </w:p>
    <w:p w14:paraId="7E62E6EF" w14:textId="77777777" w:rsidR="00FF0D9E" w:rsidRPr="00862696" w:rsidRDefault="009026EA" w:rsidP="00862696">
      <w:pPr>
        <w:pStyle w:val="Heading2"/>
        <w:spacing w:before="0" w:line="240" w:lineRule="auto"/>
        <w:rPr>
          <w:rFonts w:asciiTheme="minorHAnsi" w:hAnsiTheme="minorHAnsi"/>
          <w:color w:val="auto"/>
        </w:rPr>
      </w:pPr>
      <w:bookmarkStart w:id="27" w:name="_Toc73700861"/>
      <w:r>
        <w:rPr>
          <w:rFonts w:asciiTheme="minorHAnsi" w:hAnsiTheme="minorHAnsi"/>
          <w:color w:val="auto"/>
          <w:sz w:val="24"/>
          <w:szCs w:val="24"/>
        </w:rPr>
        <w:t>8</w:t>
      </w:r>
      <w:r w:rsidR="00FF0D9E" w:rsidRPr="00862696">
        <w:rPr>
          <w:rFonts w:asciiTheme="minorHAnsi" w:hAnsiTheme="minorHAnsi"/>
          <w:color w:val="auto"/>
          <w:sz w:val="24"/>
          <w:szCs w:val="24"/>
        </w:rPr>
        <w:t>.1. Check of products available for sale</w:t>
      </w:r>
      <w:bookmarkEnd w:id="27"/>
    </w:p>
    <w:p w14:paraId="33426745" w14:textId="77777777" w:rsidR="00FF0D9E" w:rsidRDefault="00FF0D9E" w:rsidP="00862696">
      <w:pPr>
        <w:spacing w:after="0" w:line="240" w:lineRule="auto"/>
        <w:jc w:val="both"/>
      </w:pPr>
    </w:p>
    <w:p w14:paraId="15809311" w14:textId="77777777" w:rsidR="00FF0D9E" w:rsidRDefault="00FF0D9E" w:rsidP="00862696">
      <w:pPr>
        <w:spacing w:after="0" w:line="240" w:lineRule="auto"/>
        <w:jc w:val="both"/>
      </w:pPr>
      <w:r>
        <w:rPr>
          <w:b/>
          <w:i/>
        </w:rPr>
        <w:t>Dung</w:t>
      </w:r>
    </w:p>
    <w:p w14:paraId="0096B438" w14:textId="77777777" w:rsidR="00FF0D9E" w:rsidRPr="00FF0D9E" w:rsidRDefault="00FF0D9E" w:rsidP="00862696">
      <w:pPr>
        <w:spacing w:after="0" w:line="240" w:lineRule="auto"/>
        <w:jc w:val="both"/>
      </w:pPr>
    </w:p>
    <w:p w14:paraId="308C6EEF" w14:textId="77777777" w:rsidR="00FF0D9E" w:rsidRDefault="00FF0D9E" w:rsidP="00862696">
      <w:pPr>
        <w:spacing w:after="0" w:line="240" w:lineRule="auto"/>
        <w:jc w:val="both"/>
        <w:rPr>
          <w:rFonts w:eastAsiaTheme="minorEastAsia"/>
        </w:rPr>
      </w:pPr>
      <w:r w:rsidRPr="009F2B85">
        <w:t xml:space="preserve">The </w:t>
      </w:r>
      <w:r>
        <w:t xml:space="preserve">availability of </w:t>
      </w:r>
      <w:r w:rsidR="00BC612A">
        <w:t xml:space="preserve">dung </w:t>
      </w:r>
      <w:r w:rsidR="00CE7418">
        <w:t xml:space="preserve">for sale, </w:t>
      </w:r>
      <m:oMath>
        <m:sSub>
          <m:sSubPr>
            <m:ctrlPr>
              <w:rPr>
                <w:rFonts w:ascii="Cambria Math" w:hAnsi="Cambria Math"/>
                <w:i/>
              </w:rPr>
            </m:ctrlPr>
          </m:sSubPr>
          <m:e>
            <m:r>
              <w:rPr>
                <w:rFonts w:ascii="Cambria Math" w:hAnsi="Cambria Math"/>
              </w:rPr>
              <m:t>M</m:t>
            </m:r>
          </m:e>
          <m:sub>
            <m:r>
              <m:rPr>
                <m:sty m:val="p"/>
              </m:rPr>
              <w:rPr>
                <w:rFonts w:ascii="Cambria Math" w:hAnsi="Cambria Math"/>
              </w:rPr>
              <m:t>dung,sale</m:t>
            </m:r>
          </m:sub>
        </m:sSub>
      </m:oMath>
      <w:r w:rsidR="00CE7418">
        <w:rPr>
          <w:rFonts w:eastAsiaTheme="minorEastAsia"/>
        </w:rPr>
        <w:t xml:space="preserve"> (kg y</w:t>
      </w:r>
      <w:r w:rsidR="00CE7418">
        <w:rPr>
          <w:rFonts w:eastAsiaTheme="minorEastAsia"/>
          <w:vertAlign w:val="superscript"/>
        </w:rPr>
        <w:t>-1</w:t>
      </w:r>
      <w:r w:rsidR="00CE7418">
        <w:rPr>
          <w:rFonts w:eastAsiaTheme="minorEastAsia"/>
        </w:rPr>
        <w:t xml:space="preserve">) </w:t>
      </w:r>
      <w:r w:rsidR="00BC612A">
        <w:t xml:space="preserve">is </w:t>
      </w:r>
      <w:r w:rsidR="00CE7418">
        <w:t xml:space="preserve">calculated from the </w:t>
      </w:r>
      <w:r w:rsidR="00BC612A">
        <w:t xml:space="preserve">dung produced by </w:t>
      </w:r>
      <w:r w:rsidR="00E5115F">
        <w:t xml:space="preserve">dairy cattle and beef livestock </w:t>
      </w:r>
      <w:r w:rsidR="00BC612A">
        <w:t xml:space="preserve">in a typical year, </w:t>
      </w:r>
      <m:oMath>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oMath>
      <w:r w:rsidR="00BC612A">
        <w:rPr>
          <w:rFonts w:eastAsiaTheme="minorEastAsia"/>
        </w:rPr>
        <w:t xml:space="preserve"> (kg y</w:t>
      </w:r>
      <w:r w:rsidR="00BC612A">
        <w:rPr>
          <w:rFonts w:eastAsiaTheme="minorEastAsia"/>
          <w:vertAlign w:val="superscript"/>
        </w:rPr>
        <w:t>-1</w:t>
      </w:r>
      <w:r w:rsidR="00BC612A">
        <w:rPr>
          <w:rFonts w:eastAsiaTheme="minorEastAsia"/>
        </w:rPr>
        <w:t>), calculated as described in section 4</w:t>
      </w:r>
      <w:r w:rsidR="00B00EFC">
        <w:rPr>
          <w:rFonts w:eastAsiaTheme="minorEastAsia"/>
        </w:rPr>
        <w:t xml:space="preserve">, </w:t>
      </w:r>
      <w:r w:rsidR="00CE7418">
        <w:rPr>
          <w:rFonts w:eastAsiaTheme="minorEastAsia"/>
        </w:rPr>
        <w:t xml:space="preserve">and the percentage of dung that is used for sale, </w:t>
      </w:r>
      <m:oMath>
        <m:sSub>
          <m:sSubPr>
            <m:ctrlPr>
              <w:rPr>
                <w:rFonts w:ascii="Cambria Math" w:hAnsi="Cambria Math"/>
                <w:i/>
              </w:rPr>
            </m:ctrlPr>
          </m:sSubPr>
          <m:e>
            <m:r>
              <w:rPr>
                <w:rFonts w:ascii="Cambria Math" w:hAnsi="Cambria Math"/>
              </w:rPr>
              <m:t>P</m:t>
            </m:r>
          </m:e>
          <m:sub>
            <m:r>
              <m:rPr>
                <m:sty m:val="p"/>
              </m:rPr>
              <w:rPr>
                <w:rFonts w:ascii="Cambria Math" w:hAnsi="Cambria Math"/>
              </w:rPr>
              <m:t>use,sale</m:t>
            </m:r>
          </m:sub>
        </m:sSub>
      </m:oMath>
      <w:r w:rsidR="00CE7418">
        <w:rPr>
          <w:rFonts w:eastAsiaTheme="minorEastAsia"/>
        </w:rPr>
        <w:t xml:space="preserve"> (%), </w:t>
      </w:r>
      <w:r w:rsidR="00B00EFC">
        <w:rPr>
          <w:rFonts w:eastAsiaTheme="minorEastAsia"/>
        </w:rPr>
        <w:t>i.e</w:t>
      </w:r>
      <w:r w:rsidR="00BC612A">
        <w:rPr>
          <w:rFonts w:eastAsiaTheme="minorEastAsia"/>
        </w:rPr>
        <w:t>.</w:t>
      </w:r>
    </w:p>
    <w:p w14:paraId="16888F35" w14:textId="77777777" w:rsidR="00B00EFC" w:rsidRDefault="00B00EFC" w:rsidP="00862696">
      <w:pPr>
        <w:spacing w:after="0" w:line="240" w:lineRule="auto"/>
        <w:jc w:val="both"/>
        <w:rPr>
          <w:rFonts w:eastAsiaTheme="minorEastAsia"/>
        </w:rPr>
      </w:pPr>
    </w:p>
    <w:p w14:paraId="0FEAB511" w14:textId="77777777" w:rsidR="00B00EFC" w:rsidRDefault="00B00EFC" w:rsidP="00862696">
      <w:pPr>
        <w:spacing w:after="0" w:line="240" w:lineRule="auto"/>
        <w:jc w:val="both"/>
        <w:rPr>
          <w:rFonts w:eastAsiaTheme="minorEastAsia"/>
        </w:rPr>
      </w:pPr>
    </w:p>
    <w:p w14:paraId="3A310FFA" w14:textId="4F841145" w:rsidR="00B00EFC"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m:rPr>
                <m:sty m:val="p"/>
              </m:rPr>
              <w:rPr>
                <w:rFonts w:ascii="Cambria Math" w:hAnsi="Cambria Math"/>
              </w:rPr>
              <m:t>dung,sale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dairy &amp;  beef cattle</m:t>
            </m:r>
          </m: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use,sale</m:t>
                        </m:r>
                      </m:sub>
                    </m:sSub>
                  </m:num>
                  <m:den>
                    <m:r>
                      <w:rPr>
                        <w:rFonts w:ascii="Cambria Math" w:hAnsi="Cambria Math"/>
                      </w:rPr>
                      <m:t>100</m:t>
                    </m:r>
                  </m:den>
                </m:f>
              </m:e>
            </m:d>
          </m:e>
        </m:nary>
      </m:oMath>
      <w:r w:rsidR="00BB6AA0">
        <w:rPr>
          <w:rFonts w:eastAsiaTheme="minorEastAsia"/>
        </w:rPr>
        <w:tab/>
        <w:t>(eq.8.1.1)</w:t>
      </w:r>
    </w:p>
    <w:p w14:paraId="073EADE5" w14:textId="77777777" w:rsidR="007049E9" w:rsidRDefault="007049E9" w:rsidP="00862696">
      <w:pPr>
        <w:spacing w:after="0" w:line="240" w:lineRule="auto"/>
        <w:jc w:val="both"/>
        <w:rPr>
          <w:rFonts w:eastAsiaTheme="minorEastAsia"/>
        </w:rPr>
      </w:pPr>
    </w:p>
    <w:p w14:paraId="0AA1F1AD" w14:textId="77777777" w:rsidR="007049E9" w:rsidRPr="00862696" w:rsidRDefault="009026EA" w:rsidP="00862696">
      <w:pPr>
        <w:pStyle w:val="Heading2"/>
        <w:spacing w:before="0" w:line="240" w:lineRule="auto"/>
        <w:rPr>
          <w:rFonts w:asciiTheme="minorHAnsi" w:hAnsiTheme="minorHAnsi"/>
          <w:color w:val="auto"/>
        </w:rPr>
      </w:pPr>
      <w:bookmarkStart w:id="28" w:name="_Toc73700862"/>
      <w:r>
        <w:rPr>
          <w:rFonts w:asciiTheme="minorHAnsi" w:hAnsiTheme="minorHAnsi"/>
          <w:color w:val="auto"/>
          <w:sz w:val="24"/>
          <w:szCs w:val="24"/>
        </w:rPr>
        <w:t>8</w:t>
      </w:r>
      <w:r w:rsidR="007049E9" w:rsidRPr="00862696">
        <w:rPr>
          <w:rFonts w:asciiTheme="minorHAnsi" w:hAnsiTheme="minorHAnsi"/>
          <w:color w:val="auto"/>
          <w:sz w:val="24"/>
          <w:szCs w:val="24"/>
        </w:rPr>
        <w:t>.2. Determination of wet and dry seasons</w:t>
      </w:r>
      <w:bookmarkEnd w:id="28"/>
    </w:p>
    <w:p w14:paraId="01C13844" w14:textId="77777777" w:rsidR="007049E9" w:rsidRDefault="007049E9" w:rsidP="00862696">
      <w:pPr>
        <w:spacing w:after="0" w:line="240" w:lineRule="auto"/>
        <w:jc w:val="both"/>
      </w:pPr>
    </w:p>
    <w:p w14:paraId="6C9847F1" w14:textId="77777777" w:rsidR="00862696" w:rsidRDefault="00951777" w:rsidP="00862696">
      <w:pPr>
        <w:spacing w:after="0" w:line="240" w:lineRule="auto"/>
        <w:jc w:val="both"/>
      </w:pPr>
      <w:r>
        <w:t>Months are classified as being in the w</w:t>
      </w:r>
      <w:r w:rsidR="007049E9">
        <w:t xml:space="preserve">et </w:t>
      </w:r>
      <w:r>
        <w:t>or dry season</w:t>
      </w:r>
      <w:r w:rsidR="007049E9">
        <w:t xml:space="preserve"> according to the </w:t>
      </w:r>
      <w:r>
        <w:t xml:space="preserve">specified </w:t>
      </w:r>
      <w:r w:rsidR="007049E9">
        <w:t xml:space="preserve">rainfall. For </w:t>
      </w:r>
      <w:proofErr w:type="spellStart"/>
      <w:r w:rsidR="007049E9">
        <w:t>Halaba</w:t>
      </w:r>
      <w:proofErr w:type="spellEnd"/>
      <w:r w:rsidR="007049E9">
        <w:t xml:space="preserve">, it </w:t>
      </w:r>
      <w:r>
        <w:t>is</w:t>
      </w:r>
      <w:r w:rsidR="007049E9">
        <w:t xml:space="preserve"> assumed that a wet month has a rainfall over 100 mm month</w:t>
      </w:r>
      <w:r w:rsidR="007049E9">
        <w:rPr>
          <w:vertAlign w:val="superscript"/>
        </w:rPr>
        <w:t>-1</w:t>
      </w:r>
      <w:r w:rsidR="007049E9">
        <w:t>, whereas a dry month has rainfall below 100 mm month</w:t>
      </w:r>
      <w:r w:rsidR="007049E9">
        <w:rPr>
          <w:vertAlign w:val="superscript"/>
        </w:rPr>
        <w:t>-1</w:t>
      </w:r>
      <w:r w:rsidR="00D7191F">
        <w:t xml:space="preserve">; this was set for the region by considering the months usually considered to </w:t>
      </w:r>
      <w:r w:rsidR="00D7191F">
        <w:lastRenderedPageBreak/>
        <w:t xml:space="preserve">be in the wet and dry seasons, and then determining the boundary condition that would correctly subdivide months between seasons </w:t>
      </w:r>
      <w:r>
        <w:t>(</w:t>
      </w:r>
      <w:proofErr w:type="spellStart"/>
      <w:r w:rsidR="00284B45">
        <w:t>Legesse</w:t>
      </w:r>
      <w:proofErr w:type="spellEnd"/>
      <w:r w:rsidR="00284B45">
        <w:t xml:space="preserve"> et al., 2003</w:t>
      </w:r>
      <w:r w:rsidR="006A717C">
        <w:t xml:space="preserve">; </w:t>
      </w:r>
      <w:proofErr w:type="spellStart"/>
      <w:r w:rsidR="006A717C">
        <w:t>Belete</w:t>
      </w:r>
      <w:proofErr w:type="spellEnd"/>
      <w:r w:rsidR="006A717C">
        <w:t xml:space="preserve"> et al., 2017</w:t>
      </w:r>
      <w:r>
        <w:t>)</w:t>
      </w:r>
      <w:r w:rsidR="007049E9">
        <w:t xml:space="preserve"> </w:t>
      </w:r>
      <w:r>
        <w:t>For different regions, wet and dry months may be classified differently.</w:t>
      </w:r>
    </w:p>
    <w:p w14:paraId="290CCE15" w14:textId="77777777" w:rsidR="007049E9" w:rsidRPr="007049E9" w:rsidRDefault="00951777" w:rsidP="00862696">
      <w:pPr>
        <w:spacing w:after="0" w:line="240" w:lineRule="auto"/>
        <w:jc w:val="both"/>
      </w:pPr>
      <w:r>
        <w:t xml:space="preserve"> </w:t>
      </w:r>
    </w:p>
    <w:p w14:paraId="6B4ACAD3" w14:textId="77777777" w:rsidR="007049E9" w:rsidRPr="00862696" w:rsidRDefault="009026EA" w:rsidP="00862696">
      <w:pPr>
        <w:pStyle w:val="Heading2"/>
        <w:spacing w:before="0" w:line="240" w:lineRule="auto"/>
        <w:rPr>
          <w:rFonts w:asciiTheme="minorHAnsi" w:hAnsiTheme="minorHAnsi"/>
          <w:color w:val="auto"/>
        </w:rPr>
      </w:pPr>
      <w:bookmarkStart w:id="29" w:name="_Toc73700863"/>
      <w:r>
        <w:rPr>
          <w:rFonts w:asciiTheme="minorHAnsi" w:hAnsiTheme="minorHAnsi"/>
          <w:color w:val="auto"/>
          <w:sz w:val="24"/>
          <w:szCs w:val="24"/>
        </w:rPr>
        <w:t>8</w:t>
      </w:r>
      <w:r w:rsidR="007049E9" w:rsidRPr="00862696">
        <w:rPr>
          <w:rFonts w:asciiTheme="minorHAnsi" w:hAnsiTheme="minorHAnsi"/>
          <w:color w:val="auto"/>
          <w:sz w:val="24"/>
          <w:szCs w:val="24"/>
        </w:rPr>
        <w:t>.3. Purchases</w:t>
      </w:r>
      <w:bookmarkEnd w:id="29"/>
    </w:p>
    <w:p w14:paraId="2F5400A2" w14:textId="77777777" w:rsidR="007049E9" w:rsidRDefault="007049E9" w:rsidP="00862696">
      <w:pPr>
        <w:spacing w:after="0" w:line="240" w:lineRule="auto"/>
        <w:jc w:val="both"/>
      </w:pPr>
    </w:p>
    <w:p w14:paraId="44A9039E" w14:textId="77777777" w:rsidR="00C61119" w:rsidRDefault="00C61119" w:rsidP="00862696">
      <w:pPr>
        <w:spacing w:after="0" w:line="240" w:lineRule="auto"/>
        <w:jc w:val="both"/>
        <w:rPr>
          <w:b/>
          <w:i/>
        </w:rPr>
      </w:pPr>
      <w:r>
        <w:rPr>
          <w:b/>
          <w:i/>
        </w:rPr>
        <w:t>Energy, water and food</w:t>
      </w:r>
    </w:p>
    <w:p w14:paraId="22FCAA27" w14:textId="77777777" w:rsidR="00C61119" w:rsidRPr="00C61119" w:rsidRDefault="00C61119" w:rsidP="00862696">
      <w:pPr>
        <w:spacing w:after="0" w:line="240" w:lineRule="auto"/>
        <w:jc w:val="both"/>
        <w:rPr>
          <w:b/>
          <w:i/>
        </w:rPr>
      </w:pPr>
    </w:p>
    <w:p w14:paraId="52186745" w14:textId="77777777" w:rsidR="007049E9" w:rsidRDefault="00951777" w:rsidP="00862696">
      <w:pPr>
        <w:spacing w:after="0" w:line="240" w:lineRule="auto"/>
        <w:jc w:val="both"/>
      </w:pPr>
      <w:r>
        <w:t>The amount of money spent on energy, water, food,</w:t>
      </w:r>
      <w:r w:rsidR="00C61119">
        <w:t xml:space="preserve"> </w:t>
      </w:r>
      <m:oMath>
        <m:sSub>
          <m:sSubPr>
            <m:ctrlPr>
              <w:rPr>
                <w:rFonts w:ascii="Cambria Math" w:hAnsi="Cambria Math"/>
                <w:i/>
              </w:rPr>
            </m:ctrlPr>
          </m:sSubPr>
          <m:e>
            <m:r>
              <w:rPr>
                <w:rFonts w:ascii="Cambria Math" w:hAnsi="Cambria Math"/>
              </w:rPr>
              <m:t>B</m:t>
            </m:r>
          </m:e>
          <m:sub>
            <m:r>
              <m:rPr>
                <m:sty m:val="p"/>
              </m:rPr>
              <w:rPr>
                <w:rFonts w:ascii="Cambria Math" w:hAnsi="Cambria Math"/>
              </w:rPr>
              <m:t>item</m:t>
            </m:r>
          </m:sub>
        </m:sSub>
      </m:oMath>
      <w:r w:rsidR="009C6688">
        <w:rPr>
          <w:rFonts w:eastAsiaTheme="minorEastAsia"/>
        </w:rPr>
        <w:t xml:space="preserve"> (E</w:t>
      </w:r>
      <w:r w:rsidR="00284B45">
        <w:rPr>
          <w:rFonts w:eastAsiaTheme="minorEastAsia"/>
        </w:rPr>
        <w:t xml:space="preserve">thiopian </w:t>
      </w:r>
      <w:r w:rsidR="009C6688">
        <w:rPr>
          <w:rFonts w:eastAsiaTheme="minorEastAsia"/>
        </w:rPr>
        <w:t>B</w:t>
      </w:r>
      <w:r w:rsidR="00284B45">
        <w:rPr>
          <w:rFonts w:eastAsiaTheme="minorEastAsia"/>
        </w:rPr>
        <w:t>irr (ETB)</w:t>
      </w:r>
      <w:r w:rsidR="000C440C">
        <w:rPr>
          <w:rFonts w:eastAsiaTheme="minorEastAsia"/>
        </w:rPr>
        <w:t xml:space="preserve"> week</w:t>
      </w:r>
      <w:r w:rsidR="000C440C">
        <w:rPr>
          <w:rFonts w:eastAsiaTheme="minorEastAsia"/>
          <w:vertAlign w:val="superscript"/>
        </w:rPr>
        <w:t>-1</w:t>
      </w:r>
      <w:r w:rsidR="00284B45">
        <w:rPr>
          <w:rFonts w:eastAsiaTheme="minorEastAsia"/>
        </w:rPr>
        <w:t>),</w:t>
      </w:r>
      <w:r>
        <w:t xml:space="preserve"> is </w:t>
      </w:r>
      <w:r w:rsidR="007049E9">
        <w:t xml:space="preserve">partitioned according to the purchases specified in the wet and dry </w:t>
      </w:r>
      <w:r>
        <w:t>seasons, and the classification of the month as wet or dry season</w:t>
      </w:r>
      <w:r w:rsidR="007049E9">
        <w:t>.</w:t>
      </w:r>
      <w:r w:rsidR="009C6688">
        <w:t xml:space="preserve"> </w:t>
      </w:r>
    </w:p>
    <w:p w14:paraId="0D3E9863" w14:textId="77777777" w:rsidR="00C61119" w:rsidRDefault="00C61119" w:rsidP="00862696">
      <w:pPr>
        <w:spacing w:after="0" w:line="240" w:lineRule="auto"/>
        <w:jc w:val="both"/>
      </w:pPr>
    </w:p>
    <w:p w14:paraId="3568CB08" w14:textId="576A5E2E" w:rsidR="000C440C" w:rsidRDefault="008D1106" w:rsidP="00862696">
      <w:pPr>
        <w:spacing w:after="0" w:line="240" w:lineRule="auto"/>
        <w:jc w:val="both"/>
        <w:rPr>
          <w:rFonts w:eastAsiaTheme="minorEastAsia"/>
        </w:rPr>
      </w:pPr>
      <m:oMath>
        <m:sSub>
          <m:sSubPr>
            <m:ctrlPr>
              <w:rPr>
                <w:rFonts w:ascii="Cambria Math" w:hAnsi="Cambria Math"/>
                <w:i/>
              </w:rPr>
            </m:ctrlPr>
          </m:sSubPr>
          <m:e>
            <m:r>
              <w:rPr>
                <w:rFonts w:ascii="Cambria Math" w:hAnsi="Cambria Math"/>
              </w:rPr>
              <m:t>B</m:t>
            </m:r>
          </m:e>
          <m:sub>
            <m:r>
              <m:rPr>
                <m:sty m:val="p"/>
              </m:rP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item</m:t>
            </m:r>
          </m:sub>
        </m:sSub>
      </m:oMath>
      <w:r w:rsidR="00BB6AA0">
        <w:rPr>
          <w:rFonts w:eastAsiaTheme="minorEastAsia"/>
        </w:rPr>
        <w:tab/>
      </w:r>
      <w:r w:rsidR="00BB6AA0">
        <w:rPr>
          <w:rFonts w:eastAsiaTheme="minorEastAsia"/>
        </w:rPr>
        <w:tab/>
        <w:t>(eq.8.3.1)</w:t>
      </w:r>
    </w:p>
    <w:p w14:paraId="1041CD2C" w14:textId="77777777" w:rsidR="000C440C" w:rsidRDefault="000C440C" w:rsidP="00862696">
      <w:pPr>
        <w:spacing w:after="0" w:line="240" w:lineRule="auto"/>
        <w:jc w:val="both"/>
        <w:rPr>
          <w:rFonts w:eastAsiaTheme="minorEastAsia"/>
        </w:rPr>
      </w:pPr>
    </w:p>
    <w:p w14:paraId="4768CD9A" w14:textId="77777777" w:rsidR="00284B45" w:rsidRPr="00C61119" w:rsidRDefault="000C440C" w:rsidP="00862696">
      <w:pPr>
        <w:spacing w:after="0" w:line="240" w:lineRule="auto"/>
        <w:jc w:val="both"/>
      </w:pPr>
      <w:r>
        <w:rPr>
          <w:rFonts w:eastAsiaTheme="minorEastAsia"/>
        </w:rPr>
        <w:t>where</w:t>
      </w:r>
      <w:r w:rsidR="00284B45">
        <w:rPr>
          <w:rFonts w:eastAsiaTheme="minorEastAsia"/>
        </w:rPr>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item</m:t>
            </m:r>
          </m:sub>
        </m:sSub>
      </m:oMath>
      <w:r>
        <w:rPr>
          <w:rFonts w:eastAsiaTheme="minorEastAsia"/>
        </w:rPr>
        <w:t xml:space="preserve"> is the quantity of the item purchased each week, and </w:t>
      </w:r>
      <m:oMath>
        <m:sSub>
          <m:sSubPr>
            <m:ctrlPr>
              <w:rPr>
                <w:rFonts w:ascii="Cambria Math" w:hAnsi="Cambria Math"/>
                <w:i/>
              </w:rPr>
            </m:ctrlPr>
          </m:sSubPr>
          <m:e>
            <m:r>
              <w:rPr>
                <w:rFonts w:ascii="Cambria Math" w:hAnsi="Cambria Math"/>
              </w:rPr>
              <m:t>b</m:t>
            </m:r>
          </m:e>
          <m:sub>
            <m:r>
              <m:rPr>
                <m:sty m:val="p"/>
              </m:rPr>
              <w:rPr>
                <w:rFonts w:ascii="Cambria Math" w:hAnsi="Cambria Math"/>
              </w:rPr>
              <m:t>item</m:t>
            </m:r>
          </m:sub>
        </m:sSub>
      </m:oMath>
      <w:r>
        <w:rPr>
          <w:rFonts w:eastAsiaTheme="minorEastAsia"/>
        </w:rPr>
        <w:t xml:space="preserve"> is the price of the item per specified unit quantity. Quantities are expressed in units that are convenient for the farmer</w:t>
      </w:r>
      <w:r w:rsidR="00C61119">
        <w:rPr>
          <w:rFonts w:eastAsiaTheme="minorEastAsia"/>
        </w:rPr>
        <w:t>:</w:t>
      </w:r>
      <w:r>
        <w:rPr>
          <w:rFonts w:eastAsiaTheme="minorEastAsia"/>
        </w:rPr>
        <w:t xml:space="preserve"> for energy purchases, dung cakes are in sacks, wood is in bundles, crop residues are in bundles, charcoal is in sacks and kerosene is in dm</w:t>
      </w:r>
      <w:r>
        <w:rPr>
          <w:rFonts w:eastAsiaTheme="minorEastAsia"/>
          <w:vertAlign w:val="superscript"/>
        </w:rPr>
        <w:t>3</w:t>
      </w:r>
      <w:r w:rsidR="00C61119">
        <w:rPr>
          <w:rFonts w:eastAsiaTheme="minorEastAsia"/>
        </w:rPr>
        <w:t>; water is specified in litres (dm</w:t>
      </w:r>
      <w:r w:rsidR="00C61119">
        <w:rPr>
          <w:rFonts w:eastAsiaTheme="minorEastAsia"/>
          <w:vertAlign w:val="superscript"/>
        </w:rPr>
        <w:t>3</w:t>
      </w:r>
      <w:r w:rsidR="00C61119">
        <w:rPr>
          <w:rFonts w:eastAsiaTheme="minorEastAsia"/>
        </w:rPr>
        <w:t xml:space="preserve">); food is specified in kg; and because all these purchases are assumed to be bought weekly, the time step given is per week. </w:t>
      </w:r>
    </w:p>
    <w:p w14:paraId="1AA464C4" w14:textId="77777777" w:rsidR="00B00EFC" w:rsidRDefault="00B00EFC" w:rsidP="00862696">
      <w:pPr>
        <w:spacing w:after="0" w:line="240" w:lineRule="auto"/>
        <w:jc w:val="both"/>
      </w:pPr>
    </w:p>
    <w:p w14:paraId="2FBA622F" w14:textId="77777777" w:rsidR="00C61119" w:rsidRDefault="00C61119" w:rsidP="00862696">
      <w:pPr>
        <w:spacing w:after="0" w:line="240" w:lineRule="auto"/>
        <w:jc w:val="both"/>
        <w:rPr>
          <w:rFonts w:eastAsiaTheme="minorEastAsia"/>
        </w:rPr>
      </w:pPr>
      <w:r>
        <w:rPr>
          <w:rFonts w:eastAsiaTheme="minorEastAsia"/>
        </w:rPr>
        <w:t>The expenditure per week is assumed to remain constant across all months of the season. This assumption is only likely to hold for products that are bought weekly rather than being purchased in bulk at a particular time of year. In the absence of further information about bulk buying, an equal distribution of expenditure is the best assumption to use.</w:t>
      </w:r>
    </w:p>
    <w:p w14:paraId="1C557AA5" w14:textId="77777777" w:rsidR="00C61119" w:rsidRDefault="00C61119" w:rsidP="00862696">
      <w:pPr>
        <w:spacing w:after="0" w:line="240" w:lineRule="auto"/>
        <w:jc w:val="both"/>
      </w:pPr>
    </w:p>
    <w:p w14:paraId="164ED00E" w14:textId="77777777" w:rsidR="00C61119" w:rsidRDefault="00C61119" w:rsidP="00862696">
      <w:pPr>
        <w:spacing w:after="0" w:line="240" w:lineRule="auto"/>
        <w:jc w:val="both"/>
      </w:pPr>
      <w:r>
        <w:t xml:space="preserve">Money spent on equipment and other items is calculated as a one off purchase in the year. </w:t>
      </w:r>
    </w:p>
    <w:p w14:paraId="689060D5" w14:textId="77777777" w:rsidR="00862696" w:rsidRDefault="00862696" w:rsidP="00862696">
      <w:pPr>
        <w:spacing w:after="0" w:line="240" w:lineRule="auto"/>
        <w:jc w:val="both"/>
      </w:pPr>
    </w:p>
    <w:p w14:paraId="05DFAA9E" w14:textId="77777777" w:rsidR="006B762D" w:rsidRPr="00862696" w:rsidRDefault="00BE3CE9" w:rsidP="00862696">
      <w:pPr>
        <w:pStyle w:val="Heading1"/>
        <w:spacing w:before="0" w:line="240" w:lineRule="auto"/>
        <w:rPr>
          <w:rFonts w:asciiTheme="minorHAnsi" w:hAnsiTheme="minorHAnsi"/>
        </w:rPr>
      </w:pPr>
      <w:bookmarkStart w:id="30" w:name="_Toc73700864"/>
      <w:r w:rsidRPr="00862696">
        <w:rPr>
          <w:rFonts w:asciiTheme="minorHAnsi" w:hAnsiTheme="minorHAnsi"/>
        </w:rPr>
        <w:t>References</w:t>
      </w:r>
      <w:bookmarkEnd w:id="30"/>
    </w:p>
    <w:p w14:paraId="70A11DB4" w14:textId="77777777" w:rsidR="00BE3CE9" w:rsidRDefault="00BE3CE9" w:rsidP="00862696">
      <w:pPr>
        <w:spacing w:after="0" w:line="240" w:lineRule="auto"/>
        <w:jc w:val="both"/>
      </w:pPr>
    </w:p>
    <w:p w14:paraId="6FFD65F8" w14:textId="77777777" w:rsidR="00E669B8" w:rsidRDefault="00E669B8" w:rsidP="00862696">
      <w:pPr>
        <w:spacing w:after="0" w:line="240" w:lineRule="auto"/>
        <w:jc w:val="both"/>
      </w:pPr>
      <w:r>
        <w:t>Abera G</w:t>
      </w:r>
      <w:r w:rsidRPr="002249FA">
        <w:t xml:space="preserve">, </w:t>
      </w:r>
      <w:proofErr w:type="spellStart"/>
      <w:r w:rsidRPr="002249FA">
        <w:t>Wolde-meskel</w:t>
      </w:r>
      <w:proofErr w:type="spellEnd"/>
      <w:r w:rsidRPr="002249FA">
        <w:t xml:space="preserve"> E, Bakken LR. Effect of organic residue amendments and soil moisture on N mineralization, maize (</w:t>
      </w:r>
      <w:proofErr w:type="spellStart"/>
      <w:r w:rsidRPr="002249FA">
        <w:t>Zea</w:t>
      </w:r>
      <w:proofErr w:type="spellEnd"/>
      <w:r w:rsidRPr="002249FA">
        <w:t xml:space="preserve"> mays</w:t>
      </w:r>
      <w:r>
        <w:t xml:space="preserve"> </w:t>
      </w:r>
      <w:r w:rsidRPr="002249FA">
        <w:t xml:space="preserve">L.) dry biomass and nutrient concentration. Archives of Agronomy and Soil Science </w:t>
      </w:r>
      <w:r>
        <w:t>2013;</w:t>
      </w:r>
      <w:r w:rsidRPr="002249FA">
        <w:t>59</w:t>
      </w:r>
      <w:r>
        <w:t>:</w:t>
      </w:r>
      <w:r w:rsidRPr="002249FA">
        <w:t>1263–1277.</w:t>
      </w:r>
    </w:p>
    <w:p w14:paraId="673DC45E" w14:textId="77777777" w:rsidR="000825E6" w:rsidRDefault="000825E6" w:rsidP="00862696">
      <w:pPr>
        <w:spacing w:after="0" w:line="240" w:lineRule="auto"/>
        <w:jc w:val="both"/>
      </w:pPr>
    </w:p>
    <w:p w14:paraId="47A32BEE" w14:textId="77777777" w:rsidR="00E02930" w:rsidRDefault="00E02930" w:rsidP="00862696">
      <w:pPr>
        <w:spacing w:after="0" w:line="240" w:lineRule="auto"/>
        <w:jc w:val="both"/>
      </w:pPr>
      <w:r w:rsidRPr="00E02930">
        <w:t>Alemayehu, Y.A. Managing the soil water balance of hot pepper (Capsicum annuum L.) to improve water productivity. PhD Thesis submitted to University of Pretoria 2009.</w:t>
      </w:r>
    </w:p>
    <w:p w14:paraId="59D924DF" w14:textId="77777777" w:rsidR="00E02930" w:rsidRDefault="00E02930" w:rsidP="00862696">
      <w:pPr>
        <w:spacing w:after="0" w:line="240" w:lineRule="auto"/>
        <w:jc w:val="both"/>
      </w:pPr>
    </w:p>
    <w:p w14:paraId="7A686FED" w14:textId="77777777" w:rsidR="009C479E" w:rsidRDefault="009C479E" w:rsidP="00862696">
      <w:pPr>
        <w:spacing w:after="0" w:line="240" w:lineRule="auto"/>
        <w:jc w:val="both"/>
      </w:pPr>
      <w:r w:rsidRPr="009C479E">
        <w:t xml:space="preserve">Allen RG, Pereira LS, </w:t>
      </w:r>
      <w:proofErr w:type="spellStart"/>
      <w:r w:rsidRPr="009C479E">
        <w:t>Raes</w:t>
      </w:r>
      <w:proofErr w:type="spellEnd"/>
      <w:r w:rsidRPr="009C479E">
        <w:t xml:space="preserve"> D, Smith M. Crop Evapotranspiration: Guidelines for computing Crop Requirements, FAO Irrigation and Drainage Paper 56. Food and Agricultural Organization of the U.N., Rome.1998.</w:t>
      </w:r>
    </w:p>
    <w:p w14:paraId="139ACD0A" w14:textId="77777777" w:rsidR="009C479E" w:rsidRDefault="009C479E" w:rsidP="00862696">
      <w:pPr>
        <w:spacing w:after="0" w:line="240" w:lineRule="auto"/>
        <w:jc w:val="both"/>
      </w:pPr>
    </w:p>
    <w:p w14:paraId="34B8A883" w14:textId="77777777" w:rsidR="000825E6" w:rsidRDefault="00E02930" w:rsidP="00862696">
      <w:pPr>
        <w:spacing w:after="0" w:line="240" w:lineRule="auto"/>
        <w:jc w:val="both"/>
      </w:pPr>
      <w:proofErr w:type="spellStart"/>
      <w:r w:rsidRPr="00E02930">
        <w:t>Ayele</w:t>
      </w:r>
      <w:proofErr w:type="spellEnd"/>
      <w:r w:rsidRPr="00E02930">
        <w:t xml:space="preserve"> M, Blum A, Nguyen H.T. Diversity for osmotic adjustment and root depth in TEF [</w:t>
      </w:r>
      <w:proofErr w:type="spellStart"/>
      <w:r w:rsidRPr="00E02930">
        <w:t>Eragrostis</w:t>
      </w:r>
      <w:proofErr w:type="spellEnd"/>
      <w:r w:rsidRPr="00E02930">
        <w:t xml:space="preserve"> tef (</w:t>
      </w:r>
      <w:proofErr w:type="spellStart"/>
      <w:r w:rsidRPr="00E02930">
        <w:t>Zucc</w:t>
      </w:r>
      <w:proofErr w:type="spellEnd"/>
      <w:r w:rsidRPr="00E02930">
        <w:t xml:space="preserve">) Trotter]. </w:t>
      </w:r>
      <w:proofErr w:type="spellStart"/>
      <w:r w:rsidRPr="00E02930">
        <w:t>Euphytica</w:t>
      </w:r>
      <w:proofErr w:type="spellEnd"/>
      <w:r w:rsidRPr="00E02930">
        <w:t xml:space="preserve"> 2001; 121:237–249.</w:t>
      </w:r>
    </w:p>
    <w:p w14:paraId="2B25860E" w14:textId="77777777" w:rsidR="00E02930" w:rsidRDefault="00E02930" w:rsidP="00862696">
      <w:pPr>
        <w:spacing w:after="0" w:line="240" w:lineRule="auto"/>
        <w:jc w:val="both"/>
      </w:pPr>
    </w:p>
    <w:p w14:paraId="5994801B" w14:textId="77777777" w:rsidR="006A717C" w:rsidRDefault="006A717C" w:rsidP="00862696">
      <w:pPr>
        <w:spacing w:after="0" w:line="240" w:lineRule="auto"/>
        <w:jc w:val="both"/>
      </w:pPr>
      <w:proofErr w:type="spellStart"/>
      <w:r w:rsidRPr="006A717C">
        <w:t>Belete</w:t>
      </w:r>
      <w:proofErr w:type="spellEnd"/>
      <w:r w:rsidRPr="006A717C">
        <w:t xml:space="preserve"> </w:t>
      </w:r>
      <w:r>
        <w:t>MD</w:t>
      </w:r>
      <w:r w:rsidRPr="006A717C">
        <w:t xml:space="preserve">, </w:t>
      </w:r>
      <w:proofErr w:type="spellStart"/>
      <w:r w:rsidRPr="006A717C">
        <w:t>Diekkrüger</w:t>
      </w:r>
      <w:proofErr w:type="spellEnd"/>
      <w:r w:rsidRPr="006A717C">
        <w:t xml:space="preserve"> </w:t>
      </w:r>
      <w:r>
        <w:t xml:space="preserve">B, </w:t>
      </w:r>
      <w:proofErr w:type="spellStart"/>
      <w:r w:rsidRPr="006A717C">
        <w:t>Roehrig</w:t>
      </w:r>
      <w:proofErr w:type="spellEnd"/>
      <w:r>
        <w:t xml:space="preserve"> J. Linkage </w:t>
      </w:r>
      <w:proofErr w:type="spellStart"/>
      <w:r>
        <w:t>betweenWater</w:t>
      </w:r>
      <w:proofErr w:type="spellEnd"/>
      <w:r>
        <w:t xml:space="preserve"> Level Dynamics and Climate Variability: The Case of Lake Hawassa Hydrology and ENSO Phenomena. Climate 2017;5:21. </w:t>
      </w:r>
      <w:r w:rsidRPr="006A717C">
        <w:t>doi:10.3390/cli5010021</w:t>
      </w:r>
      <w:r>
        <w:t>.</w:t>
      </w:r>
    </w:p>
    <w:p w14:paraId="31036E6A" w14:textId="77777777" w:rsidR="006A717C" w:rsidRDefault="006A717C" w:rsidP="00862696">
      <w:pPr>
        <w:spacing w:after="0" w:line="240" w:lineRule="auto"/>
        <w:jc w:val="both"/>
      </w:pPr>
    </w:p>
    <w:p w14:paraId="6BAFB3D8" w14:textId="77777777" w:rsidR="000B5D67" w:rsidRDefault="000B5D67" w:rsidP="00862696">
      <w:pPr>
        <w:spacing w:after="0" w:line="240" w:lineRule="auto"/>
        <w:jc w:val="both"/>
      </w:pPr>
      <w:r>
        <w:t>Bell</w:t>
      </w:r>
      <w:r w:rsidR="00ED3443">
        <w:t xml:space="preserve"> MJ, Jones E, Smith J, Smith P, </w:t>
      </w:r>
      <w:proofErr w:type="spellStart"/>
      <w:r w:rsidR="00ED3443">
        <w:t>Yeluripati</w:t>
      </w:r>
      <w:proofErr w:type="spellEnd"/>
      <w:r w:rsidR="00ED3443">
        <w:t xml:space="preserve"> J, Augustin J, </w:t>
      </w:r>
      <w:proofErr w:type="spellStart"/>
      <w:r w:rsidR="00ED3443">
        <w:t>Juszczak</w:t>
      </w:r>
      <w:proofErr w:type="spellEnd"/>
      <w:r w:rsidR="00ED3443">
        <w:t xml:space="preserve"> R, Olejnik J, Sommer M</w:t>
      </w:r>
      <w:r>
        <w:t>. Simulation of soil nitrogen, nitrous oxide emissions</w:t>
      </w:r>
      <w:r w:rsidR="00ED3443">
        <w:t xml:space="preserve"> and mitigation scenarios at 3 European cropland sites using the ECOSSE model. Nutrient Cycling and Agroecosystems 2012;92:161-181.</w:t>
      </w:r>
    </w:p>
    <w:p w14:paraId="4E934F6B" w14:textId="77777777" w:rsidR="000B5D67" w:rsidRDefault="000B5D67" w:rsidP="00862696">
      <w:pPr>
        <w:spacing w:after="0" w:line="240" w:lineRule="auto"/>
        <w:jc w:val="both"/>
      </w:pPr>
    </w:p>
    <w:p w14:paraId="045A8FB8" w14:textId="77777777" w:rsidR="00CB704E" w:rsidRDefault="00CB704E" w:rsidP="00862696">
      <w:pPr>
        <w:spacing w:after="0" w:line="240" w:lineRule="auto"/>
        <w:jc w:val="both"/>
      </w:pPr>
      <w:r w:rsidRPr="00CB704E">
        <w:t>Bradbury NJ, Whitmore AP, Hart PBS, Jenkinson DS. Modelling the fate of nitrogen in crop and soil in the years following application of 15N-labelled fertilizer to winter wheat. Journal of Agricultural Science, Cambridge 1993;121:363-79.</w:t>
      </w:r>
    </w:p>
    <w:p w14:paraId="21484323" w14:textId="77777777" w:rsidR="006477B9" w:rsidRDefault="006477B9" w:rsidP="00862696">
      <w:pPr>
        <w:spacing w:after="0" w:line="240" w:lineRule="auto"/>
        <w:jc w:val="both"/>
      </w:pPr>
    </w:p>
    <w:p w14:paraId="6C445F84" w14:textId="77777777" w:rsidR="000825E6" w:rsidRDefault="009C479E" w:rsidP="00862696">
      <w:pPr>
        <w:spacing w:after="0" w:line="240" w:lineRule="auto"/>
        <w:jc w:val="both"/>
      </w:pPr>
      <w:r w:rsidRPr="009C479E">
        <w:t>Beebe S, Rao I, Blair M, Acosta J. Phenotyping common beans for adaptation to drought. Front. Physiol.2013; 4: 1-20.</w:t>
      </w:r>
    </w:p>
    <w:p w14:paraId="161147F0" w14:textId="77777777" w:rsidR="009C479E" w:rsidRDefault="009C479E" w:rsidP="00862696">
      <w:pPr>
        <w:spacing w:after="0" w:line="240" w:lineRule="auto"/>
        <w:jc w:val="both"/>
      </w:pPr>
    </w:p>
    <w:p w14:paraId="300174C4" w14:textId="77777777" w:rsidR="006477B9" w:rsidRDefault="006477B9" w:rsidP="00862696">
      <w:pPr>
        <w:spacing w:after="0" w:line="240" w:lineRule="auto"/>
        <w:jc w:val="both"/>
      </w:pPr>
      <w:r>
        <w:t xml:space="preserve">Brand A, Smith J. </w:t>
      </w:r>
      <w:r w:rsidRPr="006477B9">
        <w:t>RESAS soil management assessment tool (</w:t>
      </w:r>
      <w:proofErr w:type="spellStart"/>
      <w:r w:rsidRPr="006477B9">
        <w:t>SoilMAT</w:t>
      </w:r>
      <w:proofErr w:type="spellEnd"/>
      <w:r w:rsidRPr="006477B9">
        <w:t>)</w:t>
      </w:r>
      <w:r>
        <w:t xml:space="preserve">. Interim report, University of Aberdeen / The </w:t>
      </w:r>
      <w:proofErr w:type="spellStart"/>
      <w:r>
        <w:t>Rowett</w:t>
      </w:r>
      <w:proofErr w:type="spellEnd"/>
      <w:r>
        <w:t xml:space="preserve"> Institute.</w:t>
      </w:r>
      <w:r w:rsidR="00B676A0">
        <w:t xml:space="preserve"> pp. 32.</w:t>
      </w:r>
    </w:p>
    <w:p w14:paraId="42E94DFB" w14:textId="77777777" w:rsidR="00CB704E" w:rsidRDefault="00CB704E" w:rsidP="00862696">
      <w:pPr>
        <w:spacing w:after="0" w:line="240" w:lineRule="auto"/>
        <w:jc w:val="both"/>
      </w:pPr>
    </w:p>
    <w:p w14:paraId="0B617AAA" w14:textId="77777777" w:rsidR="00BE3CE9" w:rsidRDefault="00BE3CE9" w:rsidP="00862696">
      <w:pPr>
        <w:spacing w:after="0" w:line="240" w:lineRule="auto"/>
        <w:jc w:val="both"/>
      </w:pPr>
      <w:r w:rsidRPr="00BE3CE9">
        <w:t xml:space="preserve">Coleman K, Jenkinson DS. RothC-26.3. A model for the turnover of carbon in soil. In: </w:t>
      </w:r>
      <w:proofErr w:type="spellStart"/>
      <w:r w:rsidRPr="00BE3CE9">
        <w:t>Powlson</w:t>
      </w:r>
      <w:proofErr w:type="spellEnd"/>
      <w:r w:rsidRPr="00BE3CE9">
        <w:t xml:space="preserve"> DS, Smith P, Smith JU, editors. Evaluation of soil organic matter models using existing long-term datasets. NATO ASI Series I, Vol 38. Springer, Berlin; 1996, p. 237–46.</w:t>
      </w:r>
    </w:p>
    <w:p w14:paraId="35AB957D" w14:textId="77777777" w:rsidR="000825E6" w:rsidRDefault="000825E6" w:rsidP="00862696">
      <w:pPr>
        <w:spacing w:after="0" w:line="240" w:lineRule="auto"/>
        <w:jc w:val="both"/>
      </w:pPr>
    </w:p>
    <w:p w14:paraId="1292AC10" w14:textId="77777777" w:rsidR="00CB704E" w:rsidRDefault="009C479E" w:rsidP="00862696">
      <w:pPr>
        <w:spacing w:after="0" w:line="240" w:lineRule="auto"/>
        <w:jc w:val="both"/>
      </w:pPr>
      <w:proofErr w:type="spellStart"/>
      <w:r w:rsidRPr="009C479E">
        <w:t>Defrenet</w:t>
      </w:r>
      <w:proofErr w:type="spellEnd"/>
      <w:r w:rsidRPr="009C479E">
        <w:t xml:space="preserve"> E, </w:t>
      </w:r>
      <w:proofErr w:type="spellStart"/>
      <w:r w:rsidRPr="009C479E">
        <w:t>Roupsard</w:t>
      </w:r>
      <w:proofErr w:type="spellEnd"/>
      <w:r w:rsidRPr="009C479E">
        <w:t xml:space="preserve"> O, Van den </w:t>
      </w:r>
      <w:proofErr w:type="spellStart"/>
      <w:r w:rsidRPr="009C479E">
        <w:t>Meersche</w:t>
      </w:r>
      <w:proofErr w:type="spellEnd"/>
      <w:r w:rsidRPr="009C479E">
        <w:t xml:space="preserve"> K, Charbonnier F, Pastor Pérez-Molina J, </w:t>
      </w:r>
      <w:proofErr w:type="spellStart"/>
      <w:r w:rsidRPr="009C479E">
        <w:t>Khac</w:t>
      </w:r>
      <w:proofErr w:type="spellEnd"/>
      <w:r w:rsidRPr="009C479E">
        <w:t xml:space="preserve"> E, Prieto I, Stokes A, </w:t>
      </w:r>
      <w:proofErr w:type="spellStart"/>
      <w:r w:rsidRPr="009C479E">
        <w:t>Roumet</w:t>
      </w:r>
      <w:proofErr w:type="spellEnd"/>
      <w:r w:rsidRPr="009C479E">
        <w:t xml:space="preserve"> C, </w:t>
      </w:r>
      <w:proofErr w:type="spellStart"/>
      <w:r w:rsidRPr="009C479E">
        <w:t>Rapidel</w:t>
      </w:r>
      <w:proofErr w:type="spellEnd"/>
      <w:r w:rsidRPr="009C479E">
        <w:t xml:space="preserve"> B, de Melo </w:t>
      </w:r>
      <w:proofErr w:type="spellStart"/>
      <w:r w:rsidRPr="009C479E">
        <w:t>Virginio</w:t>
      </w:r>
      <w:proofErr w:type="spellEnd"/>
      <w:r w:rsidRPr="009C479E">
        <w:t xml:space="preserve"> Filho E, Vargas VJ, </w:t>
      </w:r>
      <w:proofErr w:type="spellStart"/>
      <w:r w:rsidRPr="009C479E">
        <w:t>Robelo</w:t>
      </w:r>
      <w:proofErr w:type="spellEnd"/>
      <w:r w:rsidRPr="009C479E">
        <w:t xml:space="preserve"> D, </w:t>
      </w:r>
      <w:proofErr w:type="spellStart"/>
      <w:r w:rsidRPr="009C479E">
        <w:t>Barquero</w:t>
      </w:r>
      <w:proofErr w:type="spellEnd"/>
      <w:r w:rsidRPr="009C479E">
        <w:t xml:space="preserve"> A, Jourdan C. Root biomass, turnover and net primary productivity of a coffee agroforestry system in Costa Rica: effects of soil depth, shade trees, distance to row and coffee age. Ann. Bot. 2016;118: 833–851.</w:t>
      </w:r>
    </w:p>
    <w:p w14:paraId="1FDF9883" w14:textId="77777777" w:rsidR="009C479E" w:rsidRDefault="009C479E" w:rsidP="00862696">
      <w:pPr>
        <w:spacing w:after="0" w:line="240" w:lineRule="auto"/>
        <w:jc w:val="both"/>
      </w:pPr>
    </w:p>
    <w:p w14:paraId="5FEAA3FE" w14:textId="77777777" w:rsidR="00CB704E" w:rsidRDefault="00CB704E" w:rsidP="00862696">
      <w:pPr>
        <w:spacing w:after="0" w:line="240" w:lineRule="auto"/>
        <w:jc w:val="both"/>
      </w:pPr>
      <w:proofErr w:type="spellStart"/>
      <w:r w:rsidRPr="00CB704E">
        <w:t>Falloon</w:t>
      </w:r>
      <w:proofErr w:type="spellEnd"/>
      <w:r w:rsidRPr="00CB704E">
        <w:t xml:space="preserve"> P, Smith P, Coleman K, Marshall S. Estimating the size of the inert organic matter pool for use in the </w:t>
      </w:r>
      <w:proofErr w:type="spellStart"/>
      <w:r w:rsidRPr="00CB704E">
        <w:t>Rothamsted</w:t>
      </w:r>
      <w:proofErr w:type="spellEnd"/>
      <w:r w:rsidRPr="00CB704E">
        <w:t xml:space="preserve"> carbon model. Soil </w:t>
      </w:r>
      <w:proofErr w:type="spellStart"/>
      <w:r w:rsidRPr="00CB704E">
        <w:t>Biol</w:t>
      </w:r>
      <w:proofErr w:type="spellEnd"/>
      <w:r w:rsidRPr="00CB704E">
        <w:t xml:space="preserve"> </w:t>
      </w:r>
      <w:proofErr w:type="spellStart"/>
      <w:r w:rsidRPr="00CB704E">
        <w:t>Biochem</w:t>
      </w:r>
      <w:proofErr w:type="spellEnd"/>
      <w:r w:rsidRPr="00CB704E">
        <w:t xml:space="preserve"> 1998;3</w:t>
      </w:r>
      <w:r w:rsidR="00E669B8">
        <w:t>0:</w:t>
      </w:r>
      <w:r w:rsidRPr="00CB704E">
        <w:t>1207–11.</w:t>
      </w:r>
    </w:p>
    <w:p w14:paraId="47A22F46" w14:textId="77777777" w:rsidR="00DE064C" w:rsidRDefault="00DE064C" w:rsidP="00862696">
      <w:pPr>
        <w:spacing w:after="0" w:line="240" w:lineRule="auto"/>
        <w:jc w:val="both"/>
      </w:pPr>
    </w:p>
    <w:p w14:paraId="33FC6EC4" w14:textId="77777777" w:rsidR="00E669B8" w:rsidRDefault="00E669B8" w:rsidP="00862696">
      <w:pPr>
        <w:spacing w:after="0" w:line="240" w:lineRule="auto"/>
        <w:jc w:val="both"/>
      </w:pPr>
      <w:proofErr w:type="spellStart"/>
      <w:r w:rsidRPr="002249FA">
        <w:t>Giday</w:t>
      </w:r>
      <w:proofErr w:type="spellEnd"/>
      <w:r>
        <w:t xml:space="preserve"> </w:t>
      </w:r>
      <w:r w:rsidRPr="002249FA">
        <w:t xml:space="preserve"> O, </w:t>
      </w:r>
      <w:proofErr w:type="spellStart"/>
      <w:r w:rsidRPr="002249FA">
        <w:t>Gibrekidan</w:t>
      </w:r>
      <w:proofErr w:type="spellEnd"/>
      <w:r w:rsidRPr="00A76B51">
        <w:t xml:space="preserve"> H</w:t>
      </w:r>
      <w:r w:rsidRPr="002249FA">
        <w:t xml:space="preserve">, </w:t>
      </w:r>
      <w:proofErr w:type="spellStart"/>
      <w:r w:rsidRPr="002249FA">
        <w:t>Tareke</w:t>
      </w:r>
      <w:proofErr w:type="spellEnd"/>
      <w:r w:rsidRPr="002249FA">
        <w:t xml:space="preserve"> </w:t>
      </w:r>
      <w:proofErr w:type="spellStart"/>
      <w:r w:rsidRPr="002249FA">
        <w:t>Berhe</w:t>
      </w:r>
      <w:proofErr w:type="spellEnd"/>
      <w:r>
        <w:t>.</w:t>
      </w:r>
      <w:r w:rsidRPr="002249FA">
        <w:t xml:space="preserve"> Response of Teff (</w:t>
      </w:r>
      <w:proofErr w:type="spellStart"/>
      <w:r w:rsidRPr="002249FA">
        <w:t>Eragrostis</w:t>
      </w:r>
      <w:proofErr w:type="spellEnd"/>
      <w:r w:rsidRPr="002249FA">
        <w:t xml:space="preserve"> tef) to Different Rates of Slow Release and Conventional Urea Fertilizers in </w:t>
      </w:r>
      <w:proofErr w:type="spellStart"/>
      <w:r w:rsidRPr="002249FA">
        <w:t>Vertisols</w:t>
      </w:r>
      <w:proofErr w:type="spellEnd"/>
      <w:r w:rsidRPr="002249FA">
        <w:t xml:space="preserve"> of Southern Tigray, Ethiopia. Advances in Plants &amp; Agriculture Research</w:t>
      </w:r>
      <w:r>
        <w:t xml:space="preserve"> 2014;</w:t>
      </w:r>
      <w:r w:rsidRPr="002249FA">
        <w:t>1</w:t>
      </w:r>
      <w:r>
        <w:t>:</w:t>
      </w:r>
      <w:r w:rsidRPr="002249FA">
        <w:t xml:space="preserve">1–8. </w:t>
      </w:r>
    </w:p>
    <w:p w14:paraId="763222FA" w14:textId="77777777" w:rsidR="002E31C3" w:rsidRDefault="002E31C3" w:rsidP="00862696">
      <w:pPr>
        <w:spacing w:after="0" w:line="240" w:lineRule="auto"/>
        <w:jc w:val="both"/>
      </w:pPr>
    </w:p>
    <w:p w14:paraId="7C74BF7C" w14:textId="77777777" w:rsidR="002E31C3" w:rsidRDefault="002E31C3" w:rsidP="00862696">
      <w:pPr>
        <w:spacing w:after="0" w:line="240" w:lineRule="auto"/>
        <w:jc w:val="both"/>
      </w:pPr>
      <w:proofErr w:type="spellStart"/>
      <w:r w:rsidRPr="002E31C3">
        <w:t>Grundmann</w:t>
      </w:r>
      <w:proofErr w:type="spellEnd"/>
      <w:r w:rsidRPr="002E31C3">
        <w:t xml:space="preserve"> GL, Rolston DE</w:t>
      </w:r>
      <w:r>
        <w:t>.</w:t>
      </w:r>
      <w:r w:rsidRPr="002E31C3">
        <w:t xml:space="preserve"> A water function approximation to degree of anaerobiosis associated with denitrification. Soil Science </w:t>
      </w:r>
      <w:r>
        <w:t>1987;</w:t>
      </w:r>
      <w:r w:rsidRPr="002E31C3">
        <w:t>144:437-441</w:t>
      </w:r>
      <w:r>
        <w:t>.</w:t>
      </w:r>
    </w:p>
    <w:p w14:paraId="25E30331" w14:textId="77777777" w:rsidR="005D693C" w:rsidRDefault="005D693C" w:rsidP="00862696">
      <w:pPr>
        <w:spacing w:after="0" w:line="240" w:lineRule="auto"/>
        <w:jc w:val="both"/>
      </w:pPr>
    </w:p>
    <w:p w14:paraId="10FE2E1E" w14:textId="77777777" w:rsidR="001D1F1A" w:rsidRDefault="001D1F1A" w:rsidP="00862696">
      <w:pPr>
        <w:spacing w:after="0" w:line="240" w:lineRule="auto"/>
        <w:jc w:val="both"/>
      </w:pPr>
      <w:proofErr w:type="spellStart"/>
      <w:r w:rsidRPr="001D1F1A">
        <w:t>Henault</w:t>
      </w:r>
      <w:proofErr w:type="spellEnd"/>
      <w:r w:rsidRPr="001D1F1A">
        <w:t xml:space="preserve"> C, </w:t>
      </w:r>
      <w:proofErr w:type="spellStart"/>
      <w:r w:rsidRPr="001D1F1A">
        <w:t>Germon</w:t>
      </w:r>
      <w:proofErr w:type="spellEnd"/>
      <w:r w:rsidRPr="001D1F1A">
        <w:t xml:space="preserve"> JC</w:t>
      </w:r>
      <w:r>
        <w:t>.</w:t>
      </w:r>
      <w:r w:rsidRPr="001D1F1A">
        <w:t xml:space="preserve"> NEMIS, a predictive model of denitrification on the field scale. European Journal of </w:t>
      </w:r>
      <w:r>
        <w:t>S</w:t>
      </w:r>
      <w:r w:rsidRPr="001D1F1A">
        <w:t xml:space="preserve">oil Science </w:t>
      </w:r>
      <w:r>
        <w:t>2000;51:</w:t>
      </w:r>
      <w:r w:rsidRPr="001D1F1A">
        <w:t>257-270</w:t>
      </w:r>
      <w:r>
        <w:t>.</w:t>
      </w:r>
    </w:p>
    <w:p w14:paraId="023BFB09" w14:textId="77777777" w:rsidR="001D1F1A" w:rsidRDefault="001D1F1A" w:rsidP="00862696">
      <w:pPr>
        <w:spacing w:after="0" w:line="240" w:lineRule="auto"/>
        <w:jc w:val="both"/>
      </w:pPr>
    </w:p>
    <w:p w14:paraId="521A3C58" w14:textId="77777777" w:rsidR="005D693C" w:rsidRPr="002249FA" w:rsidRDefault="005D693C" w:rsidP="00862696">
      <w:pPr>
        <w:spacing w:after="0" w:line="240" w:lineRule="auto"/>
        <w:jc w:val="both"/>
      </w:pPr>
      <w:r>
        <w:t xml:space="preserve">Herrero M, </w:t>
      </w:r>
      <w:proofErr w:type="spellStart"/>
      <w:r>
        <w:t>Havlík</w:t>
      </w:r>
      <w:proofErr w:type="spellEnd"/>
      <w:r>
        <w:t xml:space="preserve"> P, Valin H, </w:t>
      </w:r>
      <w:proofErr w:type="spellStart"/>
      <w:r>
        <w:t>Notenbaert</w:t>
      </w:r>
      <w:proofErr w:type="spellEnd"/>
      <w:r>
        <w:t xml:space="preserve"> A, Rufino MC, Thornton PK, </w:t>
      </w:r>
      <w:proofErr w:type="spellStart"/>
      <w:r>
        <w:t>Blümmel</w:t>
      </w:r>
      <w:proofErr w:type="spellEnd"/>
      <w:r>
        <w:t xml:space="preserve"> M, Weiss F, Grace D, </w:t>
      </w:r>
      <w:proofErr w:type="spellStart"/>
      <w:r>
        <w:t>Obersteiner</w:t>
      </w:r>
      <w:proofErr w:type="spellEnd"/>
      <w:r>
        <w:t xml:space="preserve"> M.</w:t>
      </w:r>
      <w:r w:rsidRPr="005D693C">
        <w:t xml:space="preserve"> Biomass use, production, feed efficiencies, and greenhouse gas emissions from global livestock systems. PNAS</w:t>
      </w:r>
      <w:r>
        <w:t xml:space="preserve"> 2013;</w:t>
      </w:r>
      <w:r w:rsidRPr="005D693C">
        <w:t>110, 20888–20893. doi:10.1073/pnas.1308149110</w:t>
      </w:r>
    </w:p>
    <w:p w14:paraId="5389DF07" w14:textId="77777777" w:rsidR="00E669B8" w:rsidRDefault="00E669B8" w:rsidP="00862696">
      <w:pPr>
        <w:spacing w:after="0" w:line="240" w:lineRule="auto"/>
        <w:jc w:val="both"/>
      </w:pPr>
    </w:p>
    <w:p w14:paraId="6B3DDEF7" w14:textId="77777777" w:rsidR="00D03C06" w:rsidRDefault="00D03C06" w:rsidP="00862696">
      <w:pPr>
        <w:spacing w:after="0" w:line="240" w:lineRule="auto"/>
        <w:jc w:val="both"/>
      </w:pPr>
      <w:r>
        <w:t>Kirk JTO</w:t>
      </w:r>
      <w:r w:rsidRPr="00D03C06">
        <w:t>. Light and Photosynthesis in Aquatic Ecosystems. Third edit</w:t>
      </w:r>
      <w:r>
        <w:t xml:space="preserve">ion. Cambridge University Press; </w:t>
      </w:r>
      <w:r w:rsidRPr="00D03C06">
        <w:t>2011</w:t>
      </w:r>
      <w:r>
        <w:t>.</w:t>
      </w:r>
    </w:p>
    <w:p w14:paraId="3F9F9840" w14:textId="77777777" w:rsidR="00B7096F" w:rsidRDefault="00B7096F" w:rsidP="00862696">
      <w:pPr>
        <w:spacing w:after="0" w:line="240" w:lineRule="auto"/>
        <w:jc w:val="both"/>
      </w:pPr>
    </w:p>
    <w:p w14:paraId="68A0A617" w14:textId="77777777" w:rsidR="000825E6" w:rsidRDefault="005D670A" w:rsidP="00862696">
      <w:pPr>
        <w:spacing w:after="0" w:line="240" w:lineRule="auto"/>
        <w:jc w:val="both"/>
      </w:pPr>
      <w:r w:rsidRPr="005D670A">
        <w:t>Kubo A, Watanabe F, Suzuki S, Takahashi S. Evaluating the Consumptive Water Use of Teff in Consideration of Soil Water Movement in Central Ethiopia. Journal of arid land studies 2012; 22-1: 203–206.</w:t>
      </w:r>
    </w:p>
    <w:p w14:paraId="7610AE33" w14:textId="77777777" w:rsidR="005D670A" w:rsidRDefault="005D670A" w:rsidP="00862696">
      <w:pPr>
        <w:spacing w:after="0" w:line="240" w:lineRule="auto"/>
        <w:jc w:val="both"/>
      </w:pPr>
    </w:p>
    <w:p w14:paraId="78F7BF4E" w14:textId="77777777" w:rsidR="00E669B8" w:rsidRDefault="00E669B8" w:rsidP="00862696">
      <w:pPr>
        <w:spacing w:after="0" w:line="240" w:lineRule="auto"/>
        <w:jc w:val="both"/>
        <w:rPr>
          <w:iCs/>
        </w:rPr>
      </w:pPr>
      <w:proofErr w:type="spellStart"/>
      <w:r w:rsidRPr="00092CF8">
        <w:t>Kulcu</w:t>
      </w:r>
      <w:proofErr w:type="spellEnd"/>
      <w:r w:rsidRPr="00092CF8">
        <w:t xml:space="preserve"> R. Composting of Greenhouse Tomato Plant Residues, Wheat Straw, and Separated Dairy Manure, and the Effect of Free Air Space on the Process. </w:t>
      </w:r>
      <w:r>
        <w:rPr>
          <w:iCs/>
        </w:rPr>
        <w:t>Pol. J. Environ. Stud. 2014;23:1341-</w:t>
      </w:r>
      <w:r w:rsidRPr="00092CF8">
        <w:rPr>
          <w:iCs/>
        </w:rPr>
        <w:t>6</w:t>
      </w:r>
    </w:p>
    <w:p w14:paraId="5372F903" w14:textId="77777777" w:rsidR="00E669B8" w:rsidRDefault="00E669B8" w:rsidP="00862696">
      <w:pPr>
        <w:spacing w:after="0" w:line="240" w:lineRule="auto"/>
        <w:jc w:val="both"/>
      </w:pPr>
    </w:p>
    <w:p w14:paraId="7CC7D4A8" w14:textId="77777777" w:rsidR="00E669B8" w:rsidRDefault="00E669B8" w:rsidP="00862696">
      <w:pPr>
        <w:spacing w:after="0" w:line="240" w:lineRule="auto"/>
        <w:jc w:val="both"/>
      </w:pPr>
      <w:proofErr w:type="spellStart"/>
      <w:r w:rsidRPr="002249FA">
        <w:t>Kulcu</w:t>
      </w:r>
      <w:proofErr w:type="spellEnd"/>
      <w:r w:rsidRPr="002249FA">
        <w:t xml:space="preserve"> R. Co-composting of Greenhouse Pepper Plant Residues and Separated Dairy </w:t>
      </w:r>
      <w:proofErr w:type="spellStart"/>
      <w:r w:rsidRPr="002249FA">
        <w:t>Manure:Process</w:t>
      </w:r>
      <w:proofErr w:type="spellEnd"/>
      <w:r w:rsidRPr="002249FA">
        <w:t xml:space="preserve"> Dynamics Pol. </w:t>
      </w:r>
      <w:r w:rsidRPr="002249FA">
        <w:rPr>
          <w:iCs/>
        </w:rPr>
        <w:t>Int. J. Environ. Res</w:t>
      </w:r>
      <w:r w:rsidRPr="002249FA">
        <w:t>. 201</w:t>
      </w:r>
      <w:r>
        <w:t>5;9</w:t>
      </w:r>
      <w:r w:rsidRPr="002249FA">
        <w:t>:</w:t>
      </w:r>
      <w:r>
        <w:t>907</w:t>
      </w:r>
      <w:r w:rsidRPr="002249FA">
        <w:t>-</w:t>
      </w:r>
      <w:r>
        <w:t>12.</w:t>
      </w:r>
    </w:p>
    <w:p w14:paraId="193638CE" w14:textId="77777777" w:rsidR="00E669B8" w:rsidRDefault="00E669B8" w:rsidP="00862696">
      <w:pPr>
        <w:spacing w:after="0" w:line="240" w:lineRule="auto"/>
        <w:jc w:val="both"/>
      </w:pPr>
    </w:p>
    <w:p w14:paraId="502DEF68" w14:textId="77777777" w:rsidR="00E669B8" w:rsidRPr="00E35C02" w:rsidRDefault="00E669B8" w:rsidP="00862696">
      <w:pPr>
        <w:spacing w:after="0" w:line="240" w:lineRule="auto"/>
        <w:jc w:val="both"/>
      </w:pPr>
      <w:proofErr w:type="spellStart"/>
      <w:r w:rsidRPr="00E35C02">
        <w:lastRenderedPageBreak/>
        <w:t>Kushwah</w:t>
      </w:r>
      <w:proofErr w:type="spellEnd"/>
      <w:r w:rsidRPr="00E35C02">
        <w:t xml:space="preserve"> SK, </w:t>
      </w:r>
      <w:proofErr w:type="spellStart"/>
      <w:r w:rsidRPr="00E35C02">
        <w:t>Dotaniya</w:t>
      </w:r>
      <w:proofErr w:type="spellEnd"/>
      <w:r w:rsidRPr="00E35C02">
        <w:t xml:space="preserve"> ML, Upadhyay AK, </w:t>
      </w:r>
      <w:proofErr w:type="spellStart"/>
      <w:r w:rsidRPr="00E35C02">
        <w:t>Rajendiran</w:t>
      </w:r>
      <w:proofErr w:type="spellEnd"/>
      <w:r w:rsidRPr="00E35C02">
        <w:t xml:space="preserve"> S, </w:t>
      </w:r>
      <w:proofErr w:type="spellStart"/>
      <w:r w:rsidRPr="00E35C02">
        <w:t>Coumar</w:t>
      </w:r>
      <w:proofErr w:type="spellEnd"/>
      <w:r w:rsidRPr="00E35C02">
        <w:t xml:space="preserve"> MV, Kundu S, et al. Assessing Carbon and Nitrogen Partition in Kharif Crops for Their Carbon Sequestration Potential. Natl </w:t>
      </w:r>
      <w:proofErr w:type="spellStart"/>
      <w:r w:rsidRPr="00E35C02">
        <w:t>Acad</w:t>
      </w:r>
      <w:proofErr w:type="spellEnd"/>
      <w:r w:rsidRPr="00E35C02">
        <w:t xml:space="preserve"> Sci Lett. 2014;37(3):213–7. </w:t>
      </w:r>
    </w:p>
    <w:p w14:paraId="0D4647F2" w14:textId="77777777" w:rsidR="00E669B8" w:rsidRDefault="00E669B8" w:rsidP="00862696">
      <w:pPr>
        <w:spacing w:after="0" w:line="240" w:lineRule="auto"/>
        <w:jc w:val="both"/>
      </w:pPr>
    </w:p>
    <w:p w14:paraId="5C42B640" w14:textId="77777777" w:rsidR="00284B45" w:rsidRDefault="00284B45" w:rsidP="00862696">
      <w:pPr>
        <w:spacing w:after="0" w:line="240" w:lineRule="auto"/>
        <w:jc w:val="both"/>
      </w:pPr>
      <w:proofErr w:type="spellStart"/>
      <w:r>
        <w:t>Legesse</w:t>
      </w:r>
      <w:proofErr w:type="spellEnd"/>
      <w:r>
        <w:t xml:space="preserve"> D., </w:t>
      </w:r>
      <w:proofErr w:type="spellStart"/>
      <w:r>
        <w:t>Vallet</w:t>
      </w:r>
      <w:proofErr w:type="spellEnd"/>
      <w:r>
        <w:t xml:space="preserve">-Coulomb C., </w:t>
      </w:r>
      <w:proofErr w:type="spellStart"/>
      <w:r>
        <w:t>Gasse</w:t>
      </w:r>
      <w:proofErr w:type="spellEnd"/>
      <w:r>
        <w:t xml:space="preserve"> F. Hydrological response of a catchment to climate and land use changes in Tropical Africa: Case study South Central Ethiopia. J. </w:t>
      </w:r>
      <w:proofErr w:type="spellStart"/>
      <w:r>
        <w:t>Hydrol</w:t>
      </w:r>
      <w:proofErr w:type="spellEnd"/>
      <w:r>
        <w:t>. 2003;275:67–85.</w:t>
      </w:r>
    </w:p>
    <w:p w14:paraId="06569CF4" w14:textId="77777777" w:rsidR="00284B45" w:rsidRDefault="00284B45" w:rsidP="00862696">
      <w:pPr>
        <w:spacing w:after="0" w:line="240" w:lineRule="auto"/>
        <w:jc w:val="both"/>
      </w:pPr>
    </w:p>
    <w:p w14:paraId="43CFFF1A" w14:textId="77777777" w:rsidR="00B7096F" w:rsidRDefault="00B7096F" w:rsidP="00862696">
      <w:pPr>
        <w:spacing w:after="0" w:line="240" w:lineRule="auto"/>
        <w:jc w:val="both"/>
      </w:pPr>
      <w:r w:rsidRPr="00B7096F">
        <w:t>Leith H. Modelling the primary productivity of the world. Nature and Resources, UNESCO VIII 1972;2:5-10.</w:t>
      </w:r>
    </w:p>
    <w:p w14:paraId="1D7A66B5" w14:textId="77777777" w:rsidR="00FA63A4" w:rsidRDefault="00FA63A4" w:rsidP="00862696">
      <w:pPr>
        <w:spacing w:after="0" w:line="240" w:lineRule="auto"/>
        <w:jc w:val="both"/>
      </w:pPr>
    </w:p>
    <w:p w14:paraId="7BC2F48F" w14:textId="77777777" w:rsidR="004C60F6" w:rsidRDefault="004C60F6" w:rsidP="00862696">
      <w:pPr>
        <w:spacing w:after="0" w:line="240" w:lineRule="auto"/>
        <w:jc w:val="both"/>
      </w:pPr>
      <w:proofErr w:type="spellStart"/>
      <w:r w:rsidRPr="004C60F6">
        <w:t>Lemessa</w:t>
      </w:r>
      <w:proofErr w:type="spellEnd"/>
      <w:r w:rsidRPr="004C60F6">
        <w:t xml:space="preserve"> D. Khat (Catha edulis): Botany, Distribution, Cultivation, Usage and Economics in Ethiopia. A report by the UN-Emergencies Unit for Ethiopia (UN-EUE) 2001</w:t>
      </w:r>
      <w:r>
        <w:t xml:space="preserve">. </w:t>
      </w:r>
      <w:r w:rsidRPr="004C60F6">
        <w:rPr>
          <w:highlight w:val="yellow"/>
        </w:rPr>
        <w:t>***Website?***</w:t>
      </w:r>
    </w:p>
    <w:p w14:paraId="012D04BE" w14:textId="77777777" w:rsidR="004C60F6" w:rsidRDefault="004C60F6" w:rsidP="00862696">
      <w:pPr>
        <w:spacing w:after="0" w:line="240" w:lineRule="auto"/>
        <w:jc w:val="both"/>
      </w:pPr>
    </w:p>
    <w:p w14:paraId="371BAAFD" w14:textId="77777777" w:rsidR="00E669B8" w:rsidRDefault="00E669B8" w:rsidP="00862696">
      <w:pPr>
        <w:spacing w:after="0" w:line="240" w:lineRule="auto"/>
        <w:jc w:val="both"/>
      </w:pPr>
      <w:r w:rsidRPr="00C01A20">
        <w:t xml:space="preserve">Paula LE de R e, </w:t>
      </w:r>
      <w:proofErr w:type="spellStart"/>
      <w:r w:rsidRPr="00C01A20">
        <w:t>Trugilho</w:t>
      </w:r>
      <w:proofErr w:type="spellEnd"/>
      <w:r w:rsidRPr="00C01A20">
        <w:t xml:space="preserve"> PF, Napoli A, Bianchi ML. Characterization of residues from plant biomass for use in energy generation. CERNE. 2011;17(2):237–46. </w:t>
      </w:r>
    </w:p>
    <w:p w14:paraId="3B7B8E11" w14:textId="77777777" w:rsidR="00A21E1B" w:rsidRDefault="00A21E1B" w:rsidP="00862696">
      <w:pPr>
        <w:spacing w:after="0" w:line="240" w:lineRule="auto"/>
        <w:jc w:val="both"/>
      </w:pPr>
    </w:p>
    <w:p w14:paraId="0E060589" w14:textId="77777777" w:rsidR="00A21E1B" w:rsidRPr="00A21E1B" w:rsidRDefault="00A21E1B" w:rsidP="00862696">
      <w:pPr>
        <w:spacing w:after="0" w:line="240" w:lineRule="auto"/>
        <w:jc w:val="both"/>
      </w:pPr>
      <w:r>
        <w:t>Parton WJ, et al. Generalized model for N</w:t>
      </w:r>
      <w:r>
        <w:rPr>
          <w:vertAlign w:val="subscript"/>
        </w:rPr>
        <w:t>2</w:t>
      </w:r>
      <w:r>
        <w:t xml:space="preserve"> and N</w:t>
      </w:r>
      <w:r>
        <w:rPr>
          <w:vertAlign w:val="subscript"/>
        </w:rPr>
        <w:t>2</w:t>
      </w:r>
      <w:r>
        <w:t>O production from</w:t>
      </w:r>
      <w:r w:rsidR="007E703B">
        <w:t xml:space="preserve"> nitrification and denitrification. Global Biogeochemical Cycles. 1996;10:401-412.</w:t>
      </w:r>
    </w:p>
    <w:p w14:paraId="180F06B4" w14:textId="77777777" w:rsidR="00E669B8" w:rsidRDefault="00E669B8" w:rsidP="00862696">
      <w:pPr>
        <w:spacing w:after="0" w:line="240" w:lineRule="auto"/>
        <w:jc w:val="both"/>
      </w:pPr>
    </w:p>
    <w:p w14:paraId="1380E822" w14:textId="77777777" w:rsidR="00597DC4" w:rsidRDefault="00597DC4" w:rsidP="00862696">
      <w:pPr>
        <w:spacing w:after="0" w:line="240" w:lineRule="auto"/>
        <w:jc w:val="both"/>
      </w:pPr>
      <w:r w:rsidRPr="00597DC4">
        <w:t xml:space="preserve">Prentice IC, Sykes MT, Cramer W. A simulation-model for the transient effects of climate change on forest landscapes, </w:t>
      </w:r>
      <w:proofErr w:type="spellStart"/>
      <w:r w:rsidRPr="00597DC4">
        <w:t>Ecol</w:t>
      </w:r>
      <w:proofErr w:type="spellEnd"/>
      <w:r w:rsidRPr="00597DC4">
        <w:t xml:space="preserve"> Modell 1993;65:51– 70.</w:t>
      </w:r>
    </w:p>
    <w:p w14:paraId="5356116E" w14:textId="77777777" w:rsidR="00597DC4" w:rsidRDefault="00597DC4" w:rsidP="00862696">
      <w:pPr>
        <w:spacing w:after="0" w:line="240" w:lineRule="auto"/>
        <w:jc w:val="both"/>
      </w:pPr>
    </w:p>
    <w:p w14:paraId="27E781D4" w14:textId="77777777" w:rsidR="00E669B8" w:rsidRDefault="00E669B8" w:rsidP="00862696">
      <w:pPr>
        <w:spacing w:after="0" w:line="240" w:lineRule="auto"/>
        <w:jc w:val="both"/>
      </w:pPr>
      <w:proofErr w:type="spellStart"/>
      <w:r w:rsidRPr="006404F7">
        <w:t>Rimhanen</w:t>
      </w:r>
      <w:proofErr w:type="spellEnd"/>
      <w:r w:rsidRPr="006404F7">
        <w:t xml:space="preserve"> K, </w:t>
      </w:r>
      <w:proofErr w:type="spellStart"/>
      <w:r w:rsidRPr="006404F7">
        <w:t>Kahiluoto</w:t>
      </w:r>
      <w:proofErr w:type="spellEnd"/>
      <w:r w:rsidRPr="006404F7">
        <w:t xml:space="preserve"> H. Management of harvested C in smallholder mixed farming in Ethiopia. Agricultural Systems. 2014;130:13–22. </w:t>
      </w:r>
    </w:p>
    <w:p w14:paraId="776C65D3" w14:textId="77777777" w:rsidR="00E669B8" w:rsidRDefault="00E669B8" w:rsidP="00862696">
      <w:pPr>
        <w:spacing w:after="0" w:line="240" w:lineRule="auto"/>
        <w:jc w:val="both"/>
      </w:pPr>
    </w:p>
    <w:p w14:paraId="148B3841" w14:textId="77777777" w:rsidR="00347372" w:rsidRDefault="00347372" w:rsidP="00862696">
      <w:pPr>
        <w:spacing w:after="0" w:line="240" w:lineRule="auto"/>
        <w:jc w:val="both"/>
      </w:pPr>
      <w:r w:rsidRPr="00347372">
        <w:t>Reid JB. Yield response to nutrient supply across a wide range of conditions 1. Model derivation. Field Crops Research 2002;77:161–71.</w:t>
      </w:r>
    </w:p>
    <w:p w14:paraId="3BF9DEF8" w14:textId="77777777" w:rsidR="00347372" w:rsidRDefault="00347372" w:rsidP="00862696">
      <w:pPr>
        <w:spacing w:after="0" w:line="240" w:lineRule="auto"/>
        <w:jc w:val="both"/>
      </w:pPr>
    </w:p>
    <w:p w14:paraId="7BEBA343" w14:textId="77777777" w:rsidR="006D3A9A" w:rsidRDefault="006D3A9A" w:rsidP="00862696">
      <w:pPr>
        <w:spacing w:after="0" w:line="240" w:lineRule="auto"/>
        <w:jc w:val="both"/>
      </w:pPr>
      <w:r w:rsidRPr="006D3A9A">
        <w:t xml:space="preserve">Setia R, Smith P, </w:t>
      </w:r>
      <w:proofErr w:type="spellStart"/>
      <w:r w:rsidRPr="006D3A9A">
        <w:t>Marschner</w:t>
      </w:r>
      <w:proofErr w:type="spellEnd"/>
      <w:r w:rsidRPr="006D3A9A">
        <w:t xml:space="preserve"> P, Gottschalk P, Baldock J, Verma V, Smith JU. Simulation of salinity effects on soil carbon: past, present and future carbon stocks. Environ Sci </w:t>
      </w:r>
      <w:proofErr w:type="spellStart"/>
      <w:r w:rsidRPr="006D3A9A">
        <w:t>Technol</w:t>
      </w:r>
      <w:proofErr w:type="spellEnd"/>
      <w:r w:rsidRPr="006D3A9A">
        <w:t xml:space="preserve"> 2012;46:1624-31.</w:t>
      </w:r>
    </w:p>
    <w:p w14:paraId="19E33302" w14:textId="77777777" w:rsidR="006D3A9A" w:rsidRDefault="006D3A9A" w:rsidP="00862696">
      <w:pPr>
        <w:spacing w:after="0" w:line="240" w:lineRule="auto"/>
        <w:jc w:val="both"/>
      </w:pPr>
    </w:p>
    <w:p w14:paraId="3C289C55" w14:textId="77777777" w:rsidR="000825E6" w:rsidRDefault="005D670A" w:rsidP="00862696">
      <w:pPr>
        <w:spacing w:after="0" w:line="240" w:lineRule="auto"/>
        <w:jc w:val="both"/>
      </w:pPr>
      <w:r w:rsidRPr="005D670A">
        <w:t xml:space="preserve">Siles P, </w:t>
      </w:r>
      <w:proofErr w:type="spellStart"/>
      <w:r w:rsidRPr="005D670A">
        <w:t>Harmand</w:t>
      </w:r>
      <w:proofErr w:type="spellEnd"/>
      <w:r w:rsidRPr="005D670A">
        <w:t xml:space="preserve"> JM, </w:t>
      </w:r>
      <w:proofErr w:type="spellStart"/>
      <w:r w:rsidRPr="005D670A">
        <w:t>Vaast</w:t>
      </w:r>
      <w:proofErr w:type="spellEnd"/>
      <w:r w:rsidRPr="005D670A">
        <w:t xml:space="preserve"> P. Effects of Inga </w:t>
      </w:r>
      <w:proofErr w:type="spellStart"/>
      <w:r w:rsidRPr="005D670A">
        <w:t>densiflora</w:t>
      </w:r>
      <w:proofErr w:type="spellEnd"/>
      <w:r w:rsidRPr="005D670A">
        <w:t xml:space="preserve"> on the microclimate of coffee (Coffea arabica L.) and overall biomass under optimal growing conditions in Costa Rica. Agroforest </w:t>
      </w:r>
      <w:proofErr w:type="spellStart"/>
      <w:r w:rsidRPr="005D670A">
        <w:t>Syst</w:t>
      </w:r>
      <w:proofErr w:type="spellEnd"/>
      <w:r w:rsidRPr="005D670A">
        <w:t xml:space="preserve"> 2010;78: 269–286.</w:t>
      </w:r>
    </w:p>
    <w:p w14:paraId="7D024317" w14:textId="77777777" w:rsidR="005D670A" w:rsidRDefault="005D670A" w:rsidP="00862696">
      <w:pPr>
        <w:spacing w:after="0" w:line="240" w:lineRule="auto"/>
        <w:jc w:val="both"/>
      </w:pPr>
    </w:p>
    <w:p w14:paraId="5AD4BDDE" w14:textId="77777777" w:rsidR="00FA63A4" w:rsidRDefault="00FA63A4" w:rsidP="00862696">
      <w:pPr>
        <w:spacing w:after="0" w:line="240" w:lineRule="auto"/>
        <w:jc w:val="both"/>
      </w:pPr>
      <w:r>
        <w:t xml:space="preserve">Smith JU, Smith P, </w:t>
      </w:r>
      <w:proofErr w:type="spellStart"/>
      <w:r>
        <w:t>Wattenbach</w:t>
      </w:r>
      <w:proofErr w:type="spellEnd"/>
      <w:r>
        <w:t xml:space="preserve"> M, </w:t>
      </w:r>
      <w:proofErr w:type="spellStart"/>
      <w:r>
        <w:t>Zaehle</w:t>
      </w:r>
      <w:proofErr w:type="spellEnd"/>
      <w:r>
        <w:t xml:space="preserve"> S, </w:t>
      </w:r>
      <w:proofErr w:type="spellStart"/>
      <w:r>
        <w:t>Hiederer</w:t>
      </w:r>
      <w:proofErr w:type="spellEnd"/>
      <w:r>
        <w:t xml:space="preserve"> R, Jones RJA, </w:t>
      </w:r>
      <w:proofErr w:type="spellStart"/>
      <w:r>
        <w:t>Montanarella</w:t>
      </w:r>
      <w:proofErr w:type="spellEnd"/>
      <w:r>
        <w:t xml:space="preserve"> L, Rounsevell MDA, </w:t>
      </w:r>
      <w:proofErr w:type="spellStart"/>
      <w:r>
        <w:t>Reginster</w:t>
      </w:r>
      <w:proofErr w:type="spellEnd"/>
      <w:r>
        <w:t xml:space="preserve"> I</w:t>
      </w:r>
      <w:r w:rsidRPr="00FA63A4">
        <w:t>, Ewer</w:t>
      </w:r>
      <w:r>
        <w:t>t F</w:t>
      </w:r>
      <w:r w:rsidRPr="00FA63A4">
        <w:t>. Projected changes in mineral soil carbon of European croplands and grasslands</w:t>
      </w:r>
      <w:r>
        <w:t xml:space="preserve">, 1990-2080. Glob Change </w:t>
      </w:r>
      <w:proofErr w:type="spellStart"/>
      <w:r>
        <w:t>Biol</w:t>
      </w:r>
      <w:proofErr w:type="spellEnd"/>
      <w:r w:rsidRPr="00FA63A4">
        <w:t xml:space="preserve"> 2005</w:t>
      </w:r>
      <w:r>
        <w:t>;</w:t>
      </w:r>
      <w:r w:rsidRPr="00FA63A4">
        <w:t>11</w:t>
      </w:r>
      <w:r>
        <w:t>:2141–</w:t>
      </w:r>
      <w:r w:rsidRPr="00FA63A4">
        <w:t>52.</w:t>
      </w:r>
    </w:p>
    <w:p w14:paraId="2E84D8DF" w14:textId="77777777" w:rsidR="006911B9" w:rsidRDefault="006911B9" w:rsidP="00862696">
      <w:pPr>
        <w:spacing w:after="0" w:line="240" w:lineRule="auto"/>
        <w:jc w:val="both"/>
      </w:pPr>
    </w:p>
    <w:p w14:paraId="3980BA14" w14:textId="77777777" w:rsidR="006D3A9A" w:rsidRDefault="006D3A9A" w:rsidP="00862696">
      <w:pPr>
        <w:spacing w:after="0" w:line="240" w:lineRule="auto"/>
        <w:jc w:val="both"/>
      </w:pPr>
      <w:r w:rsidRPr="006D3A9A">
        <w:t>Smith J, Coleman K, Gottschalk P, Bellarby J, Richards M, Nayak D, et al. Estimating changes in national soil carbon stocks using ECOSSE – a new model that includes upland organic soils. Part I. Model description and uncertainty in national scale simulations of Scotland. Climate Res 2010;45:179-92.</w:t>
      </w:r>
    </w:p>
    <w:p w14:paraId="1A6F6DA8" w14:textId="77777777" w:rsidR="006D3A9A" w:rsidRDefault="006D3A9A" w:rsidP="00862696">
      <w:pPr>
        <w:spacing w:after="0" w:line="240" w:lineRule="auto"/>
        <w:jc w:val="both"/>
      </w:pPr>
    </w:p>
    <w:p w14:paraId="3FCE7815" w14:textId="77777777" w:rsidR="006911B9" w:rsidRDefault="006911B9" w:rsidP="00862696">
      <w:pPr>
        <w:spacing w:after="0" w:line="240" w:lineRule="auto"/>
        <w:jc w:val="both"/>
      </w:pPr>
      <w:r w:rsidRPr="006911B9">
        <w:t xml:space="preserve">Smith J, </w:t>
      </w:r>
      <w:proofErr w:type="spellStart"/>
      <w:r w:rsidRPr="006911B9">
        <w:t>Abegaz</w:t>
      </w:r>
      <w:proofErr w:type="spellEnd"/>
      <w:r w:rsidRPr="006911B9">
        <w:t xml:space="preserve"> A, Matthews R, </w:t>
      </w:r>
      <w:proofErr w:type="spellStart"/>
      <w:r w:rsidRPr="006911B9">
        <w:t>Subedi</w:t>
      </w:r>
      <w:proofErr w:type="spellEnd"/>
      <w:r w:rsidRPr="006911B9">
        <w:t xml:space="preserve"> M, Orskov </w:t>
      </w:r>
      <w:r w:rsidR="00EF59E2">
        <w:t>ER</w:t>
      </w:r>
      <w:r w:rsidRPr="006911B9">
        <w:t xml:space="preserve">, </w:t>
      </w:r>
      <w:proofErr w:type="spellStart"/>
      <w:r w:rsidRPr="006911B9">
        <w:t>Tumwesige</w:t>
      </w:r>
      <w:proofErr w:type="spellEnd"/>
      <w:r w:rsidRPr="006911B9">
        <w:t xml:space="preserve"> V, et al. 2014</w:t>
      </w:r>
      <w:r w:rsidR="00717368">
        <w:t>a</w:t>
      </w:r>
      <w:r w:rsidRPr="006911B9">
        <w:t xml:space="preserve">. What is the potential for biogas digesters to improve soil carbon sequestration in Sub-Saharan Africa? Comparison with other uses of organic residues, Biomass </w:t>
      </w:r>
      <w:proofErr w:type="spellStart"/>
      <w:r w:rsidRPr="006911B9">
        <w:t>Bioenerg</w:t>
      </w:r>
      <w:proofErr w:type="spellEnd"/>
      <w:r w:rsidRPr="006911B9">
        <w:t xml:space="preserve"> 2014;70:73-86.</w:t>
      </w:r>
    </w:p>
    <w:p w14:paraId="6EE1A45A" w14:textId="77777777" w:rsidR="00FA63A4" w:rsidRDefault="00FA63A4" w:rsidP="00862696">
      <w:pPr>
        <w:spacing w:after="0" w:line="240" w:lineRule="auto"/>
        <w:jc w:val="both"/>
      </w:pPr>
    </w:p>
    <w:p w14:paraId="616B1205" w14:textId="77777777" w:rsidR="00EF59E2" w:rsidRDefault="00EF59E2" w:rsidP="00862696">
      <w:pPr>
        <w:spacing w:after="0" w:line="240" w:lineRule="auto"/>
        <w:jc w:val="both"/>
      </w:pPr>
      <w:r w:rsidRPr="006911B9">
        <w:t xml:space="preserve">Smith J, </w:t>
      </w:r>
      <w:proofErr w:type="spellStart"/>
      <w:r w:rsidRPr="006911B9">
        <w:t>Abegaz</w:t>
      </w:r>
      <w:proofErr w:type="spellEnd"/>
      <w:r w:rsidRPr="006911B9">
        <w:t xml:space="preserve"> A, Matthews R, </w:t>
      </w:r>
      <w:proofErr w:type="spellStart"/>
      <w:r w:rsidRPr="006911B9">
        <w:t>Subedi</w:t>
      </w:r>
      <w:proofErr w:type="spellEnd"/>
      <w:r w:rsidRPr="006911B9">
        <w:t xml:space="preserve"> M, Orskov </w:t>
      </w:r>
      <w:r>
        <w:t>ER</w:t>
      </w:r>
      <w:r w:rsidRPr="006911B9">
        <w:t xml:space="preserve">, </w:t>
      </w:r>
      <w:proofErr w:type="spellStart"/>
      <w:r w:rsidRPr="006911B9">
        <w:t>Tumwesige</w:t>
      </w:r>
      <w:proofErr w:type="spellEnd"/>
      <w:r w:rsidRPr="006911B9">
        <w:t xml:space="preserve"> V, et al. 2014</w:t>
      </w:r>
      <w:r w:rsidR="00717368">
        <w:t>b</w:t>
      </w:r>
      <w:r w:rsidRPr="006911B9">
        <w:t xml:space="preserve">. </w:t>
      </w:r>
      <w:r w:rsidRPr="00EF59E2">
        <w:t>What is the potential for biogas digesters to improve soil fertility and crop production in Sub-Saharan Africa?</w:t>
      </w:r>
      <w:r w:rsidRPr="006911B9">
        <w:t xml:space="preserve"> Biomass Bioenerg;70:</w:t>
      </w:r>
      <w:r>
        <w:t>58-72</w:t>
      </w:r>
      <w:r w:rsidRPr="006911B9">
        <w:t>.</w:t>
      </w:r>
    </w:p>
    <w:p w14:paraId="639F376F" w14:textId="77777777" w:rsidR="00EF59E2" w:rsidRDefault="00EF59E2" w:rsidP="00862696">
      <w:pPr>
        <w:spacing w:after="0" w:line="240" w:lineRule="auto"/>
        <w:jc w:val="both"/>
      </w:pPr>
    </w:p>
    <w:p w14:paraId="6E1E938F" w14:textId="77777777" w:rsidR="00FA63A4" w:rsidRDefault="00FA63A4" w:rsidP="00862696">
      <w:pPr>
        <w:spacing w:after="0" w:line="240" w:lineRule="auto"/>
        <w:jc w:val="both"/>
      </w:pPr>
      <w:r>
        <w:t xml:space="preserve">Smith P, Smith JU, </w:t>
      </w:r>
      <w:proofErr w:type="spellStart"/>
      <w:r>
        <w:t>Powlson</w:t>
      </w:r>
      <w:proofErr w:type="spellEnd"/>
      <w:r>
        <w:t xml:space="preserve"> DS, McGill WB, </w:t>
      </w:r>
      <w:proofErr w:type="spellStart"/>
      <w:r>
        <w:t>Arah</w:t>
      </w:r>
      <w:proofErr w:type="spellEnd"/>
      <w:r>
        <w:t xml:space="preserve"> JRM, </w:t>
      </w:r>
      <w:proofErr w:type="spellStart"/>
      <w:r>
        <w:t>Chertov</w:t>
      </w:r>
      <w:proofErr w:type="spellEnd"/>
      <w:r>
        <w:t xml:space="preserve"> OG</w:t>
      </w:r>
      <w:r w:rsidRPr="00FA63A4">
        <w:t xml:space="preserve">, et al. </w:t>
      </w:r>
      <w:r w:rsidR="00DE7AA1">
        <w:t xml:space="preserve">1997. </w:t>
      </w:r>
      <w:r w:rsidRPr="00FA63A4">
        <w:t xml:space="preserve">A comparison of the performance of nine soil organic matter models using seven long-term </w:t>
      </w:r>
      <w:r>
        <w:t xml:space="preserve">experimental datasets, in Smith P, </w:t>
      </w:r>
      <w:proofErr w:type="spellStart"/>
      <w:r>
        <w:t>Powlson</w:t>
      </w:r>
      <w:proofErr w:type="spellEnd"/>
      <w:r>
        <w:t xml:space="preserve"> DS, Smith JU, Elliott E</w:t>
      </w:r>
      <w:r w:rsidRPr="00FA63A4">
        <w:t>T</w:t>
      </w:r>
      <w:r>
        <w:t>, editors.</w:t>
      </w:r>
      <w:r w:rsidRPr="00FA63A4">
        <w:t xml:space="preserve"> Evaluation and </w:t>
      </w:r>
      <w:r>
        <w:t>c</w:t>
      </w:r>
      <w:r w:rsidRPr="00FA63A4">
        <w:t xml:space="preserve">omparison of </w:t>
      </w:r>
      <w:r>
        <w:t>s</w:t>
      </w:r>
      <w:r w:rsidRPr="00FA63A4">
        <w:t xml:space="preserve">oil </w:t>
      </w:r>
      <w:r>
        <w:t>o</w:t>
      </w:r>
      <w:r w:rsidRPr="00FA63A4">
        <w:t xml:space="preserve">rganic </w:t>
      </w:r>
      <w:r>
        <w:t>m</w:t>
      </w:r>
      <w:r w:rsidRPr="00FA63A4">
        <w:t xml:space="preserve">atter </w:t>
      </w:r>
      <w:r>
        <w:t>m</w:t>
      </w:r>
      <w:r w:rsidRPr="00FA63A4">
        <w:t xml:space="preserve">odels using </w:t>
      </w:r>
      <w:r>
        <w:t>d</w:t>
      </w:r>
      <w:r w:rsidRPr="00FA63A4">
        <w:t xml:space="preserve">atasets from </w:t>
      </w:r>
      <w:r>
        <w:t>s</w:t>
      </w:r>
      <w:r w:rsidRPr="00FA63A4">
        <w:t xml:space="preserve">even </w:t>
      </w:r>
      <w:r>
        <w:t>l</w:t>
      </w:r>
      <w:r w:rsidRPr="00FA63A4">
        <w:t>ong-</w:t>
      </w:r>
      <w:r>
        <w:t>t</w:t>
      </w:r>
      <w:r w:rsidRPr="00FA63A4">
        <w:t xml:space="preserve">erm </w:t>
      </w:r>
      <w:r>
        <w:t>e</w:t>
      </w:r>
      <w:r w:rsidR="00DE7AA1">
        <w:t>xperiments. Geoderma</w:t>
      </w:r>
      <w:r>
        <w:t>;</w:t>
      </w:r>
      <w:r w:rsidRPr="00FA63A4">
        <w:t>81</w:t>
      </w:r>
      <w:r>
        <w:t>:</w:t>
      </w:r>
      <w:r w:rsidRPr="00FA63A4">
        <w:t>153-225.</w:t>
      </w:r>
    </w:p>
    <w:p w14:paraId="260FC6EB" w14:textId="77777777" w:rsidR="00D03C06" w:rsidRDefault="00D03C06" w:rsidP="00862696">
      <w:pPr>
        <w:spacing w:after="0" w:line="240" w:lineRule="auto"/>
        <w:jc w:val="both"/>
      </w:pPr>
    </w:p>
    <w:p w14:paraId="464EE37D" w14:textId="77777777" w:rsidR="00D03C06" w:rsidRDefault="00D03C06" w:rsidP="00862696">
      <w:pPr>
        <w:spacing w:after="0" w:line="240" w:lineRule="auto"/>
        <w:jc w:val="both"/>
      </w:pPr>
      <w:r>
        <w:t>Spencer JW</w:t>
      </w:r>
      <w:r w:rsidRPr="00D03C06">
        <w:t xml:space="preserve">. Fourier series representation of </w:t>
      </w:r>
      <w:r>
        <w:t>the position of the sun. Search</w:t>
      </w:r>
      <w:r w:rsidRPr="00D03C06">
        <w:t xml:space="preserve"> 1971</w:t>
      </w:r>
      <w:r>
        <w:t>;</w:t>
      </w:r>
      <w:r w:rsidRPr="00D03C06">
        <w:t>2(5)</w:t>
      </w:r>
      <w:r>
        <w:t>:</w:t>
      </w:r>
      <w:r w:rsidRPr="00D03C06">
        <w:t>172</w:t>
      </w:r>
      <w:r>
        <w:t>.</w:t>
      </w:r>
    </w:p>
    <w:p w14:paraId="5B79FC23" w14:textId="77777777" w:rsidR="00591C5C" w:rsidRDefault="00591C5C" w:rsidP="00862696">
      <w:pPr>
        <w:spacing w:after="0" w:line="240" w:lineRule="auto"/>
        <w:jc w:val="both"/>
      </w:pPr>
    </w:p>
    <w:p w14:paraId="71CAC0B9" w14:textId="77777777" w:rsidR="002852B7" w:rsidRDefault="002852B7" w:rsidP="00862696">
      <w:pPr>
        <w:spacing w:after="0" w:line="240" w:lineRule="auto"/>
        <w:jc w:val="both"/>
      </w:pPr>
      <w:r>
        <w:t>Thornthwaite CW</w:t>
      </w:r>
      <w:r w:rsidRPr="002852B7">
        <w:t>. An approach toward a rational classification of climate. Geographical review  1948</w:t>
      </w:r>
      <w:r>
        <w:t>;</w:t>
      </w:r>
      <w:r w:rsidRPr="002852B7">
        <w:t>38</w:t>
      </w:r>
      <w:r>
        <w:t>:</w:t>
      </w:r>
      <w:r w:rsidRPr="002852B7">
        <w:t>55–94.</w:t>
      </w:r>
    </w:p>
    <w:p w14:paraId="0A507CA3" w14:textId="77777777" w:rsidR="002852B7" w:rsidRDefault="002852B7" w:rsidP="00862696">
      <w:pPr>
        <w:spacing w:after="0" w:line="240" w:lineRule="auto"/>
        <w:jc w:val="both"/>
      </w:pPr>
    </w:p>
    <w:p w14:paraId="4CCA1D68" w14:textId="77777777" w:rsidR="00E00306" w:rsidRDefault="00E00306" w:rsidP="00862696">
      <w:pPr>
        <w:spacing w:after="0" w:line="240" w:lineRule="auto"/>
        <w:jc w:val="both"/>
      </w:pPr>
      <w:proofErr w:type="spellStart"/>
      <w:r w:rsidRPr="00E00306">
        <w:t>Tóth</w:t>
      </w:r>
      <w:proofErr w:type="spellEnd"/>
      <w:r>
        <w:t xml:space="preserve"> </w:t>
      </w:r>
      <w:r w:rsidRPr="00E00306">
        <w:t>B</w:t>
      </w:r>
      <w:r>
        <w:t xml:space="preserve">, </w:t>
      </w:r>
      <w:proofErr w:type="spellStart"/>
      <w:r>
        <w:t>Weynants</w:t>
      </w:r>
      <w:proofErr w:type="spellEnd"/>
      <w:r w:rsidRPr="00E00306">
        <w:t xml:space="preserve"> M</w:t>
      </w:r>
      <w:r>
        <w:t xml:space="preserve">, </w:t>
      </w:r>
      <w:proofErr w:type="spellStart"/>
      <w:r>
        <w:t>Nemes</w:t>
      </w:r>
      <w:proofErr w:type="spellEnd"/>
      <w:r w:rsidRPr="00E00306">
        <w:t xml:space="preserve"> A</w:t>
      </w:r>
      <w:r>
        <w:t xml:space="preserve">, </w:t>
      </w:r>
      <w:proofErr w:type="spellStart"/>
      <w:r>
        <w:t>Makó</w:t>
      </w:r>
      <w:proofErr w:type="spellEnd"/>
      <w:r w:rsidRPr="00E00306">
        <w:t xml:space="preserve"> A</w:t>
      </w:r>
      <w:r>
        <w:t>, Bilas</w:t>
      </w:r>
      <w:r w:rsidRPr="00E00306">
        <w:t xml:space="preserve"> G</w:t>
      </w:r>
      <w:r>
        <w:t xml:space="preserve">, </w:t>
      </w:r>
      <w:proofErr w:type="spellStart"/>
      <w:r>
        <w:t>Tóth</w:t>
      </w:r>
      <w:proofErr w:type="spellEnd"/>
      <w:r w:rsidRPr="00E00306">
        <w:t xml:space="preserve"> G. New generation of hydraulic </w:t>
      </w:r>
      <w:proofErr w:type="spellStart"/>
      <w:r w:rsidRPr="00E00306">
        <w:t>pedotransfer</w:t>
      </w:r>
      <w:proofErr w:type="spellEnd"/>
      <w:r w:rsidRPr="00E00306">
        <w:t xml:space="preserve"> functions for Europe: New hydraulic </w:t>
      </w:r>
      <w:proofErr w:type="spellStart"/>
      <w:r w:rsidRPr="00E00306">
        <w:t>pedotransfer</w:t>
      </w:r>
      <w:proofErr w:type="spellEnd"/>
      <w:r w:rsidRPr="00E00306">
        <w:t xml:space="preserve"> functions for Europe. European Journal of Soil Science </w:t>
      </w:r>
      <w:r>
        <w:t>2015;</w:t>
      </w:r>
      <w:r w:rsidRPr="00E00306">
        <w:t>66</w:t>
      </w:r>
      <w:r>
        <w:t>:</w:t>
      </w:r>
      <w:r w:rsidRPr="00E00306">
        <w:t>226–238.</w:t>
      </w:r>
    </w:p>
    <w:p w14:paraId="00D6EE5C" w14:textId="77777777" w:rsidR="00ED6CD8" w:rsidRDefault="00ED6CD8" w:rsidP="00862696">
      <w:pPr>
        <w:spacing w:after="0" w:line="240" w:lineRule="auto"/>
        <w:jc w:val="both"/>
      </w:pPr>
    </w:p>
    <w:p w14:paraId="5082EF27" w14:textId="77777777" w:rsidR="00E00306" w:rsidRDefault="00ED6CD8" w:rsidP="00862696">
      <w:pPr>
        <w:spacing w:after="0" w:line="240" w:lineRule="auto"/>
        <w:jc w:val="both"/>
      </w:pPr>
      <w:r>
        <w:t xml:space="preserve">Whitmore AP, </w:t>
      </w:r>
      <w:proofErr w:type="spellStart"/>
      <w:r>
        <w:t>Addiscott</w:t>
      </w:r>
      <w:proofErr w:type="spellEnd"/>
      <w:r>
        <w:t xml:space="preserve"> TM.</w:t>
      </w:r>
      <w:r w:rsidRPr="00ED6CD8">
        <w:t xml:space="preserve"> A function for describing nitrogen uptake, dry matter production and rooting by wheat crops. Plant Soil</w:t>
      </w:r>
      <w:r>
        <w:t>, 1987;</w:t>
      </w:r>
      <w:r w:rsidRPr="00ED6CD8">
        <w:t>101</w:t>
      </w:r>
      <w:r>
        <w:t>:</w:t>
      </w:r>
      <w:r w:rsidRPr="00ED6CD8">
        <w:t>51–60.</w:t>
      </w:r>
      <w:r>
        <w:t xml:space="preserve"> </w:t>
      </w:r>
    </w:p>
    <w:p w14:paraId="4A1D79B2" w14:textId="77777777" w:rsidR="00ED6CD8" w:rsidRDefault="00ED6CD8" w:rsidP="00862696">
      <w:pPr>
        <w:spacing w:after="0" w:line="240" w:lineRule="auto"/>
        <w:jc w:val="both"/>
      </w:pPr>
    </w:p>
    <w:p w14:paraId="67D26E63" w14:textId="77777777" w:rsidR="00E669B8" w:rsidRDefault="00E669B8" w:rsidP="00862696">
      <w:pPr>
        <w:spacing w:after="0" w:line="240" w:lineRule="auto"/>
        <w:jc w:val="both"/>
      </w:pPr>
      <w:r w:rsidRPr="002E620F">
        <w:t xml:space="preserve">Youssef MMA, </w:t>
      </w:r>
      <w:proofErr w:type="spellStart"/>
      <w:r w:rsidRPr="002E620F">
        <w:t>Lashein</w:t>
      </w:r>
      <w:proofErr w:type="spellEnd"/>
      <w:r w:rsidRPr="002E620F">
        <w:t xml:space="preserve"> AMS. Effect of Cabbage (Brassica Oleracea) Leaf Residue as a Biofumigant, on Root Knot Nematode, Meloidogyne Incognita Infecting Tomato. Journal of Plant Protec</w:t>
      </w:r>
      <w:r>
        <w:t>tion Research. 2013;53(3):271–</w:t>
      </w:r>
      <w:r w:rsidRPr="002E620F">
        <w:t xml:space="preserve">4. </w:t>
      </w:r>
    </w:p>
    <w:p w14:paraId="0EE1CC2C" w14:textId="77777777" w:rsidR="00E669B8" w:rsidRDefault="00E669B8" w:rsidP="00862696">
      <w:pPr>
        <w:spacing w:after="0" w:line="240" w:lineRule="auto"/>
        <w:jc w:val="both"/>
      </w:pPr>
    </w:p>
    <w:p w14:paraId="07625F4C" w14:textId="77777777" w:rsidR="00AD207B" w:rsidRDefault="00591C5C" w:rsidP="00862696">
      <w:pPr>
        <w:spacing w:after="0" w:line="240" w:lineRule="auto"/>
        <w:jc w:val="both"/>
      </w:pPr>
      <w:proofErr w:type="spellStart"/>
      <w:r w:rsidRPr="00591C5C">
        <w:t>Zaks</w:t>
      </w:r>
      <w:proofErr w:type="spellEnd"/>
      <w:r w:rsidRPr="00591C5C">
        <w:t xml:space="preserve"> DPM, </w:t>
      </w:r>
      <w:proofErr w:type="spellStart"/>
      <w:r w:rsidRPr="00591C5C">
        <w:t>Ramankutty</w:t>
      </w:r>
      <w:proofErr w:type="spellEnd"/>
      <w:r w:rsidRPr="00591C5C">
        <w:t xml:space="preserve"> N, Barford CC, Foley JA, 2007. From Miami to Madison: Investigating the relationship between climate and terrestrial net primary production. Glo</w:t>
      </w:r>
      <w:r w:rsidR="00FA7275">
        <w:t>b</w:t>
      </w:r>
      <w:r w:rsidRPr="00591C5C">
        <w:t>al Biogeochemical Cycles 21, GB3004, doi:10.1029/2006GB002705.</w:t>
      </w:r>
    </w:p>
    <w:p w14:paraId="63EE99A2" w14:textId="77777777" w:rsidR="00AD207B" w:rsidRDefault="00AD207B" w:rsidP="00862696">
      <w:pPr>
        <w:spacing w:after="0" w:line="240" w:lineRule="auto"/>
      </w:pPr>
      <w:r>
        <w:br w:type="page"/>
      </w:r>
    </w:p>
    <w:p w14:paraId="5388D070" w14:textId="77777777" w:rsidR="00AD207B" w:rsidRPr="00B829B9" w:rsidRDefault="00AD207B" w:rsidP="009404FE">
      <w:pPr>
        <w:pStyle w:val="Heading1"/>
      </w:pPr>
      <w:bookmarkStart w:id="31" w:name="_Toc73700865"/>
      <w:r>
        <w:lastRenderedPageBreak/>
        <w:t>Appendix A – Symbols used in equations</w:t>
      </w:r>
      <w:bookmarkEnd w:id="31"/>
    </w:p>
    <w:p w14:paraId="42B14ACE" w14:textId="77777777" w:rsidR="00AD207B" w:rsidRDefault="00AD207B" w:rsidP="00862696">
      <w:pPr>
        <w:spacing w:after="0" w:line="240" w:lineRule="auto"/>
        <w:rPr>
          <w:color w:val="FF0000"/>
        </w:rPr>
      </w:pPr>
    </w:p>
    <w:p w14:paraId="268F8CD1" w14:textId="77777777" w:rsidR="00891A22" w:rsidRDefault="00891A22" w:rsidP="00862696">
      <w:pPr>
        <w:spacing w:after="0" w:line="240" w:lineRule="auto"/>
      </w:pPr>
      <w:r>
        <w:t>Note: ordered lower case before uppercase and Roman lettering before Greek.</w:t>
      </w:r>
      <w:r w:rsidR="00835FBC">
        <w:t xml:space="preserve"> Punctuation and numbering ordered above lettering.</w:t>
      </w:r>
    </w:p>
    <w:p w14:paraId="6C19E871" w14:textId="77777777" w:rsidR="00891A22" w:rsidRPr="00891A22" w:rsidRDefault="00891A22" w:rsidP="00862696">
      <w:pPr>
        <w:spacing w:after="0" w:line="240" w:lineRule="auto"/>
      </w:pPr>
    </w:p>
    <w:p w14:paraId="38F731EF" w14:textId="77777777" w:rsidR="004518F1" w:rsidRPr="00AD207B" w:rsidRDefault="004518F1" w:rsidP="00862696">
      <w:pPr>
        <w:spacing w:after="0" w:line="240" w:lineRule="auto"/>
        <w:rPr>
          <w:color w:val="FF0000"/>
        </w:rPr>
      </w:pPr>
      <w:r>
        <w:rPr>
          <w:color w:val="FF0000"/>
        </w:rPr>
        <w:t xml:space="preserve">**Up to </w:t>
      </w:r>
      <w:r w:rsidR="00DE0856">
        <w:rPr>
          <w:color w:val="FF0000"/>
        </w:rPr>
        <w:t>7.4</w:t>
      </w:r>
      <w:r>
        <w:rPr>
          <w:color w:val="FF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6371"/>
        <w:gridCol w:w="1025"/>
      </w:tblGrid>
      <w:tr w:rsidR="00AD207B" w14:paraId="636D9661" w14:textId="77777777" w:rsidTr="009F34D7">
        <w:trPr>
          <w:tblHeader/>
        </w:trPr>
        <w:tc>
          <w:tcPr>
            <w:tcW w:w="1630" w:type="dxa"/>
            <w:tcBorders>
              <w:top w:val="single" w:sz="4" w:space="0" w:color="auto"/>
              <w:bottom w:val="single" w:sz="4" w:space="0" w:color="auto"/>
            </w:tcBorders>
            <w:vAlign w:val="center"/>
          </w:tcPr>
          <w:p w14:paraId="7E437377" w14:textId="77777777" w:rsidR="00AD207B" w:rsidRDefault="00AD207B" w:rsidP="00967A15">
            <w:pPr>
              <w:jc w:val="center"/>
            </w:pPr>
            <w:r>
              <w:t>Symbol</w:t>
            </w:r>
          </w:p>
        </w:tc>
        <w:tc>
          <w:tcPr>
            <w:tcW w:w="6371" w:type="dxa"/>
            <w:tcBorders>
              <w:top w:val="single" w:sz="4" w:space="0" w:color="auto"/>
              <w:bottom w:val="single" w:sz="4" w:space="0" w:color="auto"/>
            </w:tcBorders>
            <w:vAlign w:val="center"/>
          </w:tcPr>
          <w:p w14:paraId="7CB18DAB" w14:textId="77777777" w:rsidR="00AD207B" w:rsidRDefault="009404FE" w:rsidP="009404FE">
            <w:r>
              <w:t>Definition</w:t>
            </w:r>
          </w:p>
        </w:tc>
        <w:tc>
          <w:tcPr>
            <w:tcW w:w="1025" w:type="dxa"/>
            <w:tcBorders>
              <w:top w:val="single" w:sz="4" w:space="0" w:color="auto"/>
              <w:bottom w:val="single" w:sz="4" w:space="0" w:color="auto"/>
            </w:tcBorders>
            <w:vAlign w:val="center"/>
          </w:tcPr>
          <w:p w14:paraId="4294D9A0" w14:textId="77777777" w:rsidR="00AD207B" w:rsidRDefault="00AD207B" w:rsidP="00701BE5">
            <w:pPr>
              <w:jc w:val="center"/>
            </w:pPr>
            <w:r>
              <w:t>Units</w:t>
            </w:r>
          </w:p>
        </w:tc>
      </w:tr>
      <w:tr w:rsidR="00AD207B" w14:paraId="4268DDC9" w14:textId="77777777" w:rsidTr="009F34D7">
        <w:trPr>
          <w:trHeight w:val="340"/>
        </w:trPr>
        <w:tc>
          <w:tcPr>
            <w:tcW w:w="1630" w:type="dxa"/>
            <w:tcBorders>
              <w:top w:val="single" w:sz="4" w:space="0" w:color="auto"/>
            </w:tcBorders>
            <w:vAlign w:val="center"/>
          </w:tcPr>
          <w:p w14:paraId="7E2EFD79" w14:textId="77777777" w:rsidR="00AD207B" w:rsidRDefault="00AD207B" w:rsidP="00967A15"/>
        </w:tc>
        <w:tc>
          <w:tcPr>
            <w:tcW w:w="6371" w:type="dxa"/>
            <w:tcBorders>
              <w:top w:val="single" w:sz="4" w:space="0" w:color="auto"/>
            </w:tcBorders>
            <w:vAlign w:val="center"/>
          </w:tcPr>
          <w:p w14:paraId="6BBEFCEC" w14:textId="77777777" w:rsidR="00AD207B" w:rsidRDefault="00AD207B" w:rsidP="00862696"/>
        </w:tc>
        <w:tc>
          <w:tcPr>
            <w:tcW w:w="1025" w:type="dxa"/>
            <w:tcBorders>
              <w:top w:val="single" w:sz="4" w:space="0" w:color="auto"/>
            </w:tcBorders>
            <w:vAlign w:val="center"/>
          </w:tcPr>
          <w:p w14:paraId="18F9CE37" w14:textId="77777777" w:rsidR="00AD207B" w:rsidRDefault="00AD207B" w:rsidP="00701BE5">
            <w:pPr>
              <w:jc w:val="center"/>
            </w:pPr>
          </w:p>
        </w:tc>
      </w:tr>
      <w:tr w:rsidR="002D3882" w14:paraId="5879EC2D" w14:textId="77777777" w:rsidTr="009F34D7">
        <w:trPr>
          <w:trHeight w:val="340"/>
        </w:trPr>
        <w:tc>
          <w:tcPr>
            <w:tcW w:w="1630" w:type="dxa"/>
            <w:vAlign w:val="center"/>
          </w:tcPr>
          <w:p w14:paraId="4C113EA3" w14:textId="77777777" w:rsidR="002D3882" w:rsidRDefault="002D3882" w:rsidP="00967A15">
            <w:pPr>
              <w:rPr>
                <w:rFonts w:ascii="Calibri" w:eastAsia="Calibri" w:hAnsi="Calibri" w:cs="Times New Roman"/>
              </w:rPr>
            </w:pPr>
            <m:oMathPara>
              <m:oMath>
                <m:r>
                  <w:rPr>
                    <w:rFonts w:ascii="Cambria Math" w:hAnsi="Cambria Math"/>
                  </w:rPr>
                  <m:t>A</m:t>
                </m:r>
              </m:oMath>
            </m:oMathPara>
          </w:p>
        </w:tc>
        <w:tc>
          <w:tcPr>
            <w:tcW w:w="6371" w:type="dxa"/>
            <w:vAlign w:val="center"/>
          </w:tcPr>
          <w:p w14:paraId="4C9CCC27" w14:textId="77777777" w:rsidR="002D3882" w:rsidRDefault="002D3882" w:rsidP="00862696">
            <w:pPr>
              <w:rPr>
                <w:rFonts w:eastAsiaTheme="minorEastAsia"/>
              </w:rPr>
            </w:pPr>
            <w:r>
              <w:rPr>
                <w:rFonts w:eastAsiaTheme="minorEastAsia"/>
              </w:rPr>
              <w:t>Area of the piece of land</w:t>
            </w:r>
          </w:p>
        </w:tc>
        <w:tc>
          <w:tcPr>
            <w:tcW w:w="1025" w:type="dxa"/>
            <w:vAlign w:val="center"/>
          </w:tcPr>
          <w:p w14:paraId="3650E550" w14:textId="77777777" w:rsidR="002D3882" w:rsidRDefault="002D3882" w:rsidP="00701BE5">
            <w:pPr>
              <w:jc w:val="center"/>
              <w:rPr>
                <w:rFonts w:eastAsiaTheme="minorEastAsia"/>
              </w:rPr>
            </w:pPr>
            <w:r>
              <w:rPr>
                <w:rFonts w:eastAsiaTheme="minorEastAsia"/>
              </w:rPr>
              <w:t>ha</w:t>
            </w:r>
          </w:p>
        </w:tc>
      </w:tr>
      <w:tr w:rsidR="00554013" w14:paraId="790B6CE8" w14:textId="77777777" w:rsidTr="009F34D7">
        <w:trPr>
          <w:trHeight w:val="340"/>
        </w:trPr>
        <w:tc>
          <w:tcPr>
            <w:tcW w:w="1630" w:type="dxa"/>
            <w:vAlign w:val="center"/>
          </w:tcPr>
          <w:p w14:paraId="58666A70" w14:textId="77777777" w:rsidR="00554013" w:rsidRDefault="008D1106" w:rsidP="00967A15">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m:t>
                    </m:r>
                  </m:sub>
                </m:sSub>
              </m:oMath>
            </m:oMathPara>
          </w:p>
        </w:tc>
        <w:tc>
          <w:tcPr>
            <w:tcW w:w="6371" w:type="dxa"/>
            <w:vAlign w:val="center"/>
          </w:tcPr>
          <w:p w14:paraId="6C0E40B2" w14:textId="77777777" w:rsidR="00554013" w:rsidRDefault="00554013" w:rsidP="00862696">
            <w:pPr>
              <w:rPr>
                <w:rFonts w:eastAsiaTheme="minorEastAsia"/>
              </w:rPr>
            </w:pPr>
            <w:r>
              <w:rPr>
                <w:rFonts w:eastAsiaTheme="minorEastAsia"/>
              </w:rPr>
              <w:t>N response coefficient</w:t>
            </w:r>
          </w:p>
        </w:tc>
        <w:tc>
          <w:tcPr>
            <w:tcW w:w="1025" w:type="dxa"/>
            <w:vAlign w:val="center"/>
          </w:tcPr>
          <w:p w14:paraId="79D4F016" w14:textId="77777777" w:rsidR="00554013" w:rsidRDefault="00554013" w:rsidP="00701BE5">
            <w:pPr>
              <w:jc w:val="center"/>
              <w:rPr>
                <w:rFonts w:eastAsiaTheme="minorEastAsia"/>
              </w:rPr>
            </w:pPr>
            <w:r>
              <w:rPr>
                <w:rFonts w:eastAsiaTheme="minorEastAsia"/>
              </w:rPr>
              <w:t>No units</w:t>
            </w:r>
          </w:p>
        </w:tc>
      </w:tr>
      <w:tr w:rsidR="00835FBC" w14:paraId="0A53EC57" w14:textId="77777777" w:rsidTr="009F34D7">
        <w:trPr>
          <w:trHeight w:val="340"/>
        </w:trPr>
        <w:tc>
          <w:tcPr>
            <w:tcW w:w="1630" w:type="dxa"/>
            <w:vAlign w:val="center"/>
          </w:tcPr>
          <w:p w14:paraId="465DF64B" w14:textId="77777777" w:rsidR="00835FBC" w:rsidRDefault="008D1106" w:rsidP="00967A15">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X</m:t>
                    </m:r>
                  </m:sub>
                </m:sSub>
              </m:oMath>
            </m:oMathPara>
          </w:p>
        </w:tc>
        <w:tc>
          <w:tcPr>
            <w:tcW w:w="6371" w:type="dxa"/>
            <w:vAlign w:val="center"/>
          </w:tcPr>
          <w:p w14:paraId="1DBE7862" w14:textId="77777777" w:rsidR="00835FBC" w:rsidRDefault="00835FBC" w:rsidP="00835FBC">
            <w:pPr>
              <w:rPr>
                <w:rFonts w:eastAsiaTheme="minorEastAsia"/>
              </w:rPr>
            </w:pPr>
            <w:r>
              <w:rPr>
                <w:rFonts w:eastAsiaTheme="minorEastAsia"/>
              </w:rPr>
              <w:t>Nutrient (N, P or K)  response coefficient</w:t>
            </w:r>
          </w:p>
        </w:tc>
        <w:tc>
          <w:tcPr>
            <w:tcW w:w="1025" w:type="dxa"/>
            <w:vAlign w:val="center"/>
          </w:tcPr>
          <w:p w14:paraId="2F1D18FA" w14:textId="77777777" w:rsidR="00835FBC" w:rsidRDefault="00835FBC" w:rsidP="00701BE5">
            <w:pPr>
              <w:jc w:val="center"/>
              <w:rPr>
                <w:rFonts w:eastAsiaTheme="minorEastAsia"/>
              </w:rPr>
            </w:pPr>
            <w:r>
              <w:rPr>
                <w:rFonts w:eastAsiaTheme="minorEastAsia"/>
              </w:rPr>
              <w:t>No units</w:t>
            </w:r>
          </w:p>
        </w:tc>
      </w:tr>
      <w:tr w:rsidR="00835FBC" w14:paraId="568D5E57" w14:textId="77777777" w:rsidTr="009F34D7">
        <w:trPr>
          <w:trHeight w:val="340"/>
        </w:trPr>
        <w:tc>
          <w:tcPr>
            <w:tcW w:w="1630" w:type="dxa"/>
            <w:vAlign w:val="center"/>
          </w:tcPr>
          <w:p w14:paraId="509E7DF3" w14:textId="77777777" w:rsidR="00835FBC" w:rsidRDefault="008D1106" w:rsidP="00967A15">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oMath>
            </m:oMathPara>
          </w:p>
        </w:tc>
        <w:tc>
          <w:tcPr>
            <w:tcW w:w="6371" w:type="dxa"/>
            <w:vAlign w:val="center"/>
          </w:tcPr>
          <w:p w14:paraId="6B52C3E4" w14:textId="77777777" w:rsidR="00835FBC" w:rsidRDefault="00835FBC" w:rsidP="00835FBC">
            <w:pPr>
              <w:rPr>
                <w:rFonts w:eastAsiaTheme="minorEastAsia"/>
              </w:rPr>
            </w:pPr>
            <w:r>
              <w:rPr>
                <w:rFonts w:eastAsiaTheme="minorEastAsia"/>
              </w:rPr>
              <w:t>Relative net primary production modified according to nutrient limitation</w:t>
            </w:r>
          </w:p>
        </w:tc>
        <w:tc>
          <w:tcPr>
            <w:tcW w:w="1025" w:type="dxa"/>
            <w:vAlign w:val="center"/>
          </w:tcPr>
          <w:p w14:paraId="61320241" w14:textId="77777777" w:rsidR="00835FBC" w:rsidRDefault="00835FBC" w:rsidP="00701BE5">
            <w:pPr>
              <w:jc w:val="center"/>
              <w:rPr>
                <w:rFonts w:eastAsiaTheme="minorEastAsia"/>
              </w:rPr>
            </w:pPr>
            <w:r>
              <w:rPr>
                <w:rFonts w:eastAsiaTheme="minorEastAsia"/>
              </w:rPr>
              <w:t>t ha</w:t>
            </w:r>
            <w:r>
              <w:rPr>
                <w:rFonts w:eastAsiaTheme="minorEastAsia"/>
                <w:vertAlign w:val="superscript"/>
              </w:rPr>
              <w:t>-1</w:t>
            </w:r>
          </w:p>
        </w:tc>
      </w:tr>
      <w:tr w:rsidR="00835FBC" w14:paraId="620A2DDE" w14:textId="77777777" w:rsidTr="009F34D7">
        <w:trPr>
          <w:trHeight w:val="340"/>
        </w:trPr>
        <w:tc>
          <w:tcPr>
            <w:tcW w:w="1630" w:type="dxa"/>
            <w:vAlign w:val="center"/>
          </w:tcPr>
          <w:p w14:paraId="08690A92" w14:textId="77777777" w:rsidR="00835FBC" w:rsidRDefault="008D1106" w:rsidP="00967A15">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npp,X</m:t>
                    </m:r>
                  </m:sub>
                </m:sSub>
              </m:oMath>
            </m:oMathPara>
          </w:p>
        </w:tc>
        <w:tc>
          <w:tcPr>
            <w:tcW w:w="6371" w:type="dxa"/>
            <w:vAlign w:val="center"/>
          </w:tcPr>
          <w:p w14:paraId="40C74A25" w14:textId="77777777" w:rsidR="00835FBC" w:rsidRDefault="00835FBC" w:rsidP="00835FBC">
            <w:pPr>
              <w:rPr>
                <w:rFonts w:eastAsiaTheme="minorEastAsia"/>
              </w:rPr>
            </w:pPr>
            <w:r>
              <w:rPr>
                <w:rFonts w:eastAsiaTheme="minorEastAsia"/>
              </w:rPr>
              <w:t>Relative net primary production modified according to limitation of nutrient X</w:t>
            </w:r>
          </w:p>
        </w:tc>
        <w:tc>
          <w:tcPr>
            <w:tcW w:w="1025" w:type="dxa"/>
            <w:vAlign w:val="center"/>
          </w:tcPr>
          <w:p w14:paraId="387455BE" w14:textId="77777777" w:rsidR="00835FBC" w:rsidRDefault="00835FBC" w:rsidP="00701BE5">
            <w:pPr>
              <w:jc w:val="center"/>
              <w:rPr>
                <w:rFonts w:eastAsiaTheme="minorEastAsia"/>
              </w:rPr>
            </w:pPr>
            <w:r>
              <w:rPr>
                <w:rFonts w:eastAsiaTheme="minorEastAsia"/>
              </w:rPr>
              <w:t>t ha</w:t>
            </w:r>
            <w:r>
              <w:rPr>
                <w:rFonts w:eastAsiaTheme="minorEastAsia"/>
                <w:vertAlign w:val="superscript"/>
              </w:rPr>
              <w:t>-1</w:t>
            </w:r>
          </w:p>
        </w:tc>
      </w:tr>
      <w:tr w:rsidR="00835FBC" w14:paraId="5563439A" w14:textId="77777777" w:rsidTr="009F34D7">
        <w:trPr>
          <w:trHeight w:val="340"/>
        </w:trPr>
        <w:tc>
          <w:tcPr>
            <w:tcW w:w="1630" w:type="dxa"/>
            <w:vAlign w:val="center"/>
          </w:tcPr>
          <w:p w14:paraId="3B8E814E" w14:textId="77777777" w:rsidR="00835FBC" w:rsidRDefault="008D1106" w:rsidP="00967A15">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CO2</m:t>
                    </m:r>
                  </m:sub>
                </m:sSub>
              </m:oMath>
            </m:oMathPara>
          </w:p>
        </w:tc>
        <w:tc>
          <w:tcPr>
            <w:tcW w:w="6371" w:type="dxa"/>
            <w:vAlign w:val="center"/>
          </w:tcPr>
          <w:p w14:paraId="65035723" w14:textId="77777777" w:rsidR="00835FBC" w:rsidRDefault="00835FBC" w:rsidP="00835FBC">
            <w:r>
              <w:rPr>
                <w:rFonts w:eastAsiaTheme="minorEastAsia"/>
              </w:rPr>
              <w:t>Amount of carbon dioxide C produced by aerobic decomposition</w:t>
            </w:r>
            <w:r w:rsidR="00301B4C">
              <w:rPr>
                <w:rFonts w:eastAsiaTheme="minorEastAsia"/>
              </w:rPr>
              <w:t xml:space="preserve"> in given month</w:t>
            </w:r>
          </w:p>
        </w:tc>
        <w:tc>
          <w:tcPr>
            <w:tcW w:w="1025" w:type="dxa"/>
            <w:vAlign w:val="center"/>
          </w:tcPr>
          <w:p w14:paraId="4C32D6B2" w14:textId="77777777" w:rsidR="00835FBC" w:rsidRPr="006B2D20" w:rsidRDefault="00835FBC" w:rsidP="00701BE5">
            <w:pPr>
              <w:jc w:val="center"/>
              <w:rPr>
                <w:rFonts w:eastAsiaTheme="minorEastAsia"/>
                <w:vertAlign w:val="superscript"/>
              </w:rPr>
            </w:pPr>
            <w:r>
              <w:rPr>
                <w:rFonts w:eastAsiaTheme="minorEastAsia"/>
              </w:rPr>
              <w:t>t ha</w:t>
            </w:r>
            <w:r>
              <w:rPr>
                <w:rFonts w:eastAsiaTheme="minorEastAsia"/>
                <w:vertAlign w:val="superscript"/>
              </w:rPr>
              <w:t>-1</w:t>
            </w:r>
          </w:p>
        </w:tc>
      </w:tr>
      <w:tr w:rsidR="007F50DC" w14:paraId="60050A96" w14:textId="77777777" w:rsidTr="009F34D7">
        <w:trPr>
          <w:trHeight w:val="340"/>
        </w:trPr>
        <w:tc>
          <w:tcPr>
            <w:tcW w:w="1630" w:type="dxa"/>
            <w:vAlign w:val="center"/>
          </w:tcPr>
          <w:p w14:paraId="5C255C16" w14:textId="77777777" w:rsidR="007F50DC" w:rsidRDefault="008D1106" w:rsidP="00967A15">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DPM,last</m:t>
                    </m:r>
                  </m:sub>
                </m:sSub>
              </m:oMath>
            </m:oMathPara>
          </w:p>
        </w:tc>
        <w:tc>
          <w:tcPr>
            <w:tcW w:w="6371" w:type="dxa"/>
            <w:vAlign w:val="center"/>
          </w:tcPr>
          <w:p w14:paraId="204A9C79" w14:textId="77777777" w:rsidR="007F50DC" w:rsidRDefault="007F50DC" w:rsidP="00835FBC">
            <w:pPr>
              <w:rPr>
                <w:rFonts w:eastAsiaTheme="minorEastAsia"/>
              </w:rPr>
            </w:pPr>
            <w:r>
              <w:rPr>
                <w:rFonts w:eastAsiaTheme="minorEastAsia"/>
              </w:rPr>
              <w:t>Stock of C in the DPM pool in the last time step</w:t>
            </w:r>
          </w:p>
        </w:tc>
        <w:tc>
          <w:tcPr>
            <w:tcW w:w="1025" w:type="dxa"/>
            <w:vAlign w:val="center"/>
          </w:tcPr>
          <w:p w14:paraId="696197AF" w14:textId="77777777" w:rsidR="007F50DC" w:rsidRDefault="007F50DC" w:rsidP="00701BE5">
            <w:pPr>
              <w:jc w:val="center"/>
              <w:rPr>
                <w:rFonts w:eastAsiaTheme="minorEastAsia"/>
              </w:rPr>
            </w:pPr>
            <w:r>
              <w:rPr>
                <w:rFonts w:eastAsiaTheme="minorEastAsia"/>
              </w:rPr>
              <w:t>t ha</w:t>
            </w:r>
            <w:r>
              <w:rPr>
                <w:rFonts w:eastAsiaTheme="minorEastAsia"/>
                <w:vertAlign w:val="superscript"/>
              </w:rPr>
              <w:t>-1</w:t>
            </w:r>
          </w:p>
        </w:tc>
      </w:tr>
      <w:tr w:rsidR="00C10741" w14:paraId="2EC3EBFB" w14:textId="77777777" w:rsidTr="009F34D7">
        <w:trPr>
          <w:trHeight w:val="340"/>
        </w:trPr>
        <w:tc>
          <w:tcPr>
            <w:tcW w:w="1630" w:type="dxa"/>
            <w:vAlign w:val="center"/>
          </w:tcPr>
          <w:p w14:paraId="3C73F98E" w14:textId="77777777" w:rsidR="00C10741" w:rsidRDefault="008D1106" w:rsidP="00C1074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HUM,last</m:t>
                    </m:r>
                  </m:sub>
                </m:sSub>
              </m:oMath>
            </m:oMathPara>
          </w:p>
        </w:tc>
        <w:tc>
          <w:tcPr>
            <w:tcW w:w="6371" w:type="dxa"/>
            <w:vAlign w:val="center"/>
          </w:tcPr>
          <w:p w14:paraId="483986FD" w14:textId="77777777" w:rsidR="00C10741" w:rsidRDefault="00C10741" w:rsidP="00C10741">
            <w:pPr>
              <w:rPr>
                <w:rFonts w:eastAsiaTheme="minorEastAsia"/>
              </w:rPr>
            </w:pPr>
            <w:r>
              <w:rPr>
                <w:rFonts w:eastAsiaTheme="minorEastAsia"/>
              </w:rPr>
              <w:t>Stock of C in the HUM pool in the last time step</w:t>
            </w:r>
          </w:p>
        </w:tc>
        <w:tc>
          <w:tcPr>
            <w:tcW w:w="1025" w:type="dxa"/>
            <w:vAlign w:val="center"/>
          </w:tcPr>
          <w:p w14:paraId="61FC7FE9" w14:textId="77777777" w:rsidR="00C10741" w:rsidRDefault="00C10741" w:rsidP="00C10741">
            <w:pPr>
              <w:jc w:val="center"/>
              <w:rPr>
                <w:rFonts w:eastAsiaTheme="minorEastAsia"/>
              </w:rPr>
            </w:pPr>
            <w:r>
              <w:rPr>
                <w:rFonts w:eastAsiaTheme="minorEastAsia"/>
              </w:rPr>
              <w:t>t ha</w:t>
            </w:r>
            <w:r>
              <w:rPr>
                <w:rFonts w:eastAsiaTheme="minorEastAsia"/>
                <w:vertAlign w:val="superscript"/>
              </w:rPr>
              <w:t>-1</w:t>
            </w:r>
          </w:p>
        </w:tc>
      </w:tr>
      <w:tr w:rsidR="00C10741" w14:paraId="7B99A912" w14:textId="77777777" w:rsidTr="009F34D7">
        <w:trPr>
          <w:trHeight w:val="340"/>
        </w:trPr>
        <w:tc>
          <w:tcPr>
            <w:tcW w:w="1630" w:type="dxa"/>
            <w:vAlign w:val="center"/>
          </w:tcPr>
          <w:p w14:paraId="2D40C9F6" w14:textId="77777777" w:rsidR="00C10741" w:rsidRDefault="008D1106" w:rsidP="00C1074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RPM,last</m:t>
                    </m:r>
                  </m:sub>
                </m:sSub>
              </m:oMath>
            </m:oMathPara>
          </w:p>
        </w:tc>
        <w:tc>
          <w:tcPr>
            <w:tcW w:w="6371" w:type="dxa"/>
            <w:vAlign w:val="center"/>
          </w:tcPr>
          <w:p w14:paraId="2990AAAD" w14:textId="77777777" w:rsidR="00C10741" w:rsidRDefault="00C10741" w:rsidP="00C10741">
            <w:pPr>
              <w:rPr>
                <w:rFonts w:eastAsiaTheme="minorEastAsia"/>
              </w:rPr>
            </w:pPr>
            <w:r>
              <w:rPr>
                <w:rFonts w:eastAsiaTheme="minorEastAsia"/>
              </w:rPr>
              <w:t>Stock of C in the RPM pool in the last time step</w:t>
            </w:r>
          </w:p>
        </w:tc>
        <w:tc>
          <w:tcPr>
            <w:tcW w:w="1025" w:type="dxa"/>
            <w:vAlign w:val="center"/>
          </w:tcPr>
          <w:p w14:paraId="2DF06D30" w14:textId="77777777" w:rsidR="00C10741" w:rsidRDefault="00C10741" w:rsidP="00C10741">
            <w:pPr>
              <w:jc w:val="center"/>
              <w:rPr>
                <w:rFonts w:eastAsiaTheme="minorEastAsia"/>
              </w:rPr>
            </w:pPr>
            <w:r>
              <w:rPr>
                <w:rFonts w:eastAsiaTheme="minorEastAsia"/>
              </w:rPr>
              <w:t>t ha</w:t>
            </w:r>
            <w:r>
              <w:rPr>
                <w:rFonts w:eastAsiaTheme="minorEastAsia"/>
                <w:vertAlign w:val="superscript"/>
              </w:rPr>
              <w:t>-1</w:t>
            </w:r>
          </w:p>
        </w:tc>
      </w:tr>
      <w:tr w:rsidR="00C10741" w14:paraId="32FEA910" w14:textId="77777777" w:rsidTr="009F34D7">
        <w:trPr>
          <w:trHeight w:val="340"/>
        </w:trPr>
        <w:tc>
          <w:tcPr>
            <w:tcW w:w="1630" w:type="dxa"/>
            <w:vAlign w:val="center"/>
          </w:tcPr>
          <w:p w14:paraId="50F80130" w14:textId="77777777" w:rsidR="00C10741" w:rsidRDefault="008D1106" w:rsidP="00C1074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IOM</m:t>
                    </m:r>
                  </m:sub>
                </m:sSub>
              </m:oMath>
            </m:oMathPara>
          </w:p>
        </w:tc>
        <w:tc>
          <w:tcPr>
            <w:tcW w:w="6371" w:type="dxa"/>
            <w:vAlign w:val="center"/>
          </w:tcPr>
          <w:p w14:paraId="55526CC5" w14:textId="77777777" w:rsidR="00C10741" w:rsidRDefault="00C10741" w:rsidP="00C10741">
            <w:r>
              <w:t>Amount of C in the IOM pool</w:t>
            </w:r>
          </w:p>
        </w:tc>
        <w:tc>
          <w:tcPr>
            <w:tcW w:w="1025" w:type="dxa"/>
            <w:vAlign w:val="center"/>
          </w:tcPr>
          <w:p w14:paraId="5623B5B4" w14:textId="77777777" w:rsidR="00C10741" w:rsidRPr="004518F1" w:rsidRDefault="00C10741" w:rsidP="00C10741">
            <w:pPr>
              <w:jc w:val="center"/>
              <w:rPr>
                <w:rFonts w:eastAsiaTheme="minorEastAsia"/>
                <w:vertAlign w:val="superscript"/>
              </w:rPr>
            </w:pPr>
            <w:r>
              <w:rPr>
                <w:rFonts w:eastAsiaTheme="minorEastAsia"/>
              </w:rPr>
              <w:t>t ha</w:t>
            </w:r>
            <w:r>
              <w:rPr>
                <w:rFonts w:eastAsiaTheme="minorEastAsia"/>
                <w:vertAlign w:val="superscript"/>
              </w:rPr>
              <w:t>-1</w:t>
            </w:r>
          </w:p>
        </w:tc>
      </w:tr>
      <w:tr w:rsidR="00C10741" w14:paraId="0F5BD052" w14:textId="77777777" w:rsidTr="009F34D7">
        <w:trPr>
          <w:trHeight w:val="340"/>
        </w:trPr>
        <w:tc>
          <w:tcPr>
            <w:tcW w:w="1630" w:type="dxa"/>
            <w:vAlign w:val="center"/>
          </w:tcPr>
          <w:p w14:paraId="6EA88926" w14:textId="77777777" w:rsidR="00C10741" w:rsidRDefault="008D1106" w:rsidP="00C1074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loss</m:t>
                    </m:r>
                  </m:sub>
                </m:sSub>
              </m:oMath>
            </m:oMathPara>
          </w:p>
        </w:tc>
        <w:tc>
          <w:tcPr>
            <w:tcW w:w="6371" w:type="dxa"/>
            <w:vAlign w:val="center"/>
          </w:tcPr>
          <w:p w14:paraId="52A27BCD" w14:textId="77777777" w:rsidR="00C10741" w:rsidRDefault="00C10741" w:rsidP="00C10741">
            <w:pPr>
              <w:rPr>
                <w:rFonts w:eastAsiaTheme="minorEastAsia"/>
              </w:rPr>
            </w:pPr>
            <w:r>
              <w:t>Amount of C lost</w:t>
            </w:r>
            <w:r w:rsidRPr="009D3B8B">
              <w:t xml:space="preserve"> </w:t>
            </w:r>
            <w:r>
              <w:t>from each pool in each time-step</w:t>
            </w:r>
          </w:p>
        </w:tc>
        <w:tc>
          <w:tcPr>
            <w:tcW w:w="1025" w:type="dxa"/>
            <w:vAlign w:val="center"/>
          </w:tcPr>
          <w:p w14:paraId="3E745132" w14:textId="77777777" w:rsidR="00C10741" w:rsidRDefault="00C10741" w:rsidP="00C10741">
            <w:pPr>
              <w:jc w:val="center"/>
              <w:rPr>
                <w:rFonts w:eastAsiaTheme="minorEastAsia"/>
              </w:rPr>
            </w:pPr>
            <w:r>
              <w:rPr>
                <w:rFonts w:eastAsiaTheme="minorEastAsia"/>
              </w:rPr>
              <w:t>t ha</w:t>
            </w:r>
            <w:r>
              <w:rPr>
                <w:rFonts w:eastAsiaTheme="minorEastAsia"/>
                <w:vertAlign w:val="superscript"/>
              </w:rPr>
              <w:t>-1</w:t>
            </w:r>
          </w:p>
        </w:tc>
      </w:tr>
      <w:tr w:rsidR="00C10741" w14:paraId="3802943C" w14:textId="77777777" w:rsidTr="009F34D7">
        <w:trPr>
          <w:trHeight w:val="340"/>
        </w:trPr>
        <w:tc>
          <w:tcPr>
            <w:tcW w:w="1630" w:type="dxa"/>
            <w:vAlign w:val="center"/>
          </w:tcPr>
          <w:p w14:paraId="50539582" w14:textId="77777777" w:rsidR="00C10741" w:rsidRDefault="008D1106" w:rsidP="00C1074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meas</m:t>
                    </m:r>
                  </m:sub>
                </m:sSub>
              </m:oMath>
            </m:oMathPara>
          </w:p>
        </w:tc>
        <w:tc>
          <w:tcPr>
            <w:tcW w:w="6371" w:type="dxa"/>
            <w:vAlign w:val="center"/>
          </w:tcPr>
          <w:p w14:paraId="319B6D26" w14:textId="77777777" w:rsidR="00C10741" w:rsidRDefault="00C10741" w:rsidP="00C10741">
            <w:r>
              <w:rPr>
                <w:rFonts w:eastAsiaTheme="minorEastAsia"/>
              </w:rPr>
              <w:t>Measured total soil C</w:t>
            </w:r>
          </w:p>
        </w:tc>
        <w:tc>
          <w:tcPr>
            <w:tcW w:w="1025" w:type="dxa"/>
            <w:vAlign w:val="center"/>
          </w:tcPr>
          <w:p w14:paraId="32B72B3D" w14:textId="77777777" w:rsidR="00C10741" w:rsidRDefault="00C10741" w:rsidP="00C10741">
            <w:pPr>
              <w:jc w:val="center"/>
              <w:rPr>
                <w:rFonts w:eastAsiaTheme="minorEastAsia"/>
              </w:rPr>
            </w:pPr>
            <w:r>
              <w:rPr>
                <w:rFonts w:eastAsiaTheme="minorEastAsia"/>
              </w:rPr>
              <w:t>t ha</w:t>
            </w:r>
            <w:r>
              <w:rPr>
                <w:rFonts w:eastAsiaTheme="minorEastAsia"/>
                <w:vertAlign w:val="superscript"/>
              </w:rPr>
              <w:t>-1</w:t>
            </w:r>
          </w:p>
        </w:tc>
      </w:tr>
      <w:tr w:rsidR="00C10741" w14:paraId="001F0D9B" w14:textId="77777777" w:rsidTr="009F34D7">
        <w:trPr>
          <w:trHeight w:val="340"/>
        </w:trPr>
        <w:tc>
          <w:tcPr>
            <w:tcW w:w="1630" w:type="dxa"/>
            <w:vAlign w:val="center"/>
          </w:tcPr>
          <w:p w14:paraId="55FD89CD" w14:textId="77777777" w:rsidR="00C10741" w:rsidRDefault="008D1106" w:rsidP="00C1074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m:t>
                    </m:r>
                  </m:sub>
                </m:sSub>
              </m:oMath>
            </m:oMathPara>
          </w:p>
        </w:tc>
        <w:tc>
          <w:tcPr>
            <w:tcW w:w="6371" w:type="dxa"/>
            <w:vAlign w:val="center"/>
          </w:tcPr>
          <w:p w14:paraId="7A9C6CAA" w14:textId="77777777" w:rsidR="00C10741" w:rsidRDefault="00C10741" w:rsidP="00C10741">
            <w:r>
              <w:t>Net primary of C production calculated according to environmental limitations</w:t>
            </w:r>
          </w:p>
        </w:tc>
        <w:tc>
          <w:tcPr>
            <w:tcW w:w="1025" w:type="dxa"/>
            <w:vAlign w:val="center"/>
          </w:tcPr>
          <w:p w14:paraId="5E01A4E0" w14:textId="77777777" w:rsidR="00C10741" w:rsidRDefault="00C10741" w:rsidP="00C10741">
            <w:pPr>
              <w:jc w:val="center"/>
              <w:rPr>
                <w:rFonts w:eastAsiaTheme="minorEastAsia"/>
              </w:rPr>
            </w:pPr>
            <w:r>
              <w:rPr>
                <w:rFonts w:eastAsiaTheme="minorEastAsia"/>
              </w:rPr>
              <w:t>t ha</w:t>
            </w:r>
            <w:r>
              <w:rPr>
                <w:rFonts w:eastAsiaTheme="minorEastAsia"/>
                <w:vertAlign w:val="superscript"/>
              </w:rPr>
              <w:t>-1</w:t>
            </w:r>
          </w:p>
        </w:tc>
      </w:tr>
      <w:tr w:rsidR="005767E1" w14:paraId="2BD74C99" w14:textId="77777777" w:rsidTr="009F34D7">
        <w:trPr>
          <w:trHeight w:val="340"/>
        </w:trPr>
        <w:tc>
          <w:tcPr>
            <w:tcW w:w="1630" w:type="dxa"/>
            <w:vAlign w:val="center"/>
          </w:tcPr>
          <w:p w14:paraId="7D9A11D5" w14:textId="37834C40" w:rsidR="005767E1" w:rsidRDefault="008D1106" w:rsidP="005767E1">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m:rPr>
                        <m:sty m:val="p"/>
                      </m:rPr>
                      <w:rPr>
                        <w:rFonts w:ascii="Cambria Math" w:hAnsi="Cambria Math"/>
                      </w:rPr>
                      <m:t>npp</m:t>
                    </m:r>
                  </m:sub>
                </m:sSub>
              </m:oMath>
            </m:oMathPara>
          </w:p>
        </w:tc>
        <w:tc>
          <w:tcPr>
            <w:tcW w:w="6371" w:type="dxa"/>
            <w:vAlign w:val="center"/>
          </w:tcPr>
          <w:p w14:paraId="1AAB264C" w14:textId="1FCC57BD" w:rsidR="005767E1" w:rsidRDefault="005767E1" w:rsidP="005767E1">
            <w:r>
              <w:t>Net primary of C production calculated according to both water and nutrient limitations</w:t>
            </w:r>
          </w:p>
        </w:tc>
        <w:tc>
          <w:tcPr>
            <w:tcW w:w="1025" w:type="dxa"/>
            <w:vAlign w:val="center"/>
          </w:tcPr>
          <w:p w14:paraId="32E8E649" w14:textId="0C83404F"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577B399E" w14:textId="77777777" w:rsidTr="009F34D7">
        <w:trPr>
          <w:trHeight w:val="340"/>
        </w:trPr>
        <w:tc>
          <w:tcPr>
            <w:tcW w:w="1630" w:type="dxa"/>
            <w:vAlign w:val="center"/>
          </w:tcPr>
          <w:p w14:paraId="425999D2"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npp,atyp</m:t>
                    </m:r>
                  </m:sub>
                </m:sSub>
              </m:oMath>
            </m:oMathPara>
          </w:p>
        </w:tc>
        <w:tc>
          <w:tcPr>
            <w:tcW w:w="6371" w:type="dxa"/>
            <w:vAlign w:val="center"/>
          </w:tcPr>
          <w:p w14:paraId="026EF512" w14:textId="77777777" w:rsidR="005767E1" w:rsidRDefault="005767E1" w:rsidP="005767E1">
            <w:pPr>
              <w:rPr>
                <w:rFonts w:eastAsiaTheme="minorEastAsia"/>
              </w:rPr>
            </w:pPr>
            <w:r>
              <w:t>Net primary production of C estimated under the atypical conditions</w:t>
            </w:r>
          </w:p>
        </w:tc>
        <w:tc>
          <w:tcPr>
            <w:tcW w:w="1025" w:type="dxa"/>
            <w:vAlign w:val="center"/>
          </w:tcPr>
          <w:p w14:paraId="75BC64FD"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046BC17C" w14:textId="77777777" w:rsidTr="009F34D7">
        <w:trPr>
          <w:trHeight w:val="340"/>
        </w:trPr>
        <w:tc>
          <w:tcPr>
            <w:tcW w:w="1630" w:type="dxa"/>
            <w:vAlign w:val="center"/>
          </w:tcPr>
          <w:p w14:paraId="789AE153" w14:textId="1CAAB55C"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npp.mon</m:t>
                    </m:r>
                  </m:sub>
                </m:sSub>
              </m:oMath>
            </m:oMathPara>
          </w:p>
        </w:tc>
        <w:tc>
          <w:tcPr>
            <w:tcW w:w="6371" w:type="dxa"/>
            <w:vAlign w:val="center"/>
          </w:tcPr>
          <w:p w14:paraId="68C334B2" w14:textId="3B4F3EED" w:rsidR="005767E1" w:rsidRDefault="005767E1" w:rsidP="005767E1">
            <w:r>
              <w:t>Net primary production of C for a given month</w:t>
            </w:r>
          </w:p>
        </w:tc>
        <w:tc>
          <w:tcPr>
            <w:tcW w:w="1025" w:type="dxa"/>
            <w:vAlign w:val="center"/>
          </w:tcPr>
          <w:p w14:paraId="23C98122" w14:textId="5E8618B4"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12E1637C" w14:textId="77777777" w:rsidTr="009F34D7">
        <w:trPr>
          <w:trHeight w:val="340"/>
        </w:trPr>
        <w:tc>
          <w:tcPr>
            <w:tcW w:w="1630" w:type="dxa"/>
            <w:vAlign w:val="center"/>
          </w:tcPr>
          <w:p w14:paraId="2D5E4EF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npp,typ</m:t>
                    </m:r>
                  </m:sub>
                </m:sSub>
              </m:oMath>
            </m:oMathPara>
          </w:p>
        </w:tc>
        <w:tc>
          <w:tcPr>
            <w:tcW w:w="6371" w:type="dxa"/>
            <w:vAlign w:val="center"/>
          </w:tcPr>
          <w:p w14:paraId="16086181" w14:textId="77777777" w:rsidR="005767E1" w:rsidRDefault="005767E1" w:rsidP="005767E1">
            <w:r>
              <w:t>Net primary production of C estimated under the typical conditions</w:t>
            </w:r>
          </w:p>
        </w:tc>
        <w:tc>
          <w:tcPr>
            <w:tcW w:w="1025" w:type="dxa"/>
            <w:vAlign w:val="center"/>
          </w:tcPr>
          <w:p w14:paraId="5A914A6F"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5810D02F" w14:textId="77777777" w:rsidTr="009F34D7">
        <w:trPr>
          <w:trHeight w:val="340"/>
        </w:trPr>
        <w:tc>
          <w:tcPr>
            <w:tcW w:w="1630" w:type="dxa"/>
            <w:vAlign w:val="center"/>
          </w:tcPr>
          <w:p w14:paraId="6BB259B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m:t>
                    </m:r>
                  </m:sub>
                </m:sSub>
              </m:oMath>
            </m:oMathPara>
          </w:p>
        </w:tc>
        <w:tc>
          <w:tcPr>
            <w:tcW w:w="6371" w:type="dxa"/>
            <w:vAlign w:val="center"/>
          </w:tcPr>
          <w:p w14:paraId="3429DC17" w14:textId="77777777" w:rsidR="005767E1" w:rsidRDefault="005767E1" w:rsidP="005767E1">
            <w:r>
              <w:t xml:space="preserve">Input of C from organic waste </w:t>
            </w:r>
          </w:p>
        </w:tc>
        <w:tc>
          <w:tcPr>
            <w:tcW w:w="1025" w:type="dxa"/>
            <w:vAlign w:val="center"/>
          </w:tcPr>
          <w:p w14:paraId="44ED20D1"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0998287D" w14:textId="77777777" w:rsidTr="009F34D7">
        <w:trPr>
          <w:trHeight w:val="340"/>
        </w:trPr>
        <w:tc>
          <w:tcPr>
            <w:tcW w:w="1630" w:type="dxa"/>
            <w:vAlign w:val="center"/>
          </w:tcPr>
          <w:p w14:paraId="180F883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OW,DPM</m:t>
                    </m:r>
                  </m:sub>
                </m:sSub>
              </m:oMath>
            </m:oMathPara>
          </w:p>
        </w:tc>
        <w:tc>
          <w:tcPr>
            <w:tcW w:w="6371" w:type="dxa"/>
            <w:vAlign w:val="center"/>
          </w:tcPr>
          <w:p w14:paraId="26EAA551" w14:textId="77777777" w:rsidR="005767E1" w:rsidRDefault="005767E1" w:rsidP="005767E1">
            <w:r>
              <w:rPr>
                <w:rFonts w:eastAsiaTheme="minorEastAsia"/>
              </w:rPr>
              <w:t>Inputs of C to the DPM pool from organic wastes</w:t>
            </w:r>
          </w:p>
        </w:tc>
        <w:tc>
          <w:tcPr>
            <w:tcW w:w="1025" w:type="dxa"/>
            <w:vAlign w:val="center"/>
          </w:tcPr>
          <w:p w14:paraId="12D4D265"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2D1540C3" w14:textId="77777777" w:rsidTr="009F34D7">
        <w:trPr>
          <w:trHeight w:val="340"/>
        </w:trPr>
        <w:tc>
          <w:tcPr>
            <w:tcW w:w="1630" w:type="dxa"/>
            <w:vAlign w:val="center"/>
          </w:tcPr>
          <w:p w14:paraId="2D55F4F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OW,HUM</m:t>
                    </m:r>
                  </m:sub>
                </m:sSub>
              </m:oMath>
            </m:oMathPara>
          </w:p>
        </w:tc>
        <w:tc>
          <w:tcPr>
            <w:tcW w:w="6371" w:type="dxa"/>
            <w:vAlign w:val="center"/>
          </w:tcPr>
          <w:p w14:paraId="55A27780" w14:textId="77777777" w:rsidR="005767E1" w:rsidRDefault="005767E1" w:rsidP="005767E1">
            <w:pPr>
              <w:rPr>
                <w:rFonts w:eastAsiaTheme="minorEastAsia"/>
              </w:rPr>
            </w:pPr>
            <w:r>
              <w:rPr>
                <w:rFonts w:eastAsiaTheme="minorEastAsia"/>
              </w:rPr>
              <w:t>Inputs of C to the HUM pool from organic wastes</w:t>
            </w:r>
          </w:p>
        </w:tc>
        <w:tc>
          <w:tcPr>
            <w:tcW w:w="1025" w:type="dxa"/>
            <w:vAlign w:val="center"/>
          </w:tcPr>
          <w:p w14:paraId="54CF3AF2"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4615EB07" w14:textId="77777777" w:rsidTr="009F34D7">
        <w:trPr>
          <w:trHeight w:val="340"/>
        </w:trPr>
        <w:tc>
          <w:tcPr>
            <w:tcW w:w="1630" w:type="dxa"/>
            <w:vAlign w:val="center"/>
          </w:tcPr>
          <w:p w14:paraId="2362536E"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OW,IOM</m:t>
                    </m:r>
                  </m:sub>
                </m:sSub>
              </m:oMath>
            </m:oMathPara>
          </w:p>
        </w:tc>
        <w:tc>
          <w:tcPr>
            <w:tcW w:w="6371" w:type="dxa"/>
            <w:vAlign w:val="center"/>
          </w:tcPr>
          <w:p w14:paraId="0E276D98" w14:textId="77777777" w:rsidR="005767E1" w:rsidRDefault="005767E1" w:rsidP="005767E1">
            <w:r>
              <w:t>Amount of organic waste passed to the IOM pool in the time-step</w:t>
            </w:r>
          </w:p>
        </w:tc>
        <w:tc>
          <w:tcPr>
            <w:tcW w:w="1025" w:type="dxa"/>
            <w:vAlign w:val="center"/>
          </w:tcPr>
          <w:p w14:paraId="19A41066" w14:textId="77777777" w:rsidR="005767E1" w:rsidRPr="004518F1" w:rsidRDefault="005767E1" w:rsidP="005767E1">
            <w:pPr>
              <w:jc w:val="center"/>
              <w:rPr>
                <w:rFonts w:eastAsiaTheme="minorEastAsia"/>
                <w:vertAlign w:val="superscript"/>
              </w:rPr>
            </w:pPr>
            <w:r>
              <w:rPr>
                <w:rFonts w:eastAsiaTheme="minorEastAsia"/>
              </w:rPr>
              <w:t>t ha</w:t>
            </w:r>
            <w:r>
              <w:rPr>
                <w:rFonts w:eastAsiaTheme="minorEastAsia"/>
                <w:vertAlign w:val="superscript"/>
              </w:rPr>
              <w:t>-1</w:t>
            </w:r>
          </w:p>
        </w:tc>
      </w:tr>
      <w:tr w:rsidR="005767E1" w14:paraId="3C2168E9" w14:textId="77777777" w:rsidTr="009F34D7">
        <w:trPr>
          <w:trHeight w:val="340"/>
        </w:trPr>
        <w:tc>
          <w:tcPr>
            <w:tcW w:w="1630" w:type="dxa"/>
            <w:vAlign w:val="center"/>
          </w:tcPr>
          <w:p w14:paraId="51E63A7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OW,pool</m:t>
                    </m:r>
                  </m:sub>
                </m:sSub>
              </m:oMath>
            </m:oMathPara>
          </w:p>
        </w:tc>
        <w:tc>
          <w:tcPr>
            <w:tcW w:w="6371" w:type="dxa"/>
            <w:vAlign w:val="center"/>
          </w:tcPr>
          <w:p w14:paraId="085CE529" w14:textId="77777777" w:rsidR="005767E1" w:rsidRDefault="005767E1" w:rsidP="005767E1">
            <w:r>
              <w:t>Amount of C from organic waste passed to the specified pool in the time-step</w:t>
            </w:r>
          </w:p>
        </w:tc>
        <w:tc>
          <w:tcPr>
            <w:tcW w:w="1025" w:type="dxa"/>
            <w:vAlign w:val="center"/>
          </w:tcPr>
          <w:p w14:paraId="6ECFFCC8"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3BE51E14" w14:textId="77777777" w:rsidTr="009F34D7">
        <w:trPr>
          <w:trHeight w:val="340"/>
        </w:trPr>
        <w:tc>
          <w:tcPr>
            <w:tcW w:w="1630" w:type="dxa"/>
            <w:vAlign w:val="center"/>
          </w:tcPr>
          <w:p w14:paraId="68C28DF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OW,atyp,mon</m:t>
                    </m:r>
                  </m:sub>
                </m:sSub>
              </m:oMath>
            </m:oMathPara>
          </w:p>
        </w:tc>
        <w:tc>
          <w:tcPr>
            <w:tcW w:w="6371" w:type="dxa"/>
            <w:vAlign w:val="center"/>
          </w:tcPr>
          <w:p w14:paraId="0ACDC023" w14:textId="77777777" w:rsidR="005767E1" w:rsidRDefault="005767E1" w:rsidP="005767E1">
            <w:r>
              <w:t xml:space="preserve">Input of C from organic waste in month </w:t>
            </w:r>
            <m:oMath>
              <m:r>
                <w:rPr>
                  <w:rFonts w:ascii="Cambria Math" w:hAnsi="Cambria Math"/>
                </w:rPr>
                <m:t>mon</m:t>
              </m:r>
            </m:oMath>
            <w:r>
              <w:t xml:space="preserve"> in an atypical year</w:t>
            </w:r>
          </w:p>
        </w:tc>
        <w:tc>
          <w:tcPr>
            <w:tcW w:w="1025" w:type="dxa"/>
            <w:vAlign w:val="center"/>
          </w:tcPr>
          <w:p w14:paraId="1250AC0D"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72797A09" w14:textId="77777777" w:rsidTr="009F34D7">
        <w:trPr>
          <w:trHeight w:val="340"/>
        </w:trPr>
        <w:tc>
          <w:tcPr>
            <w:tcW w:w="1630" w:type="dxa"/>
            <w:vAlign w:val="center"/>
          </w:tcPr>
          <w:p w14:paraId="5FBFB74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OW,typ,mon</m:t>
                    </m:r>
                  </m:sub>
                </m:sSub>
              </m:oMath>
            </m:oMathPara>
          </w:p>
        </w:tc>
        <w:tc>
          <w:tcPr>
            <w:tcW w:w="6371" w:type="dxa"/>
            <w:vAlign w:val="center"/>
          </w:tcPr>
          <w:p w14:paraId="58E84DEE" w14:textId="77777777" w:rsidR="005767E1" w:rsidRDefault="005767E1" w:rsidP="005767E1">
            <w:r>
              <w:t xml:space="preserve">Input of C from organic waste in month </w:t>
            </w:r>
            <m:oMath>
              <m:r>
                <w:rPr>
                  <w:rFonts w:ascii="Cambria Math" w:hAnsi="Cambria Math"/>
                </w:rPr>
                <m:t>mon</m:t>
              </m:r>
            </m:oMath>
            <w:r>
              <w:t xml:space="preserve"> in a typical year</w:t>
            </w:r>
          </w:p>
        </w:tc>
        <w:tc>
          <w:tcPr>
            <w:tcW w:w="1025" w:type="dxa"/>
            <w:vAlign w:val="center"/>
          </w:tcPr>
          <w:p w14:paraId="63028371"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310C5983" w14:textId="77777777" w:rsidTr="009F34D7">
        <w:trPr>
          <w:trHeight w:val="340"/>
        </w:trPr>
        <w:tc>
          <w:tcPr>
            <w:tcW w:w="1630" w:type="dxa"/>
            <w:vAlign w:val="center"/>
          </w:tcPr>
          <w:p w14:paraId="394BB25E" w14:textId="77777777" w:rsidR="005767E1" w:rsidRDefault="008D1106" w:rsidP="005767E1">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m:rPr>
                            <m:sty m:val="p"/>
                          </m:rPr>
                          <w:rPr>
                            <w:rFonts w:ascii="Cambria Math" w:hAnsi="Cambria Math"/>
                          </w:rPr>
                          <m:t>PI</m:t>
                        </m:r>
                      </m:sub>
                    </m:sSub>
                  </m:e>
                  <m:sup>
                    <m:r>
                      <w:rPr>
                        <w:rFonts w:ascii="Cambria Math" w:hAnsi="Cambria Math"/>
                      </w:rPr>
                      <m:t>*</m:t>
                    </m:r>
                  </m:sup>
                </m:sSup>
              </m:oMath>
            </m:oMathPara>
          </w:p>
        </w:tc>
        <w:tc>
          <w:tcPr>
            <w:tcW w:w="6371" w:type="dxa"/>
            <w:vAlign w:val="center"/>
          </w:tcPr>
          <w:p w14:paraId="280686CF" w14:textId="77777777" w:rsidR="005767E1" w:rsidRDefault="005767E1" w:rsidP="005767E1">
            <w:r>
              <w:t>A</w:t>
            </w:r>
            <w:r>
              <w:rPr>
                <w:rFonts w:eastAsiaTheme="minorEastAsia"/>
              </w:rPr>
              <w:t>djusted plant inputs of C to the soil in growing season</w:t>
            </w:r>
          </w:p>
        </w:tc>
        <w:tc>
          <w:tcPr>
            <w:tcW w:w="1025" w:type="dxa"/>
            <w:vAlign w:val="center"/>
          </w:tcPr>
          <w:p w14:paraId="1D6E71B1" w14:textId="77777777" w:rsidR="005767E1" w:rsidRPr="00AD207B" w:rsidRDefault="005767E1" w:rsidP="005767E1">
            <w:pPr>
              <w:jc w:val="center"/>
              <w:rPr>
                <w:vertAlign w:val="superscript"/>
              </w:rPr>
            </w:pPr>
            <w:r>
              <w:rPr>
                <w:rFonts w:eastAsiaTheme="minorEastAsia"/>
              </w:rPr>
              <w:t>t ha</w:t>
            </w:r>
            <w:r>
              <w:rPr>
                <w:rFonts w:eastAsiaTheme="minorEastAsia"/>
                <w:vertAlign w:val="superscript"/>
              </w:rPr>
              <w:t>-1</w:t>
            </w:r>
          </w:p>
        </w:tc>
      </w:tr>
      <w:tr w:rsidR="005767E1" w14:paraId="79467A69" w14:textId="77777777" w:rsidTr="009F34D7">
        <w:trPr>
          <w:trHeight w:val="340"/>
        </w:trPr>
        <w:tc>
          <w:tcPr>
            <w:tcW w:w="1630" w:type="dxa"/>
            <w:vAlign w:val="center"/>
          </w:tcPr>
          <w:p w14:paraId="41D2B1A2"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m:t>
                    </m:r>
                  </m:sub>
                </m:sSub>
              </m:oMath>
            </m:oMathPara>
          </w:p>
        </w:tc>
        <w:tc>
          <w:tcPr>
            <w:tcW w:w="6371" w:type="dxa"/>
            <w:vAlign w:val="center"/>
          </w:tcPr>
          <w:p w14:paraId="4AF572C9" w14:textId="77777777" w:rsidR="005767E1" w:rsidRDefault="005767E1" w:rsidP="005767E1">
            <w:r>
              <w:t>P</w:t>
            </w:r>
            <w:r>
              <w:rPr>
                <w:rFonts w:eastAsiaTheme="minorEastAsia"/>
              </w:rPr>
              <w:t>lant inputs of C to the soil in growing season</w:t>
            </w:r>
          </w:p>
        </w:tc>
        <w:tc>
          <w:tcPr>
            <w:tcW w:w="1025" w:type="dxa"/>
            <w:vAlign w:val="center"/>
          </w:tcPr>
          <w:p w14:paraId="4541682E" w14:textId="77777777" w:rsidR="005767E1" w:rsidRPr="00AD207B" w:rsidRDefault="005767E1" w:rsidP="005767E1">
            <w:pPr>
              <w:jc w:val="center"/>
              <w:rPr>
                <w:vertAlign w:val="superscript"/>
              </w:rPr>
            </w:pPr>
            <w:r>
              <w:rPr>
                <w:rFonts w:eastAsiaTheme="minorEastAsia"/>
              </w:rPr>
              <w:t>t ha</w:t>
            </w:r>
            <w:r>
              <w:rPr>
                <w:rFonts w:eastAsiaTheme="minorEastAsia"/>
                <w:vertAlign w:val="superscript"/>
              </w:rPr>
              <w:t>-1</w:t>
            </w:r>
          </w:p>
        </w:tc>
      </w:tr>
      <w:tr w:rsidR="005767E1" w14:paraId="21629930" w14:textId="77777777" w:rsidTr="009F34D7">
        <w:trPr>
          <w:trHeight w:val="340"/>
        </w:trPr>
        <w:tc>
          <w:tcPr>
            <w:tcW w:w="1630" w:type="dxa"/>
            <w:vAlign w:val="center"/>
          </w:tcPr>
          <w:p w14:paraId="1FD2F5D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PI,DPM</m:t>
                    </m:r>
                  </m:sub>
                </m:sSub>
              </m:oMath>
            </m:oMathPara>
          </w:p>
        </w:tc>
        <w:tc>
          <w:tcPr>
            <w:tcW w:w="6371" w:type="dxa"/>
            <w:vAlign w:val="center"/>
          </w:tcPr>
          <w:p w14:paraId="7B2E484A" w14:textId="77777777" w:rsidR="005767E1" w:rsidRDefault="005767E1" w:rsidP="005767E1">
            <w:r>
              <w:rPr>
                <w:rFonts w:eastAsiaTheme="minorEastAsia"/>
              </w:rPr>
              <w:t>Inputs of C to the DPM pool from plant inputs</w:t>
            </w:r>
          </w:p>
        </w:tc>
        <w:tc>
          <w:tcPr>
            <w:tcW w:w="1025" w:type="dxa"/>
            <w:vAlign w:val="center"/>
          </w:tcPr>
          <w:p w14:paraId="39984382"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31699E97" w14:textId="77777777" w:rsidTr="009F34D7">
        <w:trPr>
          <w:trHeight w:val="340"/>
        </w:trPr>
        <w:tc>
          <w:tcPr>
            <w:tcW w:w="1630" w:type="dxa"/>
            <w:vAlign w:val="center"/>
          </w:tcPr>
          <w:p w14:paraId="5E9B7A7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PI,RPM</m:t>
                    </m:r>
                  </m:sub>
                </m:sSub>
              </m:oMath>
            </m:oMathPara>
          </w:p>
        </w:tc>
        <w:tc>
          <w:tcPr>
            <w:tcW w:w="6371" w:type="dxa"/>
            <w:vAlign w:val="center"/>
          </w:tcPr>
          <w:p w14:paraId="0DB4F6C7" w14:textId="77777777" w:rsidR="005767E1" w:rsidRDefault="005767E1" w:rsidP="005767E1">
            <w:r>
              <w:rPr>
                <w:rFonts w:eastAsiaTheme="minorEastAsia"/>
              </w:rPr>
              <w:t>Inputs of C to the RPM pool from plant inputs</w:t>
            </w:r>
          </w:p>
        </w:tc>
        <w:tc>
          <w:tcPr>
            <w:tcW w:w="1025" w:type="dxa"/>
            <w:vAlign w:val="center"/>
          </w:tcPr>
          <w:p w14:paraId="726BECD5"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170A6E45" w14:textId="77777777" w:rsidTr="009F34D7">
        <w:trPr>
          <w:trHeight w:val="340"/>
        </w:trPr>
        <w:tc>
          <w:tcPr>
            <w:tcW w:w="1630" w:type="dxa"/>
            <w:vAlign w:val="center"/>
          </w:tcPr>
          <w:p w14:paraId="3BF5E065"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PI,mon</m:t>
                    </m:r>
                  </m:sub>
                </m:sSub>
              </m:oMath>
            </m:oMathPara>
          </w:p>
        </w:tc>
        <w:tc>
          <w:tcPr>
            <w:tcW w:w="6371" w:type="dxa"/>
            <w:vAlign w:val="center"/>
          </w:tcPr>
          <w:p w14:paraId="62AE5EDA" w14:textId="77777777" w:rsidR="005767E1" w:rsidRDefault="005767E1" w:rsidP="005767E1">
            <w:r>
              <w:rPr>
                <w:rFonts w:eastAsiaTheme="minorEastAsia"/>
              </w:rPr>
              <w:t>Plant input of C in month</w:t>
            </w:r>
          </w:p>
        </w:tc>
        <w:tc>
          <w:tcPr>
            <w:tcW w:w="1025" w:type="dxa"/>
            <w:vAlign w:val="center"/>
          </w:tcPr>
          <w:p w14:paraId="5679BB11" w14:textId="77777777" w:rsidR="005767E1" w:rsidRPr="00925592" w:rsidRDefault="005767E1" w:rsidP="005767E1">
            <w:pPr>
              <w:jc w:val="center"/>
              <w:rPr>
                <w:rFonts w:eastAsiaTheme="minorEastAsia"/>
                <w:vertAlign w:val="superscript"/>
              </w:rPr>
            </w:pPr>
            <w:r>
              <w:rPr>
                <w:rFonts w:eastAsiaTheme="minorEastAsia"/>
              </w:rPr>
              <w:t>t ha</w:t>
            </w:r>
            <w:r>
              <w:rPr>
                <w:rFonts w:eastAsiaTheme="minorEastAsia"/>
                <w:vertAlign w:val="superscript"/>
              </w:rPr>
              <w:t>-1</w:t>
            </w:r>
          </w:p>
        </w:tc>
      </w:tr>
      <w:tr w:rsidR="005767E1" w14:paraId="5433D650" w14:textId="77777777" w:rsidTr="009F34D7">
        <w:trPr>
          <w:trHeight w:val="340"/>
        </w:trPr>
        <w:tc>
          <w:tcPr>
            <w:tcW w:w="1630" w:type="dxa"/>
            <w:vAlign w:val="center"/>
          </w:tcPr>
          <w:p w14:paraId="0635008C"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PI,atyp,mon</m:t>
                    </m:r>
                  </m:sub>
                </m:sSub>
              </m:oMath>
            </m:oMathPara>
          </w:p>
        </w:tc>
        <w:tc>
          <w:tcPr>
            <w:tcW w:w="6371" w:type="dxa"/>
            <w:vAlign w:val="center"/>
          </w:tcPr>
          <w:p w14:paraId="3A62A62B" w14:textId="77777777" w:rsidR="005767E1" w:rsidRDefault="005767E1" w:rsidP="005767E1">
            <w:r>
              <w:rPr>
                <w:rFonts w:eastAsiaTheme="minorEastAsia"/>
              </w:rPr>
              <w:t>Plant input of C in month in an atypical year</w:t>
            </w:r>
          </w:p>
        </w:tc>
        <w:tc>
          <w:tcPr>
            <w:tcW w:w="1025" w:type="dxa"/>
            <w:vAlign w:val="center"/>
          </w:tcPr>
          <w:p w14:paraId="758D9902" w14:textId="77777777" w:rsidR="005767E1" w:rsidRPr="00925592" w:rsidRDefault="005767E1" w:rsidP="005767E1">
            <w:pPr>
              <w:jc w:val="center"/>
              <w:rPr>
                <w:rFonts w:eastAsiaTheme="minorEastAsia"/>
                <w:vertAlign w:val="superscript"/>
              </w:rPr>
            </w:pPr>
            <w:r>
              <w:rPr>
                <w:rFonts w:eastAsiaTheme="minorEastAsia"/>
              </w:rPr>
              <w:t>t ha</w:t>
            </w:r>
            <w:r>
              <w:rPr>
                <w:rFonts w:eastAsiaTheme="minorEastAsia"/>
                <w:vertAlign w:val="superscript"/>
              </w:rPr>
              <w:t>-1</w:t>
            </w:r>
          </w:p>
        </w:tc>
      </w:tr>
      <w:tr w:rsidR="005767E1" w14:paraId="3FF41DCF" w14:textId="77777777" w:rsidTr="009F34D7">
        <w:trPr>
          <w:trHeight w:val="340"/>
        </w:trPr>
        <w:tc>
          <w:tcPr>
            <w:tcW w:w="1630" w:type="dxa"/>
            <w:vAlign w:val="center"/>
          </w:tcPr>
          <w:p w14:paraId="63B1AD2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PI,typ,mon</m:t>
                    </m:r>
                  </m:sub>
                </m:sSub>
              </m:oMath>
            </m:oMathPara>
          </w:p>
        </w:tc>
        <w:tc>
          <w:tcPr>
            <w:tcW w:w="6371" w:type="dxa"/>
            <w:vAlign w:val="center"/>
          </w:tcPr>
          <w:p w14:paraId="324D89B0" w14:textId="77777777" w:rsidR="005767E1" w:rsidRDefault="005767E1" w:rsidP="005767E1">
            <w:r>
              <w:rPr>
                <w:rFonts w:eastAsiaTheme="minorEastAsia"/>
              </w:rPr>
              <w:t>Plant input of C in month in an typical year</w:t>
            </w:r>
          </w:p>
        </w:tc>
        <w:tc>
          <w:tcPr>
            <w:tcW w:w="1025" w:type="dxa"/>
            <w:vAlign w:val="center"/>
          </w:tcPr>
          <w:p w14:paraId="63A805D1" w14:textId="77777777" w:rsidR="005767E1" w:rsidRPr="00925592" w:rsidRDefault="005767E1" w:rsidP="005767E1">
            <w:pPr>
              <w:jc w:val="center"/>
              <w:rPr>
                <w:rFonts w:eastAsiaTheme="minorEastAsia"/>
                <w:vertAlign w:val="superscript"/>
              </w:rPr>
            </w:pPr>
            <w:r>
              <w:rPr>
                <w:rFonts w:eastAsiaTheme="minorEastAsia"/>
              </w:rPr>
              <w:t>t ha</w:t>
            </w:r>
            <w:r>
              <w:rPr>
                <w:rFonts w:eastAsiaTheme="minorEastAsia"/>
                <w:vertAlign w:val="superscript"/>
              </w:rPr>
              <w:t>-1</w:t>
            </w:r>
          </w:p>
        </w:tc>
      </w:tr>
      <w:tr w:rsidR="005767E1" w14:paraId="46CB8871" w14:textId="77777777" w:rsidTr="009F34D7">
        <w:trPr>
          <w:trHeight w:val="340"/>
        </w:trPr>
        <w:tc>
          <w:tcPr>
            <w:tcW w:w="1630" w:type="dxa"/>
            <w:vAlign w:val="center"/>
          </w:tcPr>
          <w:p w14:paraId="132863D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PI,pool</m:t>
                    </m:r>
                  </m:sub>
                </m:sSub>
              </m:oMath>
            </m:oMathPara>
          </w:p>
        </w:tc>
        <w:tc>
          <w:tcPr>
            <w:tcW w:w="6371" w:type="dxa"/>
            <w:vAlign w:val="center"/>
          </w:tcPr>
          <w:p w14:paraId="0F8B208D" w14:textId="77777777" w:rsidR="005767E1" w:rsidRDefault="005767E1" w:rsidP="005767E1">
            <w:r>
              <w:rPr>
                <w:rFonts w:eastAsiaTheme="minorEastAsia"/>
              </w:rPr>
              <w:t>Amount of C from plant inputs passed to the specified pool in the time-step</w:t>
            </w:r>
          </w:p>
        </w:tc>
        <w:tc>
          <w:tcPr>
            <w:tcW w:w="1025" w:type="dxa"/>
            <w:vAlign w:val="center"/>
          </w:tcPr>
          <w:p w14:paraId="676C74D9" w14:textId="77777777" w:rsidR="005767E1" w:rsidRPr="00925592" w:rsidRDefault="005767E1" w:rsidP="005767E1">
            <w:pPr>
              <w:jc w:val="center"/>
              <w:rPr>
                <w:rFonts w:eastAsiaTheme="minorEastAsia"/>
                <w:vertAlign w:val="superscript"/>
              </w:rPr>
            </w:pPr>
            <w:r>
              <w:rPr>
                <w:rFonts w:eastAsiaTheme="minorEastAsia"/>
              </w:rPr>
              <w:t>t ha</w:t>
            </w:r>
            <w:r>
              <w:rPr>
                <w:rFonts w:eastAsiaTheme="minorEastAsia"/>
                <w:vertAlign w:val="superscript"/>
              </w:rPr>
              <w:t>-1</w:t>
            </w:r>
          </w:p>
        </w:tc>
      </w:tr>
      <w:tr w:rsidR="005767E1" w14:paraId="17EDF889" w14:textId="77777777" w:rsidTr="009F34D7">
        <w:trPr>
          <w:trHeight w:val="340"/>
        </w:trPr>
        <w:tc>
          <w:tcPr>
            <w:tcW w:w="1630" w:type="dxa"/>
            <w:vAlign w:val="center"/>
          </w:tcPr>
          <w:p w14:paraId="093E283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pool</m:t>
                    </m:r>
                  </m:sub>
                </m:sSub>
              </m:oMath>
            </m:oMathPara>
          </w:p>
        </w:tc>
        <w:tc>
          <w:tcPr>
            <w:tcW w:w="6371" w:type="dxa"/>
            <w:vAlign w:val="center"/>
          </w:tcPr>
          <w:p w14:paraId="3098FB81" w14:textId="77777777" w:rsidR="005767E1" w:rsidRDefault="005767E1" w:rsidP="005767E1">
            <w:pPr>
              <w:rPr>
                <w:rFonts w:eastAsiaTheme="minorEastAsia"/>
              </w:rPr>
            </w:pPr>
            <w:r>
              <w:t>Amount of C in a specific pool</w:t>
            </w:r>
          </w:p>
        </w:tc>
        <w:tc>
          <w:tcPr>
            <w:tcW w:w="1025" w:type="dxa"/>
            <w:vAlign w:val="center"/>
          </w:tcPr>
          <w:p w14:paraId="77F54892"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40063107" w14:textId="77777777" w:rsidTr="009F34D7">
        <w:trPr>
          <w:trHeight w:val="340"/>
        </w:trPr>
        <w:tc>
          <w:tcPr>
            <w:tcW w:w="1630" w:type="dxa"/>
            <w:vAlign w:val="center"/>
          </w:tcPr>
          <w:p w14:paraId="1F645E0A"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sim</m:t>
                    </m:r>
                  </m:sub>
                </m:sSub>
              </m:oMath>
            </m:oMathPara>
          </w:p>
        </w:tc>
        <w:tc>
          <w:tcPr>
            <w:tcW w:w="6371" w:type="dxa"/>
            <w:vAlign w:val="center"/>
          </w:tcPr>
          <w:p w14:paraId="687856EF" w14:textId="77777777" w:rsidR="005767E1" w:rsidRDefault="005767E1" w:rsidP="005767E1">
            <w:r>
              <w:rPr>
                <w:rFonts w:eastAsiaTheme="minorEastAsia"/>
              </w:rPr>
              <w:t>Simulated total soil carbon</w:t>
            </w:r>
          </w:p>
        </w:tc>
        <w:tc>
          <w:tcPr>
            <w:tcW w:w="1025" w:type="dxa"/>
            <w:vAlign w:val="center"/>
          </w:tcPr>
          <w:p w14:paraId="6BABFC98"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522CB780" w14:textId="77777777" w:rsidTr="009F34D7">
        <w:trPr>
          <w:trHeight w:val="340"/>
        </w:trPr>
        <w:tc>
          <w:tcPr>
            <w:tcW w:w="1630" w:type="dxa"/>
            <w:vAlign w:val="center"/>
          </w:tcPr>
          <w:p w14:paraId="4893C34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yld,atyp</m:t>
                    </m:r>
                  </m:sub>
                </m:sSub>
              </m:oMath>
            </m:oMathPara>
          </w:p>
        </w:tc>
        <w:tc>
          <w:tcPr>
            <w:tcW w:w="6371" w:type="dxa"/>
            <w:vAlign w:val="center"/>
          </w:tcPr>
          <w:p w14:paraId="67B6ECDB" w14:textId="77777777" w:rsidR="005767E1" w:rsidRDefault="005767E1" w:rsidP="005767E1">
            <w:pPr>
              <w:rPr>
                <w:rFonts w:eastAsiaTheme="minorEastAsia"/>
              </w:rPr>
            </w:pPr>
            <w:r>
              <w:rPr>
                <w:rFonts w:eastAsiaTheme="minorEastAsia"/>
              </w:rPr>
              <w:t>Yield of C in an atypical year</w:t>
            </w:r>
          </w:p>
        </w:tc>
        <w:tc>
          <w:tcPr>
            <w:tcW w:w="1025" w:type="dxa"/>
            <w:vAlign w:val="center"/>
          </w:tcPr>
          <w:p w14:paraId="6FA96FA3"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6E645624" w14:textId="77777777" w:rsidTr="009F34D7">
        <w:trPr>
          <w:trHeight w:val="340"/>
        </w:trPr>
        <w:tc>
          <w:tcPr>
            <w:tcW w:w="1630" w:type="dxa"/>
            <w:vAlign w:val="center"/>
          </w:tcPr>
          <w:p w14:paraId="188889E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yld,typ</m:t>
                    </m:r>
                  </m:sub>
                </m:sSub>
              </m:oMath>
            </m:oMathPara>
          </w:p>
        </w:tc>
        <w:tc>
          <w:tcPr>
            <w:tcW w:w="6371" w:type="dxa"/>
            <w:vAlign w:val="center"/>
          </w:tcPr>
          <w:p w14:paraId="492066E5" w14:textId="77777777" w:rsidR="005767E1" w:rsidRDefault="005767E1" w:rsidP="005767E1">
            <w:pPr>
              <w:rPr>
                <w:rFonts w:eastAsiaTheme="minorEastAsia"/>
              </w:rPr>
            </w:pPr>
            <w:r>
              <w:rPr>
                <w:rFonts w:eastAsiaTheme="minorEastAsia"/>
              </w:rPr>
              <w:t>Yield of C in a typical year</w:t>
            </w:r>
          </w:p>
        </w:tc>
        <w:tc>
          <w:tcPr>
            <w:tcW w:w="1025" w:type="dxa"/>
            <w:vAlign w:val="center"/>
          </w:tcPr>
          <w:p w14:paraId="7B184D8F" w14:textId="77777777"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53D4A7AA" w14:textId="77777777" w:rsidTr="009F34D7">
        <w:trPr>
          <w:trHeight w:val="340"/>
        </w:trPr>
        <w:tc>
          <w:tcPr>
            <w:tcW w:w="1630" w:type="dxa"/>
            <w:vAlign w:val="center"/>
          </w:tcPr>
          <w:p w14:paraId="1A499233" w14:textId="77777777" w:rsidR="005767E1" w:rsidRDefault="005767E1" w:rsidP="005767E1">
            <w:pPr>
              <w:rPr>
                <w:rFonts w:ascii="Calibri" w:eastAsia="Calibri" w:hAnsi="Calibri" w:cs="Times New Roman"/>
              </w:rPr>
            </w:pPr>
            <m:oMathPara>
              <m:oMath>
                <m:r>
                  <w:rPr>
                    <w:rFonts w:ascii="Cambria Math" w:hAnsi="Cambria Math"/>
                  </w:rPr>
                  <m:t>d</m:t>
                </m:r>
              </m:oMath>
            </m:oMathPara>
          </w:p>
        </w:tc>
        <w:tc>
          <w:tcPr>
            <w:tcW w:w="6371" w:type="dxa"/>
            <w:vAlign w:val="center"/>
          </w:tcPr>
          <w:p w14:paraId="137A7064" w14:textId="77777777" w:rsidR="005767E1" w:rsidRDefault="005767E1" w:rsidP="005767E1">
            <w:pPr>
              <w:rPr>
                <w:rFonts w:eastAsiaTheme="minorEastAsia"/>
              </w:rPr>
            </w:pPr>
            <w:r>
              <w:rPr>
                <w:rFonts w:eastAsiaTheme="minorEastAsia"/>
              </w:rPr>
              <w:t>Depth of soil</w:t>
            </w:r>
          </w:p>
        </w:tc>
        <w:tc>
          <w:tcPr>
            <w:tcW w:w="1025" w:type="dxa"/>
            <w:vAlign w:val="center"/>
          </w:tcPr>
          <w:p w14:paraId="5B367934" w14:textId="77777777" w:rsidR="005767E1" w:rsidRDefault="005767E1" w:rsidP="005767E1">
            <w:pPr>
              <w:jc w:val="center"/>
              <w:rPr>
                <w:rFonts w:eastAsiaTheme="minorEastAsia"/>
              </w:rPr>
            </w:pPr>
            <w:r>
              <w:rPr>
                <w:rFonts w:eastAsiaTheme="minorEastAsia"/>
              </w:rPr>
              <w:t>cm</w:t>
            </w:r>
          </w:p>
        </w:tc>
      </w:tr>
      <w:tr w:rsidR="005767E1" w14:paraId="087C8801" w14:textId="77777777" w:rsidTr="009F34D7">
        <w:trPr>
          <w:trHeight w:val="340"/>
        </w:trPr>
        <w:tc>
          <w:tcPr>
            <w:tcW w:w="1630" w:type="dxa"/>
            <w:vAlign w:val="center"/>
          </w:tcPr>
          <w:p w14:paraId="2031148E"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oMath>
            </m:oMathPara>
          </w:p>
        </w:tc>
        <w:tc>
          <w:tcPr>
            <w:tcW w:w="6371" w:type="dxa"/>
            <w:vAlign w:val="center"/>
          </w:tcPr>
          <w:p w14:paraId="15EE3F5D" w14:textId="77777777" w:rsidR="005767E1" w:rsidRDefault="005767E1" w:rsidP="005767E1">
            <w:pPr>
              <w:rPr>
                <w:rFonts w:eastAsiaTheme="minorEastAsia"/>
              </w:rPr>
            </w:pPr>
            <w:r>
              <w:rPr>
                <w:rFonts w:eastAsiaTheme="minorEastAsia"/>
              </w:rPr>
              <w:t>Maximum rooting depth</w:t>
            </w:r>
          </w:p>
        </w:tc>
        <w:tc>
          <w:tcPr>
            <w:tcW w:w="1025" w:type="dxa"/>
            <w:vAlign w:val="center"/>
          </w:tcPr>
          <w:p w14:paraId="700199F7" w14:textId="77777777" w:rsidR="005767E1" w:rsidRDefault="005767E1" w:rsidP="005767E1">
            <w:pPr>
              <w:jc w:val="center"/>
              <w:rPr>
                <w:rFonts w:eastAsiaTheme="minorEastAsia"/>
              </w:rPr>
            </w:pPr>
            <w:r>
              <w:rPr>
                <w:rFonts w:eastAsiaTheme="minorEastAsia"/>
              </w:rPr>
              <w:t>cm</w:t>
            </w:r>
          </w:p>
        </w:tc>
      </w:tr>
      <w:tr w:rsidR="005767E1" w14:paraId="6D14E5D7" w14:textId="77777777" w:rsidTr="009F34D7">
        <w:trPr>
          <w:trHeight w:val="340"/>
        </w:trPr>
        <w:tc>
          <w:tcPr>
            <w:tcW w:w="1630" w:type="dxa"/>
            <w:vAlign w:val="center"/>
          </w:tcPr>
          <w:p w14:paraId="5130FB7A" w14:textId="55C26CD4"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-100kPa</m:t>
                    </m:r>
                  </m:sub>
                </m:sSub>
              </m:oMath>
            </m:oMathPara>
          </w:p>
        </w:tc>
        <w:tc>
          <w:tcPr>
            <w:tcW w:w="6371" w:type="dxa"/>
            <w:vAlign w:val="center"/>
          </w:tcPr>
          <w:p w14:paraId="5F2C4C83" w14:textId="4BCFF9CA" w:rsidR="005767E1" w:rsidRDefault="005767E1" w:rsidP="005767E1">
            <w:pPr>
              <w:rPr>
                <w:rFonts w:eastAsiaTheme="minorEastAsia"/>
              </w:rPr>
            </w:pPr>
            <w:r>
              <w:rPr>
                <w:rFonts w:eastAsiaTheme="minorEastAsia"/>
              </w:rPr>
              <w:t>D</w:t>
            </w:r>
            <w:r w:rsidRPr="00CB5BC5">
              <w:rPr>
                <w:rFonts w:eastAsiaTheme="minorEastAsia"/>
              </w:rPr>
              <w:t>eficit in soil water at -100 kPa</w:t>
            </w:r>
          </w:p>
        </w:tc>
        <w:tc>
          <w:tcPr>
            <w:tcW w:w="1025" w:type="dxa"/>
            <w:vAlign w:val="center"/>
          </w:tcPr>
          <w:p w14:paraId="41802B96" w14:textId="04AE8F21" w:rsidR="005767E1" w:rsidRDefault="005767E1" w:rsidP="005767E1">
            <w:pPr>
              <w:jc w:val="center"/>
              <w:rPr>
                <w:rFonts w:eastAsiaTheme="minorEastAsia"/>
              </w:rPr>
            </w:pPr>
            <w:r>
              <w:rPr>
                <w:rFonts w:eastAsiaTheme="minorEastAsia"/>
              </w:rPr>
              <w:t>mm</w:t>
            </w:r>
          </w:p>
        </w:tc>
      </w:tr>
      <w:tr w:rsidR="005767E1" w14:paraId="564381A1" w14:textId="77777777" w:rsidTr="009F34D7">
        <w:trPr>
          <w:trHeight w:val="340"/>
        </w:trPr>
        <w:tc>
          <w:tcPr>
            <w:tcW w:w="1630" w:type="dxa"/>
            <w:vAlign w:val="center"/>
          </w:tcPr>
          <w:p w14:paraId="2C7A37C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m:rPr>
                        <m:sty m:val="p"/>
                      </m:rPr>
                      <w:rPr>
                        <w:rFonts w:ascii="Cambria Math" w:hAnsi="Cambria Math"/>
                      </w:rPr>
                      <m:t>cook,atyp</m:t>
                    </m:r>
                  </m:sub>
                </m:sSub>
              </m:oMath>
            </m:oMathPara>
          </w:p>
        </w:tc>
        <w:tc>
          <w:tcPr>
            <w:tcW w:w="6371" w:type="dxa"/>
            <w:vAlign w:val="center"/>
          </w:tcPr>
          <w:p w14:paraId="67BB781B" w14:textId="77777777" w:rsidR="005767E1" w:rsidRDefault="005767E1" w:rsidP="005767E1">
            <w:pPr>
              <w:rPr>
                <w:rFonts w:eastAsiaTheme="minorEastAsia"/>
              </w:rPr>
            </w:pPr>
            <w:r>
              <w:rPr>
                <w:rFonts w:eastAsiaTheme="minorEastAsia"/>
              </w:rPr>
              <w:t>Energy available for cooking in atypical year</w:t>
            </w:r>
          </w:p>
        </w:tc>
        <w:tc>
          <w:tcPr>
            <w:tcW w:w="1025" w:type="dxa"/>
            <w:vAlign w:val="center"/>
          </w:tcPr>
          <w:p w14:paraId="1DFB8C56" w14:textId="77777777" w:rsidR="005767E1" w:rsidRDefault="005767E1" w:rsidP="005767E1">
            <w:pPr>
              <w:jc w:val="center"/>
              <w:rPr>
                <w:rFonts w:eastAsiaTheme="minorEastAsia"/>
              </w:rPr>
            </w:pPr>
            <w:r>
              <w:rPr>
                <w:rFonts w:eastAsiaTheme="minorEastAsia"/>
              </w:rPr>
              <w:t>MJ</w:t>
            </w:r>
          </w:p>
        </w:tc>
      </w:tr>
      <w:tr w:rsidR="005767E1" w14:paraId="4A946959" w14:textId="77777777" w:rsidTr="009F34D7">
        <w:trPr>
          <w:trHeight w:val="340"/>
        </w:trPr>
        <w:tc>
          <w:tcPr>
            <w:tcW w:w="1630" w:type="dxa"/>
            <w:vAlign w:val="center"/>
          </w:tcPr>
          <w:p w14:paraId="76D0D4C7"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m:rPr>
                        <m:sty m:val="p"/>
                      </m:rPr>
                      <w:rPr>
                        <w:rFonts w:ascii="Cambria Math" w:hAnsi="Cambria Math"/>
                      </w:rPr>
                      <m:t>cook,typ</m:t>
                    </m:r>
                  </m:sub>
                </m:sSub>
              </m:oMath>
            </m:oMathPara>
          </w:p>
        </w:tc>
        <w:tc>
          <w:tcPr>
            <w:tcW w:w="6371" w:type="dxa"/>
            <w:vAlign w:val="center"/>
          </w:tcPr>
          <w:p w14:paraId="447FC796" w14:textId="77777777" w:rsidR="005767E1" w:rsidRDefault="005767E1" w:rsidP="005767E1">
            <w:pPr>
              <w:rPr>
                <w:rFonts w:eastAsiaTheme="minorEastAsia"/>
              </w:rPr>
            </w:pPr>
            <w:r>
              <w:rPr>
                <w:rFonts w:eastAsiaTheme="minorEastAsia"/>
              </w:rPr>
              <w:t>Energy available for cooking in typical year</w:t>
            </w:r>
          </w:p>
        </w:tc>
        <w:tc>
          <w:tcPr>
            <w:tcW w:w="1025" w:type="dxa"/>
            <w:vAlign w:val="center"/>
          </w:tcPr>
          <w:p w14:paraId="7518918B" w14:textId="77777777" w:rsidR="005767E1" w:rsidRDefault="005767E1" w:rsidP="005767E1">
            <w:pPr>
              <w:jc w:val="center"/>
              <w:rPr>
                <w:rFonts w:eastAsiaTheme="minorEastAsia"/>
              </w:rPr>
            </w:pPr>
            <w:r>
              <w:rPr>
                <w:rFonts w:eastAsiaTheme="minorEastAsia"/>
              </w:rPr>
              <w:t>MJ</w:t>
            </w:r>
          </w:p>
        </w:tc>
      </w:tr>
      <w:tr w:rsidR="005767E1" w14:paraId="38086C51" w14:textId="77777777" w:rsidTr="009F34D7">
        <w:trPr>
          <w:trHeight w:val="340"/>
        </w:trPr>
        <w:tc>
          <w:tcPr>
            <w:tcW w:w="1630" w:type="dxa"/>
            <w:vAlign w:val="center"/>
          </w:tcPr>
          <w:p w14:paraId="3A9A4BE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m:rPr>
                        <m:sty m:val="p"/>
                      </m:rPr>
                      <w:rPr>
                        <w:rFonts w:ascii="Cambria Math" w:hAnsi="Cambria Math"/>
                      </w:rPr>
                      <m:t>light,atyp</m:t>
                    </m:r>
                  </m:sub>
                </m:sSub>
              </m:oMath>
            </m:oMathPara>
          </w:p>
        </w:tc>
        <w:tc>
          <w:tcPr>
            <w:tcW w:w="6371" w:type="dxa"/>
            <w:vAlign w:val="center"/>
          </w:tcPr>
          <w:p w14:paraId="4C5DDAB1" w14:textId="77777777" w:rsidR="005767E1" w:rsidRDefault="005767E1" w:rsidP="005767E1">
            <w:pPr>
              <w:rPr>
                <w:rFonts w:eastAsiaTheme="minorEastAsia"/>
              </w:rPr>
            </w:pPr>
            <w:r>
              <w:rPr>
                <w:rFonts w:eastAsiaTheme="minorEastAsia"/>
              </w:rPr>
              <w:t>Energy available for lighting in atypical year</w:t>
            </w:r>
          </w:p>
        </w:tc>
        <w:tc>
          <w:tcPr>
            <w:tcW w:w="1025" w:type="dxa"/>
            <w:vAlign w:val="center"/>
          </w:tcPr>
          <w:p w14:paraId="479B9DFA" w14:textId="77777777" w:rsidR="005767E1" w:rsidRDefault="005767E1" w:rsidP="005767E1">
            <w:pPr>
              <w:jc w:val="center"/>
              <w:rPr>
                <w:rFonts w:eastAsiaTheme="minorEastAsia"/>
              </w:rPr>
            </w:pPr>
            <w:r>
              <w:rPr>
                <w:rFonts w:eastAsiaTheme="minorEastAsia"/>
              </w:rPr>
              <w:t>MJ</w:t>
            </w:r>
          </w:p>
        </w:tc>
      </w:tr>
      <w:tr w:rsidR="005767E1" w14:paraId="0F49FBA1" w14:textId="77777777" w:rsidTr="009F34D7">
        <w:trPr>
          <w:trHeight w:val="340"/>
        </w:trPr>
        <w:tc>
          <w:tcPr>
            <w:tcW w:w="1630" w:type="dxa"/>
            <w:vAlign w:val="center"/>
          </w:tcPr>
          <w:p w14:paraId="363039D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m:rPr>
                        <m:sty m:val="p"/>
                      </m:rPr>
                      <w:rPr>
                        <w:rFonts w:ascii="Cambria Math" w:hAnsi="Cambria Math"/>
                      </w:rPr>
                      <m:t>light,typ</m:t>
                    </m:r>
                  </m:sub>
                </m:sSub>
              </m:oMath>
            </m:oMathPara>
          </w:p>
        </w:tc>
        <w:tc>
          <w:tcPr>
            <w:tcW w:w="6371" w:type="dxa"/>
            <w:vAlign w:val="center"/>
          </w:tcPr>
          <w:p w14:paraId="7328B656" w14:textId="77777777" w:rsidR="005767E1" w:rsidRDefault="005767E1" w:rsidP="005767E1">
            <w:pPr>
              <w:rPr>
                <w:rFonts w:eastAsiaTheme="minorEastAsia"/>
              </w:rPr>
            </w:pPr>
            <w:r>
              <w:rPr>
                <w:rFonts w:eastAsiaTheme="minorEastAsia"/>
              </w:rPr>
              <w:t>Energy available for lighting in typical year</w:t>
            </w:r>
          </w:p>
        </w:tc>
        <w:tc>
          <w:tcPr>
            <w:tcW w:w="1025" w:type="dxa"/>
            <w:vAlign w:val="center"/>
          </w:tcPr>
          <w:p w14:paraId="7BE80663" w14:textId="77777777" w:rsidR="005767E1" w:rsidRDefault="005767E1" w:rsidP="005767E1">
            <w:pPr>
              <w:jc w:val="center"/>
              <w:rPr>
                <w:rFonts w:eastAsiaTheme="minorEastAsia"/>
              </w:rPr>
            </w:pPr>
            <w:r>
              <w:rPr>
                <w:rFonts w:eastAsiaTheme="minorEastAsia"/>
              </w:rPr>
              <w:t>MJ</w:t>
            </w:r>
          </w:p>
        </w:tc>
      </w:tr>
      <w:tr w:rsidR="005767E1" w14:paraId="15FB6AF2" w14:textId="77777777" w:rsidTr="009F34D7">
        <w:trPr>
          <w:trHeight w:val="340"/>
        </w:trPr>
        <w:tc>
          <w:tcPr>
            <w:tcW w:w="1630" w:type="dxa"/>
            <w:vAlign w:val="center"/>
          </w:tcPr>
          <w:p w14:paraId="2447061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NH4,loss</m:t>
                    </m:r>
                  </m:sub>
                </m:sSub>
              </m:oMath>
            </m:oMathPara>
          </w:p>
        </w:tc>
        <w:tc>
          <w:tcPr>
            <w:tcW w:w="6371" w:type="dxa"/>
            <w:vAlign w:val="center"/>
          </w:tcPr>
          <w:p w14:paraId="53C249F8" w14:textId="77777777" w:rsidR="005767E1" w:rsidRDefault="005767E1" w:rsidP="005767E1">
            <w:pPr>
              <w:rPr>
                <w:rFonts w:eastAsiaTheme="minorEastAsia"/>
              </w:rPr>
            </w:pPr>
            <w:r>
              <w:rPr>
                <w:rFonts w:eastAsiaTheme="minorEastAsia"/>
              </w:rPr>
              <w:t>Loss adjustment factor for ammonium</w:t>
            </w:r>
          </w:p>
        </w:tc>
        <w:tc>
          <w:tcPr>
            <w:tcW w:w="1025" w:type="dxa"/>
            <w:vAlign w:val="center"/>
          </w:tcPr>
          <w:p w14:paraId="5F9C9B37" w14:textId="77777777" w:rsidR="005767E1" w:rsidRDefault="005767E1" w:rsidP="005767E1">
            <w:pPr>
              <w:jc w:val="center"/>
              <w:rPr>
                <w:rFonts w:eastAsiaTheme="minorEastAsia"/>
              </w:rPr>
            </w:pPr>
            <w:r>
              <w:rPr>
                <w:rFonts w:eastAsiaTheme="minorEastAsia"/>
              </w:rPr>
              <w:t>No units</w:t>
            </w:r>
          </w:p>
        </w:tc>
      </w:tr>
      <w:tr w:rsidR="005767E1" w14:paraId="18C00371" w14:textId="77777777" w:rsidTr="009F34D7">
        <w:trPr>
          <w:trHeight w:val="340"/>
        </w:trPr>
        <w:tc>
          <w:tcPr>
            <w:tcW w:w="1630" w:type="dxa"/>
            <w:vAlign w:val="center"/>
          </w:tcPr>
          <w:p w14:paraId="694270D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NO3,loss</m:t>
                    </m:r>
                  </m:sub>
                </m:sSub>
              </m:oMath>
            </m:oMathPara>
          </w:p>
        </w:tc>
        <w:tc>
          <w:tcPr>
            <w:tcW w:w="6371" w:type="dxa"/>
            <w:vAlign w:val="center"/>
          </w:tcPr>
          <w:p w14:paraId="34F011BE" w14:textId="77777777" w:rsidR="005767E1" w:rsidRDefault="005767E1" w:rsidP="005767E1">
            <w:pPr>
              <w:rPr>
                <w:rFonts w:eastAsiaTheme="minorEastAsia"/>
              </w:rPr>
            </w:pPr>
            <w:r>
              <w:rPr>
                <w:rFonts w:eastAsiaTheme="minorEastAsia"/>
              </w:rPr>
              <w:t>Loss adjustment factor for nitrate</w:t>
            </w:r>
          </w:p>
        </w:tc>
        <w:tc>
          <w:tcPr>
            <w:tcW w:w="1025" w:type="dxa"/>
            <w:vAlign w:val="center"/>
          </w:tcPr>
          <w:p w14:paraId="78E588DA" w14:textId="77777777" w:rsidR="005767E1" w:rsidRDefault="005767E1" w:rsidP="005767E1">
            <w:pPr>
              <w:jc w:val="center"/>
              <w:rPr>
                <w:rFonts w:eastAsiaTheme="minorEastAsia"/>
              </w:rPr>
            </w:pPr>
            <w:r>
              <w:rPr>
                <w:rFonts w:eastAsiaTheme="minorEastAsia"/>
              </w:rPr>
              <w:t>No units</w:t>
            </w:r>
          </w:p>
        </w:tc>
      </w:tr>
      <w:tr w:rsidR="005767E1" w14:paraId="4F779DC8" w14:textId="77777777" w:rsidTr="009F34D7">
        <w:trPr>
          <w:trHeight w:val="340"/>
        </w:trPr>
        <w:tc>
          <w:tcPr>
            <w:tcW w:w="1630" w:type="dxa"/>
            <w:vAlign w:val="center"/>
          </w:tcPr>
          <w:p w14:paraId="1950BD6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m:rPr>
                        <m:sty m:val="p"/>
                      </m:rPr>
                      <w:rPr>
                        <w:rFonts w:ascii="Cambria Math" w:hAnsi="Cambria Math"/>
                      </w:rPr>
                      <m:t>heat</m:t>
                    </m:r>
                  </m:sub>
                </m:sSub>
              </m:oMath>
            </m:oMathPara>
          </w:p>
        </w:tc>
        <w:tc>
          <w:tcPr>
            <w:tcW w:w="6371" w:type="dxa"/>
            <w:vAlign w:val="center"/>
          </w:tcPr>
          <w:p w14:paraId="497FBAFD" w14:textId="77777777" w:rsidR="005767E1" w:rsidRDefault="005767E1" w:rsidP="005767E1">
            <w:pPr>
              <w:rPr>
                <w:rFonts w:eastAsiaTheme="minorEastAsia"/>
              </w:rPr>
            </w:pPr>
            <w:r>
              <w:rPr>
                <w:rFonts w:eastAsiaTheme="minorEastAsia"/>
              </w:rPr>
              <w:t>Heat index used in Thornthwaite equation</w:t>
            </w:r>
          </w:p>
        </w:tc>
        <w:tc>
          <w:tcPr>
            <w:tcW w:w="1025" w:type="dxa"/>
            <w:vAlign w:val="center"/>
          </w:tcPr>
          <w:p w14:paraId="4435652F" w14:textId="77777777" w:rsidR="005767E1" w:rsidRDefault="005767E1" w:rsidP="005767E1">
            <w:pPr>
              <w:jc w:val="center"/>
              <w:rPr>
                <w:rFonts w:eastAsiaTheme="minorEastAsia"/>
              </w:rPr>
            </w:pPr>
            <w:r>
              <w:rPr>
                <w:rFonts w:eastAsiaTheme="minorEastAsia"/>
              </w:rPr>
              <w:t>No units</w:t>
            </w:r>
          </w:p>
        </w:tc>
      </w:tr>
      <w:tr w:rsidR="005767E1" w14:paraId="787F2E7A" w14:textId="77777777" w:rsidTr="009F34D7">
        <w:trPr>
          <w:trHeight w:val="340"/>
        </w:trPr>
        <w:tc>
          <w:tcPr>
            <w:tcW w:w="1630" w:type="dxa"/>
            <w:vAlign w:val="center"/>
          </w:tcPr>
          <w:p w14:paraId="3AECD61A"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m:rPr>
                        <m:sty m:val="p"/>
                      </m:rPr>
                      <w:rPr>
                        <w:rFonts w:ascii="Cambria Math" w:hAnsi="Cambria Math"/>
                      </w:rPr>
                      <m:t>ws</m:t>
                    </m:r>
                  </m:sub>
                </m:sSub>
              </m:oMath>
            </m:oMathPara>
          </w:p>
        </w:tc>
        <w:tc>
          <w:tcPr>
            <w:tcW w:w="6371" w:type="dxa"/>
            <w:vAlign w:val="center"/>
          </w:tcPr>
          <w:p w14:paraId="2ADE721F" w14:textId="77777777" w:rsidR="005767E1" w:rsidRDefault="005767E1" w:rsidP="005767E1">
            <w:pPr>
              <w:rPr>
                <w:rFonts w:eastAsiaTheme="minorEastAsia"/>
              </w:rPr>
            </w:pPr>
            <w:r>
              <w:rPr>
                <w:rFonts w:eastAsiaTheme="minorEastAsia"/>
              </w:rPr>
              <w:t>Water stress index</w:t>
            </w:r>
          </w:p>
        </w:tc>
        <w:tc>
          <w:tcPr>
            <w:tcW w:w="1025" w:type="dxa"/>
            <w:vAlign w:val="center"/>
          </w:tcPr>
          <w:p w14:paraId="32CCDE76" w14:textId="77777777" w:rsidR="005767E1" w:rsidRDefault="005767E1" w:rsidP="005767E1">
            <w:pPr>
              <w:jc w:val="center"/>
              <w:rPr>
                <w:rFonts w:eastAsiaTheme="minorEastAsia"/>
              </w:rPr>
            </w:pPr>
            <w:r>
              <w:rPr>
                <w:rFonts w:eastAsiaTheme="minorEastAsia"/>
              </w:rPr>
              <w:t>No units</w:t>
            </w:r>
          </w:p>
        </w:tc>
      </w:tr>
      <w:tr w:rsidR="005767E1" w14:paraId="2F782767" w14:textId="77777777" w:rsidTr="009F34D7">
        <w:trPr>
          <w:trHeight w:val="340"/>
        </w:trPr>
        <w:tc>
          <w:tcPr>
            <w:tcW w:w="1630" w:type="dxa"/>
            <w:vAlign w:val="center"/>
          </w:tcPr>
          <w:p w14:paraId="422707D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m:rPr>
                        <m:sty m:val="p"/>
                      </m:rPr>
                      <w:rPr>
                        <w:rFonts w:ascii="Cambria Math" w:hAnsi="Cambria Math"/>
                      </w:rPr>
                      <m:t>PI,C</m:t>
                    </m:r>
                  </m:sub>
                </m:sSub>
              </m:oMath>
            </m:oMathPara>
          </w:p>
        </w:tc>
        <w:tc>
          <w:tcPr>
            <w:tcW w:w="6371" w:type="dxa"/>
            <w:vAlign w:val="center"/>
          </w:tcPr>
          <w:p w14:paraId="6E639C63" w14:textId="77777777" w:rsidR="005767E1" w:rsidRDefault="005767E1" w:rsidP="005767E1">
            <w:pPr>
              <w:rPr>
                <w:rFonts w:eastAsiaTheme="minorEastAsia"/>
              </w:rPr>
            </w:pPr>
            <w:r>
              <w:rPr>
                <w:rFonts w:eastAsiaTheme="minorEastAsia"/>
              </w:rPr>
              <w:t>Constant describing the shape of the exponential curve for C input</w:t>
            </w:r>
          </w:p>
        </w:tc>
        <w:tc>
          <w:tcPr>
            <w:tcW w:w="1025" w:type="dxa"/>
            <w:vAlign w:val="center"/>
          </w:tcPr>
          <w:p w14:paraId="7E737C65" w14:textId="77777777" w:rsidR="005767E1" w:rsidRPr="004518F1" w:rsidRDefault="005767E1" w:rsidP="005767E1">
            <w:pPr>
              <w:jc w:val="center"/>
              <w:rPr>
                <w:rFonts w:eastAsiaTheme="minorEastAsia"/>
                <w:vertAlign w:val="superscript"/>
              </w:rPr>
            </w:pPr>
            <w:r>
              <w:rPr>
                <w:rFonts w:eastAsiaTheme="minorEastAsia"/>
              </w:rPr>
              <w:t>month</w:t>
            </w:r>
            <w:r>
              <w:rPr>
                <w:rFonts w:eastAsiaTheme="minorEastAsia"/>
                <w:vertAlign w:val="superscript"/>
              </w:rPr>
              <w:t>-1</w:t>
            </w:r>
          </w:p>
        </w:tc>
      </w:tr>
      <w:tr w:rsidR="005767E1" w14:paraId="6FE8E9F5" w14:textId="77777777" w:rsidTr="009F34D7">
        <w:trPr>
          <w:trHeight w:val="340"/>
        </w:trPr>
        <w:tc>
          <w:tcPr>
            <w:tcW w:w="1630" w:type="dxa"/>
            <w:vAlign w:val="center"/>
          </w:tcPr>
          <w:p w14:paraId="2F8C65DF"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nitrif</m:t>
                    </m:r>
                  </m:sub>
                </m:sSub>
              </m:oMath>
            </m:oMathPara>
          </w:p>
        </w:tc>
        <w:tc>
          <w:tcPr>
            <w:tcW w:w="6371" w:type="dxa"/>
            <w:vAlign w:val="center"/>
          </w:tcPr>
          <w:p w14:paraId="382CF27B" w14:textId="77777777" w:rsidR="005767E1" w:rsidRDefault="005767E1" w:rsidP="005767E1">
            <w:r>
              <w:t>Rate constant for nitrification</w:t>
            </w:r>
          </w:p>
        </w:tc>
        <w:tc>
          <w:tcPr>
            <w:tcW w:w="1025" w:type="dxa"/>
            <w:vAlign w:val="center"/>
          </w:tcPr>
          <w:p w14:paraId="2F5F23B0" w14:textId="77777777" w:rsidR="005767E1" w:rsidRPr="005110A3" w:rsidRDefault="005767E1" w:rsidP="005767E1">
            <w:pPr>
              <w:jc w:val="center"/>
              <w:rPr>
                <w:rFonts w:eastAsiaTheme="minorEastAsia"/>
                <w:vertAlign w:val="superscript"/>
              </w:rPr>
            </w:pPr>
            <w:r>
              <w:rPr>
                <w:rFonts w:eastAsiaTheme="minorEastAsia"/>
              </w:rPr>
              <w:t>month</w:t>
            </w:r>
            <w:r>
              <w:rPr>
                <w:rFonts w:eastAsiaTheme="minorEastAsia"/>
                <w:vertAlign w:val="superscript"/>
              </w:rPr>
              <w:t>-1</w:t>
            </w:r>
          </w:p>
        </w:tc>
      </w:tr>
      <w:tr w:rsidR="005767E1" w14:paraId="6DDACD79" w14:textId="77777777" w:rsidTr="009F34D7">
        <w:trPr>
          <w:trHeight w:val="340"/>
        </w:trPr>
        <w:tc>
          <w:tcPr>
            <w:tcW w:w="1630" w:type="dxa"/>
            <w:vAlign w:val="center"/>
          </w:tcPr>
          <w:p w14:paraId="55643FBC"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m:rPr>
                        <m:sty m:val="p"/>
                      </m:rPr>
                      <w:rPr>
                        <w:rFonts w:ascii="Cambria Math" w:hAnsi="Cambria Math"/>
                      </w:rPr>
                      <m:t>pool</m:t>
                    </m:r>
                  </m:sub>
                </m:sSub>
              </m:oMath>
            </m:oMathPara>
          </w:p>
        </w:tc>
        <w:tc>
          <w:tcPr>
            <w:tcW w:w="6371" w:type="dxa"/>
            <w:vAlign w:val="center"/>
          </w:tcPr>
          <w:p w14:paraId="01EDE026" w14:textId="77777777" w:rsidR="005767E1" w:rsidRDefault="005767E1" w:rsidP="005767E1">
            <w:pPr>
              <w:rPr>
                <w:rFonts w:eastAsiaTheme="minorEastAsia"/>
              </w:rPr>
            </w:pPr>
            <w:r>
              <w:t>Rate constant for decomposition of specified C pool</w:t>
            </w:r>
          </w:p>
        </w:tc>
        <w:tc>
          <w:tcPr>
            <w:tcW w:w="1025" w:type="dxa"/>
            <w:vAlign w:val="center"/>
          </w:tcPr>
          <w:p w14:paraId="1DBCC4E9" w14:textId="77777777" w:rsidR="005767E1" w:rsidRPr="009404FE" w:rsidRDefault="005767E1" w:rsidP="005767E1">
            <w:pPr>
              <w:jc w:val="center"/>
              <w:rPr>
                <w:rFonts w:eastAsiaTheme="minorEastAsia"/>
                <w:vertAlign w:val="superscript"/>
              </w:rPr>
            </w:pPr>
            <w:r>
              <w:rPr>
                <w:rFonts w:eastAsiaTheme="minorEastAsia"/>
              </w:rPr>
              <w:t>month</w:t>
            </w:r>
            <w:r>
              <w:rPr>
                <w:rFonts w:eastAsiaTheme="minorEastAsia"/>
                <w:vertAlign w:val="superscript"/>
              </w:rPr>
              <w:t>-1</w:t>
            </w:r>
          </w:p>
        </w:tc>
      </w:tr>
      <w:tr w:rsidR="005767E1" w14:paraId="5DBDA223" w14:textId="77777777" w:rsidTr="009F34D7">
        <w:trPr>
          <w:trHeight w:val="340"/>
        </w:trPr>
        <w:tc>
          <w:tcPr>
            <w:tcW w:w="1630" w:type="dxa"/>
            <w:vAlign w:val="center"/>
          </w:tcPr>
          <w:p w14:paraId="7E099FF4" w14:textId="77777777" w:rsidR="005767E1" w:rsidRDefault="005767E1" w:rsidP="005767E1">
            <w:pPr>
              <w:rPr>
                <w:rFonts w:ascii="Calibri" w:eastAsia="Calibri" w:hAnsi="Calibri" w:cs="Times New Roman"/>
              </w:rPr>
            </w:pPr>
            <m:oMathPara>
              <m:oMath>
                <m:r>
                  <w:rPr>
                    <w:rFonts w:ascii="Cambria Math" w:hAnsi="Cambria Math"/>
                  </w:rPr>
                  <m:t>L</m:t>
                </m:r>
              </m:oMath>
            </m:oMathPara>
          </w:p>
        </w:tc>
        <w:tc>
          <w:tcPr>
            <w:tcW w:w="6371" w:type="dxa"/>
            <w:vAlign w:val="center"/>
          </w:tcPr>
          <w:p w14:paraId="524A3D5D" w14:textId="77777777" w:rsidR="005767E1" w:rsidRDefault="005767E1" w:rsidP="005767E1">
            <w:r>
              <w:t>Day length</w:t>
            </w:r>
          </w:p>
        </w:tc>
        <w:tc>
          <w:tcPr>
            <w:tcW w:w="1025" w:type="dxa"/>
            <w:vAlign w:val="center"/>
          </w:tcPr>
          <w:p w14:paraId="0520FE04" w14:textId="77777777" w:rsidR="005767E1" w:rsidRDefault="005767E1" w:rsidP="005767E1">
            <w:pPr>
              <w:jc w:val="center"/>
              <w:rPr>
                <w:rFonts w:eastAsiaTheme="minorEastAsia"/>
              </w:rPr>
            </w:pPr>
            <w:r>
              <w:rPr>
                <w:rFonts w:eastAsiaTheme="minorEastAsia"/>
              </w:rPr>
              <w:t>hours</w:t>
            </w:r>
          </w:p>
        </w:tc>
      </w:tr>
      <w:tr w:rsidR="005767E1" w14:paraId="5481CCE8" w14:textId="77777777" w:rsidTr="009F34D7">
        <w:trPr>
          <w:trHeight w:val="340"/>
        </w:trPr>
        <w:tc>
          <w:tcPr>
            <w:tcW w:w="1630" w:type="dxa"/>
            <w:vAlign w:val="center"/>
          </w:tcPr>
          <w:p w14:paraId="4F020BE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bio</m:t>
                    </m:r>
                  </m:sub>
                </m:sSub>
              </m:oMath>
            </m:oMathPara>
          </w:p>
        </w:tc>
        <w:tc>
          <w:tcPr>
            <w:tcW w:w="6371" w:type="dxa"/>
            <w:vAlign w:val="center"/>
          </w:tcPr>
          <w:p w14:paraId="1C8E978C" w14:textId="77777777" w:rsidR="005767E1" w:rsidRDefault="005767E1" w:rsidP="005767E1">
            <w:r>
              <w:rPr>
                <w:rFonts w:eastAsiaTheme="minorEastAsia"/>
              </w:rPr>
              <w:t>Rate modifier for denitrification according to the biological activity of the soil</w:t>
            </w:r>
          </w:p>
        </w:tc>
        <w:tc>
          <w:tcPr>
            <w:tcW w:w="1025" w:type="dxa"/>
            <w:vAlign w:val="center"/>
          </w:tcPr>
          <w:p w14:paraId="2558A36A" w14:textId="77777777" w:rsidR="005767E1" w:rsidRDefault="005767E1" w:rsidP="005767E1">
            <w:pPr>
              <w:jc w:val="center"/>
              <w:rPr>
                <w:rFonts w:eastAsiaTheme="minorEastAsia"/>
              </w:rPr>
            </w:pPr>
            <w:r>
              <w:rPr>
                <w:rFonts w:eastAsiaTheme="minorEastAsia"/>
              </w:rPr>
              <w:t>No units</w:t>
            </w:r>
          </w:p>
        </w:tc>
      </w:tr>
      <w:tr w:rsidR="005767E1" w14:paraId="0EA53524" w14:textId="77777777" w:rsidTr="009F34D7">
        <w:trPr>
          <w:trHeight w:val="340"/>
        </w:trPr>
        <w:tc>
          <w:tcPr>
            <w:tcW w:w="1630" w:type="dxa"/>
            <w:vAlign w:val="center"/>
          </w:tcPr>
          <w:p w14:paraId="129ED15A"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NO3</m:t>
                    </m:r>
                  </m:sub>
                </m:sSub>
              </m:oMath>
            </m:oMathPara>
          </w:p>
        </w:tc>
        <w:tc>
          <w:tcPr>
            <w:tcW w:w="6371" w:type="dxa"/>
            <w:vAlign w:val="center"/>
          </w:tcPr>
          <w:p w14:paraId="71D220D7" w14:textId="6F17A7A2" w:rsidR="005767E1" w:rsidRDefault="005767E1" w:rsidP="005767E1">
            <w:r>
              <w:rPr>
                <w:rFonts w:eastAsiaTheme="minorEastAsia"/>
              </w:rPr>
              <w:t>Rate modifier for denitrification according to the amount of nitrate in the soil</w:t>
            </w:r>
          </w:p>
        </w:tc>
        <w:tc>
          <w:tcPr>
            <w:tcW w:w="1025" w:type="dxa"/>
            <w:vAlign w:val="center"/>
          </w:tcPr>
          <w:p w14:paraId="2542CC52" w14:textId="77777777" w:rsidR="005767E1" w:rsidRDefault="005767E1" w:rsidP="005767E1">
            <w:pPr>
              <w:jc w:val="center"/>
              <w:rPr>
                <w:rFonts w:eastAsiaTheme="minorEastAsia"/>
              </w:rPr>
            </w:pPr>
            <w:r>
              <w:rPr>
                <w:rFonts w:eastAsiaTheme="minorEastAsia"/>
              </w:rPr>
              <w:t>No units</w:t>
            </w:r>
          </w:p>
        </w:tc>
      </w:tr>
      <w:tr w:rsidR="005767E1" w14:paraId="4E84205A" w14:textId="77777777" w:rsidTr="009F34D7">
        <w:trPr>
          <w:trHeight w:val="340"/>
        </w:trPr>
        <w:tc>
          <w:tcPr>
            <w:tcW w:w="1630" w:type="dxa"/>
            <w:vAlign w:val="center"/>
          </w:tcPr>
          <w:p w14:paraId="72F4674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m:rPr>
                        <m:sty m:val="p"/>
                      </m:rPr>
                      <w:rPr>
                        <w:rFonts w:ascii="Cambria Math" w:hAnsi="Cambria Math"/>
                      </w:rPr>
                      <m:t>wat</m:t>
                    </m:r>
                  </m:sub>
                </m:sSub>
              </m:oMath>
            </m:oMathPara>
          </w:p>
        </w:tc>
        <w:tc>
          <w:tcPr>
            <w:tcW w:w="6371" w:type="dxa"/>
            <w:vAlign w:val="center"/>
          </w:tcPr>
          <w:p w14:paraId="252A7698" w14:textId="77777777" w:rsidR="005767E1" w:rsidRDefault="005767E1" w:rsidP="005767E1">
            <w:r>
              <w:rPr>
                <w:rFonts w:eastAsiaTheme="minorEastAsia"/>
              </w:rPr>
              <w:t>Rate modifier for denitrification according to the soil moisture content</w:t>
            </w:r>
          </w:p>
        </w:tc>
        <w:tc>
          <w:tcPr>
            <w:tcW w:w="1025" w:type="dxa"/>
            <w:vAlign w:val="center"/>
          </w:tcPr>
          <w:p w14:paraId="6914656E" w14:textId="77777777" w:rsidR="005767E1" w:rsidRDefault="005767E1" w:rsidP="005767E1">
            <w:pPr>
              <w:jc w:val="center"/>
              <w:rPr>
                <w:rFonts w:eastAsiaTheme="minorEastAsia"/>
              </w:rPr>
            </w:pPr>
            <w:r>
              <w:rPr>
                <w:rFonts w:eastAsiaTheme="minorEastAsia"/>
              </w:rPr>
              <w:t>No units</w:t>
            </w:r>
          </w:p>
        </w:tc>
      </w:tr>
      <w:tr w:rsidR="005767E1" w14:paraId="34DA890F" w14:textId="77777777" w:rsidTr="009F34D7">
        <w:trPr>
          <w:trHeight w:val="340"/>
        </w:trPr>
        <w:tc>
          <w:tcPr>
            <w:tcW w:w="1630" w:type="dxa"/>
            <w:vAlign w:val="center"/>
          </w:tcPr>
          <w:p w14:paraId="02BC6CFD" w14:textId="53C9D82F"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crop,max</m:t>
                    </m:r>
                  </m:sub>
                </m:sSub>
              </m:oMath>
            </m:oMathPara>
          </w:p>
        </w:tc>
        <w:tc>
          <w:tcPr>
            <w:tcW w:w="6371" w:type="dxa"/>
            <w:vAlign w:val="center"/>
          </w:tcPr>
          <w:p w14:paraId="11ADD02C" w14:textId="0177555A" w:rsidR="005767E1" w:rsidRDefault="005767E1" w:rsidP="005767E1">
            <w:pPr>
              <w:rPr>
                <w:rFonts w:eastAsiaTheme="minorEastAsia"/>
              </w:rPr>
            </w:pPr>
            <w:r>
              <w:rPr>
                <w:rFonts w:eastAsiaTheme="minorEastAsia"/>
              </w:rPr>
              <w:t>Maximum potential yield of a crop</w:t>
            </w:r>
          </w:p>
        </w:tc>
        <w:tc>
          <w:tcPr>
            <w:tcW w:w="1025" w:type="dxa"/>
            <w:vAlign w:val="center"/>
          </w:tcPr>
          <w:p w14:paraId="5417EC8C" w14:textId="2F957DBF" w:rsidR="005767E1" w:rsidRPr="00865A69" w:rsidRDefault="005767E1" w:rsidP="005767E1">
            <w:pPr>
              <w:jc w:val="center"/>
              <w:rPr>
                <w:rFonts w:eastAsiaTheme="minorEastAsia"/>
                <w:vertAlign w:val="superscript"/>
              </w:rPr>
            </w:pPr>
            <w:r>
              <w:rPr>
                <w:rFonts w:eastAsiaTheme="minorEastAsia"/>
              </w:rPr>
              <w:t>t ha</w:t>
            </w:r>
            <w:r>
              <w:rPr>
                <w:rFonts w:eastAsiaTheme="minorEastAsia"/>
                <w:vertAlign w:val="superscript"/>
              </w:rPr>
              <w:t>-1</w:t>
            </w:r>
          </w:p>
        </w:tc>
      </w:tr>
      <w:tr w:rsidR="005767E1" w14:paraId="02792603" w14:textId="77777777" w:rsidTr="009F34D7">
        <w:trPr>
          <w:trHeight w:val="340"/>
        </w:trPr>
        <w:tc>
          <w:tcPr>
            <w:tcW w:w="1630" w:type="dxa"/>
            <w:vAlign w:val="center"/>
          </w:tcPr>
          <w:p w14:paraId="2E3529BD" w14:textId="2B1D9EB5"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crop,typ</m:t>
                    </m:r>
                  </m:sub>
                </m:sSub>
              </m:oMath>
            </m:oMathPara>
          </w:p>
        </w:tc>
        <w:tc>
          <w:tcPr>
            <w:tcW w:w="6371" w:type="dxa"/>
            <w:vAlign w:val="center"/>
          </w:tcPr>
          <w:p w14:paraId="488F0849" w14:textId="7DC4CD78" w:rsidR="005767E1" w:rsidRDefault="005767E1" w:rsidP="005767E1">
            <w:r>
              <w:t>Entered crop production for a typical year</w:t>
            </w:r>
          </w:p>
        </w:tc>
        <w:tc>
          <w:tcPr>
            <w:tcW w:w="1025" w:type="dxa"/>
            <w:vAlign w:val="center"/>
          </w:tcPr>
          <w:p w14:paraId="323DA895" w14:textId="64F6AEFA" w:rsidR="005767E1" w:rsidRDefault="005767E1" w:rsidP="005767E1">
            <w:pPr>
              <w:jc w:val="center"/>
              <w:rPr>
                <w:rFonts w:eastAsiaTheme="minorEastAsia"/>
              </w:rPr>
            </w:pPr>
            <w:r>
              <w:rPr>
                <w:rFonts w:eastAsiaTheme="minorEastAsia"/>
              </w:rPr>
              <w:t>t ha</w:t>
            </w:r>
            <w:r>
              <w:rPr>
                <w:rFonts w:eastAsiaTheme="minorEastAsia"/>
                <w:vertAlign w:val="superscript"/>
              </w:rPr>
              <w:t>-1</w:t>
            </w:r>
          </w:p>
        </w:tc>
      </w:tr>
      <w:tr w:rsidR="005767E1" w14:paraId="253937F7" w14:textId="77777777" w:rsidTr="009F34D7">
        <w:trPr>
          <w:trHeight w:val="340"/>
        </w:trPr>
        <w:tc>
          <w:tcPr>
            <w:tcW w:w="1630" w:type="dxa"/>
            <w:vAlign w:val="center"/>
          </w:tcPr>
          <w:p w14:paraId="3DD9EC0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manure,head</m:t>
                    </m:r>
                  </m:sub>
                </m:sSub>
              </m:oMath>
            </m:oMathPara>
          </w:p>
        </w:tc>
        <w:tc>
          <w:tcPr>
            <w:tcW w:w="6371" w:type="dxa"/>
            <w:vAlign w:val="center"/>
          </w:tcPr>
          <w:p w14:paraId="6C41498B" w14:textId="77777777" w:rsidR="005767E1" w:rsidRDefault="005767E1" w:rsidP="005767E1">
            <w:r>
              <w:t>T</w:t>
            </w:r>
            <w:r w:rsidRPr="007701EA">
              <w:t xml:space="preserve">ypical </w:t>
            </w:r>
            <w:r>
              <w:t xml:space="preserve">per head </w:t>
            </w:r>
            <w:r w:rsidRPr="007701EA">
              <w:t xml:space="preserve">animal </w:t>
            </w:r>
            <w:r>
              <w:t>production value for manure</w:t>
            </w:r>
          </w:p>
        </w:tc>
        <w:tc>
          <w:tcPr>
            <w:tcW w:w="1025" w:type="dxa"/>
            <w:vAlign w:val="center"/>
          </w:tcPr>
          <w:p w14:paraId="1FAF5AC0"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5F73F3C7" w14:textId="77777777" w:rsidTr="009F34D7">
        <w:trPr>
          <w:trHeight w:val="340"/>
        </w:trPr>
        <w:tc>
          <w:tcPr>
            <w:tcW w:w="1630" w:type="dxa"/>
            <w:vAlign w:val="center"/>
          </w:tcPr>
          <w:p w14:paraId="1F24CBC2"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manure,tot,atyp</m:t>
                    </m:r>
                  </m:sub>
                </m:sSub>
              </m:oMath>
            </m:oMathPara>
          </w:p>
        </w:tc>
        <w:tc>
          <w:tcPr>
            <w:tcW w:w="6371" w:type="dxa"/>
            <w:vAlign w:val="center"/>
          </w:tcPr>
          <w:p w14:paraId="61A9A0D3" w14:textId="77777777" w:rsidR="005767E1" w:rsidRDefault="005767E1" w:rsidP="005767E1">
            <w:r>
              <w:rPr>
                <w:rFonts w:eastAsiaTheme="minorEastAsia"/>
              </w:rPr>
              <w:t>Total manure produced in an atypical year</w:t>
            </w:r>
          </w:p>
        </w:tc>
        <w:tc>
          <w:tcPr>
            <w:tcW w:w="1025" w:type="dxa"/>
            <w:vAlign w:val="center"/>
          </w:tcPr>
          <w:p w14:paraId="438BA634"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4E555D67" w14:textId="77777777" w:rsidTr="009F34D7">
        <w:trPr>
          <w:trHeight w:val="340"/>
        </w:trPr>
        <w:tc>
          <w:tcPr>
            <w:tcW w:w="1630" w:type="dxa"/>
            <w:vAlign w:val="center"/>
          </w:tcPr>
          <w:p w14:paraId="7E5BFFC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manure,tot,typ</m:t>
                    </m:r>
                  </m:sub>
                </m:sSub>
              </m:oMath>
            </m:oMathPara>
          </w:p>
        </w:tc>
        <w:tc>
          <w:tcPr>
            <w:tcW w:w="6371" w:type="dxa"/>
            <w:vAlign w:val="center"/>
          </w:tcPr>
          <w:p w14:paraId="2A70FB2B" w14:textId="77777777" w:rsidR="005767E1" w:rsidRDefault="005767E1" w:rsidP="005767E1">
            <w:pPr>
              <w:rPr>
                <w:rFonts w:eastAsiaTheme="minorEastAsia"/>
              </w:rPr>
            </w:pPr>
            <w:r>
              <w:rPr>
                <w:rFonts w:eastAsiaTheme="minorEastAsia"/>
              </w:rPr>
              <w:t>Total manure produced in a typical year</w:t>
            </w:r>
          </w:p>
        </w:tc>
        <w:tc>
          <w:tcPr>
            <w:tcW w:w="1025" w:type="dxa"/>
            <w:vAlign w:val="center"/>
          </w:tcPr>
          <w:p w14:paraId="4B60742A"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7042081A" w14:textId="77777777" w:rsidTr="009F34D7">
        <w:trPr>
          <w:trHeight w:val="340"/>
        </w:trPr>
        <w:tc>
          <w:tcPr>
            <w:tcW w:w="1630" w:type="dxa"/>
            <w:vAlign w:val="center"/>
          </w:tcPr>
          <w:p w14:paraId="3BED12B5"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meat,head</m:t>
                    </m:r>
                  </m:sub>
                </m:sSub>
              </m:oMath>
            </m:oMathPara>
          </w:p>
        </w:tc>
        <w:tc>
          <w:tcPr>
            <w:tcW w:w="6371" w:type="dxa"/>
            <w:vAlign w:val="center"/>
          </w:tcPr>
          <w:p w14:paraId="10F37EE0" w14:textId="77777777" w:rsidR="005767E1" w:rsidRDefault="005767E1" w:rsidP="005767E1">
            <w:r>
              <w:t>T</w:t>
            </w:r>
            <w:r w:rsidRPr="007701EA">
              <w:t xml:space="preserve">ypical </w:t>
            </w:r>
            <w:r>
              <w:t xml:space="preserve">per head </w:t>
            </w:r>
            <w:r w:rsidRPr="007701EA">
              <w:t xml:space="preserve">animal </w:t>
            </w:r>
            <w:r>
              <w:t>production value for meat</w:t>
            </w:r>
          </w:p>
        </w:tc>
        <w:tc>
          <w:tcPr>
            <w:tcW w:w="1025" w:type="dxa"/>
            <w:vAlign w:val="center"/>
          </w:tcPr>
          <w:p w14:paraId="68571809"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50A98240" w14:textId="77777777" w:rsidTr="009F34D7">
        <w:trPr>
          <w:trHeight w:val="340"/>
        </w:trPr>
        <w:tc>
          <w:tcPr>
            <w:tcW w:w="1630" w:type="dxa"/>
            <w:vAlign w:val="center"/>
          </w:tcPr>
          <w:p w14:paraId="303DD0CC"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meat,tot,atyp</m:t>
                    </m:r>
                  </m:sub>
                </m:sSub>
              </m:oMath>
            </m:oMathPara>
          </w:p>
        </w:tc>
        <w:tc>
          <w:tcPr>
            <w:tcW w:w="6371" w:type="dxa"/>
            <w:vAlign w:val="center"/>
          </w:tcPr>
          <w:p w14:paraId="4E7FE59F" w14:textId="77777777" w:rsidR="005767E1" w:rsidRDefault="005767E1" w:rsidP="005767E1">
            <w:r>
              <w:rPr>
                <w:rFonts w:eastAsiaTheme="minorEastAsia"/>
              </w:rPr>
              <w:t>Total meat produced in an atypical year</w:t>
            </w:r>
          </w:p>
        </w:tc>
        <w:tc>
          <w:tcPr>
            <w:tcW w:w="1025" w:type="dxa"/>
            <w:vAlign w:val="center"/>
          </w:tcPr>
          <w:p w14:paraId="1B98D17E"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161F64F3" w14:textId="77777777" w:rsidTr="009F34D7">
        <w:trPr>
          <w:trHeight w:val="340"/>
        </w:trPr>
        <w:tc>
          <w:tcPr>
            <w:tcW w:w="1630" w:type="dxa"/>
            <w:vAlign w:val="center"/>
          </w:tcPr>
          <w:p w14:paraId="11F6A2E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meat,tot,typ</m:t>
                    </m:r>
                  </m:sub>
                </m:sSub>
              </m:oMath>
            </m:oMathPara>
          </w:p>
        </w:tc>
        <w:tc>
          <w:tcPr>
            <w:tcW w:w="6371" w:type="dxa"/>
            <w:vAlign w:val="center"/>
          </w:tcPr>
          <w:p w14:paraId="3DD51120" w14:textId="77777777" w:rsidR="005767E1" w:rsidRDefault="005767E1" w:rsidP="005767E1">
            <w:pPr>
              <w:rPr>
                <w:rFonts w:eastAsiaTheme="minorEastAsia"/>
              </w:rPr>
            </w:pPr>
            <w:r>
              <w:rPr>
                <w:rFonts w:eastAsiaTheme="minorEastAsia"/>
              </w:rPr>
              <w:t>Total meat produced in a typical year</w:t>
            </w:r>
          </w:p>
        </w:tc>
        <w:tc>
          <w:tcPr>
            <w:tcW w:w="1025" w:type="dxa"/>
            <w:vAlign w:val="center"/>
          </w:tcPr>
          <w:p w14:paraId="31FEC6DA"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36CBAEAD" w14:textId="77777777" w:rsidTr="009F34D7">
        <w:trPr>
          <w:trHeight w:val="340"/>
        </w:trPr>
        <w:tc>
          <w:tcPr>
            <w:tcW w:w="1630" w:type="dxa"/>
            <w:vAlign w:val="center"/>
          </w:tcPr>
          <w:p w14:paraId="4D708A4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milk,head</m:t>
                    </m:r>
                  </m:sub>
                </m:sSub>
              </m:oMath>
            </m:oMathPara>
          </w:p>
        </w:tc>
        <w:tc>
          <w:tcPr>
            <w:tcW w:w="6371" w:type="dxa"/>
            <w:vAlign w:val="center"/>
          </w:tcPr>
          <w:p w14:paraId="7174C07E" w14:textId="77777777" w:rsidR="005767E1" w:rsidRDefault="005767E1" w:rsidP="005767E1">
            <w:pPr>
              <w:rPr>
                <w:rFonts w:eastAsiaTheme="minorEastAsia"/>
              </w:rPr>
            </w:pPr>
            <w:r>
              <w:t>T</w:t>
            </w:r>
            <w:r w:rsidRPr="007701EA">
              <w:t xml:space="preserve">ypical </w:t>
            </w:r>
            <w:r>
              <w:t xml:space="preserve">per head </w:t>
            </w:r>
            <w:r w:rsidRPr="007701EA">
              <w:t xml:space="preserve">animal </w:t>
            </w:r>
            <w:r>
              <w:t>production value for milk</w:t>
            </w:r>
          </w:p>
        </w:tc>
        <w:tc>
          <w:tcPr>
            <w:tcW w:w="1025" w:type="dxa"/>
            <w:vAlign w:val="center"/>
          </w:tcPr>
          <w:p w14:paraId="27099CA8" w14:textId="77777777" w:rsidR="005767E1" w:rsidRPr="00501583" w:rsidRDefault="005767E1" w:rsidP="005767E1">
            <w:pPr>
              <w:jc w:val="center"/>
              <w:rPr>
                <w:rFonts w:eastAsiaTheme="minorEastAsia"/>
                <w:vertAlign w:val="superscript"/>
              </w:rPr>
            </w:pPr>
            <w:r>
              <w:rPr>
                <w:rFonts w:eastAsiaTheme="minorEastAsia"/>
              </w:rPr>
              <w:t>kg y</w:t>
            </w:r>
            <w:r>
              <w:rPr>
                <w:rFonts w:eastAsiaTheme="minorEastAsia"/>
                <w:vertAlign w:val="superscript"/>
              </w:rPr>
              <w:t>-1</w:t>
            </w:r>
          </w:p>
        </w:tc>
      </w:tr>
      <w:tr w:rsidR="005767E1" w14:paraId="11C9F319" w14:textId="77777777" w:rsidTr="009F34D7">
        <w:trPr>
          <w:trHeight w:val="340"/>
        </w:trPr>
        <w:tc>
          <w:tcPr>
            <w:tcW w:w="1630" w:type="dxa"/>
            <w:vAlign w:val="center"/>
          </w:tcPr>
          <w:p w14:paraId="3EF8EDE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milk,tot,atyp</m:t>
                    </m:r>
                  </m:sub>
                </m:sSub>
              </m:oMath>
            </m:oMathPara>
          </w:p>
        </w:tc>
        <w:tc>
          <w:tcPr>
            <w:tcW w:w="6371" w:type="dxa"/>
            <w:vAlign w:val="center"/>
          </w:tcPr>
          <w:p w14:paraId="6ECC7716" w14:textId="77777777" w:rsidR="005767E1" w:rsidRDefault="005767E1" w:rsidP="005767E1">
            <w:r>
              <w:rPr>
                <w:rFonts w:eastAsiaTheme="minorEastAsia"/>
              </w:rPr>
              <w:t>Total milk produced in an atypical year</w:t>
            </w:r>
          </w:p>
        </w:tc>
        <w:tc>
          <w:tcPr>
            <w:tcW w:w="1025" w:type="dxa"/>
            <w:vAlign w:val="center"/>
          </w:tcPr>
          <w:p w14:paraId="3501669A"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1F4725FF" w14:textId="77777777" w:rsidTr="009F34D7">
        <w:trPr>
          <w:trHeight w:val="340"/>
        </w:trPr>
        <w:tc>
          <w:tcPr>
            <w:tcW w:w="1630" w:type="dxa"/>
            <w:vAlign w:val="center"/>
          </w:tcPr>
          <w:p w14:paraId="0B7FAEB2"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milk,tot,typ</m:t>
                    </m:r>
                  </m:sub>
                </m:sSub>
              </m:oMath>
            </m:oMathPara>
          </w:p>
        </w:tc>
        <w:tc>
          <w:tcPr>
            <w:tcW w:w="6371" w:type="dxa"/>
            <w:vAlign w:val="center"/>
          </w:tcPr>
          <w:p w14:paraId="3C5DA760" w14:textId="77777777" w:rsidR="005767E1" w:rsidRDefault="005767E1" w:rsidP="005767E1">
            <w:pPr>
              <w:rPr>
                <w:rFonts w:eastAsiaTheme="minorEastAsia"/>
              </w:rPr>
            </w:pPr>
            <w:r>
              <w:rPr>
                <w:rFonts w:eastAsiaTheme="minorEastAsia"/>
              </w:rPr>
              <w:t>Total milk produced in a typical year</w:t>
            </w:r>
          </w:p>
        </w:tc>
        <w:tc>
          <w:tcPr>
            <w:tcW w:w="1025" w:type="dxa"/>
            <w:vAlign w:val="center"/>
          </w:tcPr>
          <w:p w14:paraId="6FEAD701"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6398E57D" w14:textId="77777777" w:rsidTr="009F34D7">
        <w:trPr>
          <w:trHeight w:val="340"/>
        </w:trPr>
        <w:tc>
          <w:tcPr>
            <w:tcW w:w="1630" w:type="dxa"/>
            <w:vAlign w:val="center"/>
          </w:tcPr>
          <w:p w14:paraId="07895905"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days,mon</m:t>
                    </m:r>
                  </m:sub>
                </m:sSub>
              </m:oMath>
            </m:oMathPara>
          </w:p>
        </w:tc>
        <w:tc>
          <w:tcPr>
            <w:tcW w:w="6371" w:type="dxa"/>
            <w:vAlign w:val="center"/>
          </w:tcPr>
          <w:p w14:paraId="3B28BCD4" w14:textId="77777777" w:rsidR="005767E1" w:rsidRDefault="005767E1" w:rsidP="005767E1">
            <w:r>
              <w:t>Number of days in the month</w:t>
            </w:r>
          </w:p>
        </w:tc>
        <w:tc>
          <w:tcPr>
            <w:tcW w:w="1025" w:type="dxa"/>
            <w:vAlign w:val="center"/>
          </w:tcPr>
          <w:p w14:paraId="24E0EAB5" w14:textId="77777777" w:rsidR="005767E1" w:rsidRDefault="005767E1" w:rsidP="005767E1">
            <w:pPr>
              <w:jc w:val="center"/>
              <w:rPr>
                <w:rFonts w:eastAsiaTheme="minorEastAsia"/>
              </w:rPr>
            </w:pPr>
            <w:r>
              <w:rPr>
                <w:rFonts w:eastAsiaTheme="minorEastAsia"/>
              </w:rPr>
              <w:t>No units</w:t>
            </w:r>
          </w:p>
        </w:tc>
      </w:tr>
      <w:tr w:rsidR="005767E1" w14:paraId="59216FAE" w14:textId="77777777" w:rsidTr="009F34D7">
        <w:trPr>
          <w:trHeight w:val="340"/>
        </w:trPr>
        <w:tc>
          <w:tcPr>
            <w:tcW w:w="1630" w:type="dxa"/>
            <w:vAlign w:val="center"/>
          </w:tcPr>
          <w:p w14:paraId="7BA8CE0A"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head,animal</m:t>
                    </m:r>
                  </m:sub>
                </m:sSub>
              </m:oMath>
            </m:oMathPara>
          </w:p>
        </w:tc>
        <w:tc>
          <w:tcPr>
            <w:tcW w:w="6371" w:type="dxa"/>
            <w:vAlign w:val="center"/>
          </w:tcPr>
          <w:p w14:paraId="15F5497A" w14:textId="77777777" w:rsidR="005767E1" w:rsidRDefault="005767E1" w:rsidP="005767E1">
            <w:r>
              <w:rPr>
                <w:rFonts w:eastAsiaTheme="minorEastAsia"/>
              </w:rPr>
              <w:t>Number of animals of the given type</w:t>
            </w:r>
          </w:p>
        </w:tc>
        <w:tc>
          <w:tcPr>
            <w:tcW w:w="1025" w:type="dxa"/>
            <w:vAlign w:val="center"/>
          </w:tcPr>
          <w:p w14:paraId="7E1079E6" w14:textId="77777777" w:rsidR="005767E1" w:rsidRDefault="005767E1" w:rsidP="005767E1">
            <w:pPr>
              <w:jc w:val="center"/>
              <w:rPr>
                <w:rFonts w:eastAsiaTheme="minorEastAsia"/>
              </w:rPr>
            </w:pPr>
            <w:r>
              <w:rPr>
                <w:rFonts w:eastAsiaTheme="minorEastAsia"/>
              </w:rPr>
              <w:t>No units</w:t>
            </w:r>
          </w:p>
        </w:tc>
      </w:tr>
      <w:tr w:rsidR="005767E1" w14:paraId="09BF569F" w14:textId="77777777" w:rsidTr="009F34D7">
        <w:trPr>
          <w:trHeight w:val="340"/>
        </w:trPr>
        <w:tc>
          <w:tcPr>
            <w:tcW w:w="1630" w:type="dxa"/>
            <w:vAlign w:val="center"/>
          </w:tcPr>
          <w:p w14:paraId="72C63B4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people</m:t>
                    </m:r>
                  </m:sub>
                </m:sSub>
              </m:oMath>
            </m:oMathPara>
          </w:p>
        </w:tc>
        <w:tc>
          <w:tcPr>
            <w:tcW w:w="6371" w:type="dxa"/>
            <w:vAlign w:val="center"/>
          </w:tcPr>
          <w:p w14:paraId="39DC0CAC" w14:textId="77777777" w:rsidR="005767E1" w:rsidRDefault="005767E1" w:rsidP="005767E1">
            <w:pPr>
              <w:rPr>
                <w:rFonts w:eastAsiaTheme="minorEastAsia"/>
              </w:rPr>
            </w:pPr>
            <w:r>
              <w:rPr>
                <w:rFonts w:eastAsiaTheme="minorEastAsia"/>
              </w:rPr>
              <w:t>Number of people in the group</w:t>
            </w:r>
          </w:p>
        </w:tc>
        <w:tc>
          <w:tcPr>
            <w:tcW w:w="1025" w:type="dxa"/>
            <w:vAlign w:val="center"/>
          </w:tcPr>
          <w:p w14:paraId="49DEF73A" w14:textId="77777777" w:rsidR="005767E1" w:rsidRDefault="005767E1" w:rsidP="005767E1">
            <w:pPr>
              <w:jc w:val="center"/>
              <w:rPr>
                <w:rFonts w:eastAsiaTheme="minorEastAsia"/>
              </w:rPr>
            </w:pPr>
            <w:r>
              <w:rPr>
                <w:rFonts w:eastAsiaTheme="minorEastAsia"/>
              </w:rPr>
              <w:t>No units</w:t>
            </w:r>
          </w:p>
        </w:tc>
      </w:tr>
      <w:tr w:rsidR="005767E1" w14:paraId="5A58BC48" w14:textId="77777777" w:rsidTr="009F34D7">
        <w:trPr>
          <w:trHeight w:val="340"/>
        </w:trPr>
        <w:tc>
          <w:tcPr>
            <w:tcW w:w="1630" w:type="dxa"/>
            <w:vAlign w:val="center"/>
          </w:tcPr>
          <w:p w14:paraId="0C6AD07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todate</m:t>
                    </m:r>
                  </m:sub>
                </m:sSub>
              </m:oMath>
            </m:oMathPara>
          </w:p>
        </w:tc>
        <w:tc>
          <w:tcPr>
            <w:tcW w:w="6371" w:type="dxa"/>
            <w:vAlign w:val="center"/>
          </w:tcPr>
          <w:p w14:paraId="78CCB36E" w14:textId="77777777" w:rsidR="005767E1" w:rsidRDefault="005767E1" w:rsidP="005767E1">
            <w:r>
              <w:t>Number of Julian days from January 01 to current date</w:t>
            </w:r>
          </w:p>
        </w:tc>
        <w:tc>
          <w:tcPr>
            <w:tcW w:w="1025" w:type="dxa"/>
            <w:vAlign w:val="center"/>
          </w:tcPr>
          <w:p w14:paraId="600C7E5E" w14:textId="77777777" w:rsidR="005767E1" w:rsidRDefault="005767E1" w:rsidP="005767E1">
            <w:pPr>
              <w:jc w:val="center"/>
              <w:rPr>
                <w:rFonts w:eastAsiaTheme="minorEastAsia"/>
              </w:rPr>
            </w:pPr>
            <w:r>
              <w:rPr>
                <w:rFonts w:eastAsiaTheme="minorEastAsia"/>
              </w:rPr>
              <w:t>No units</w:t>
            </w:r>
          </w:p>
        </w:tc>
      </w:tr>
      <w:tr w:rsidR="005767E1" w14:paraId="36E0583F" w14:textId="77777777" w:rsidTr="009F34D7">
        <w:trPr>
          <w:trHeight w:val="340"/>
        </w:trPr>
        <w:tc>
          <w:tcPr>
            <w:tcW w:w="1630" w:type="dxa"/>
            <w:vAlign w:val="center"/>
          </w:tcPr>
          <w:p w14:paraId="193BF1B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trip,water</m:t>
                    </m:r>
                  </m:sub>
                </m:sSub>
              </m:oMath>
            </m:oMathPara>
          </w:p>
        </w:tc>
        <w:tc>
          <w:tcPr>
            <w:tcW w:w="6371" w:type="dxa"/>
            <w:vAlign w:val="center"/>
          </w:tcPr>
          <w:p w14:paraId="2BB4F856" w14:textId="77777777" w:rsidR="005767E1" w:rsidRDefault="005767E1" w:rsidP="005767E1">
            <w:r>
              <w:t>Total number of trips made by people in each group to collect water for household use and animals (not for irrigation)</w:t>
            </w:r>
          </w:p>
        </w:tc>
        <w:tc>
          <w:tcPr>
            <w:tcW w:w="1025" w:type="dxa"/>
            <w:vAlign w:val="center"/>
          </w:tcPr>
          <w:p w14:paraId="58A7C293" w14:textId="77777777" w:rsidR="005767E1" w:rsidRDefault="005767E1" w:rsidP="005767E1">
            <w:pPr>
              <w:jc w:val="center"/>
              <w:rPr>
                <w:rFonts w:eastAsiaTheme="minorEastAsia"/>
              </w:rPr>
            </w:pPr>
            <w:r>
              <w:rPr>
                <w:rFonts w:eastAsiaTheme="minorEastAsia"/>
              </w:rPr>
              <w:t>No units</w:t>
            </w:r>
          </w:p>
        </w:tc>
      </w:tr>
      <w:tr w:rsidR="005767E1" w14:paraId="7FD3178D" w14:textId="77777777" w:rsidTr="009F34D7">
        <w:trPr>
          <w:trHeight w:val="340"/>
        </w:trPr>
        <w:tc>
          <w:tcPr>
            <w:tcW w:w="1630" w:type="dxa"/>
            <w:vAlign w:val="center"/>
          </w:tcPr>
          <w:p w14:paraId="57A6305E"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trip,water,i</m:t>
                    </m:r>
                  </m:sub>
                </m:sSub>
              </m:oMath>
            </m:oMathPara>
          </w:p>
        </w:tc>
        <w:tc>
          <w:tcPr>
            <w:tcW w:w="6371" w:type="dxa"/>
            <w:vAlign w:val="center"/>
          </w:tcPr>
          <w:p w14:paraId="1D9A6AEE" w14:textId="77777777" w:rsidR="005767E1" w:rsidRDefault="005767E1" w:rsidP="005767E1">
            <w:r>
              <w:t>Total number of trips made by people in each group to collect water for household use and animals (not for irrigation) in group i</w:t>
            </w:r>
          </w:p>
        </w:tc>
        <w:tc>
          <w:tcPr>
            <w:tcW w:w="1025" w:type="dxa"/>
            <w:vAlign w:val="center"/>
          </w:tcPr>
          <w:p w14:paraId="4804EBB3" w14:textId="77777777" w:rsidR="005767E1" w:rsidRDefault="005767E1" w:rsidP="005767E1">
            <w:pPr>
              <w:jc w:val="center"/>
              <w:rPr>
                <w:rFonts w:eastAsiaTheme="minorEastAsia"/>
              </w:rPr>
            </w:pPr>
            <w:r>
              <w:rPr>
                <w:rFonts w:eastAsiaTheme="minorEastAsia"/>
              </w:rPr>
              <w:t>No units</w:t>
            </w:r>
          </w:p>
        </w:tc>
      </w:tr>
      <w:tr w:rsidR="005767E1" w14:paraId="06B7624A" w14:textId="77777777" w:rsidTr="009F34D7">
        <w:trPr>
          <w:trHeight w:val="340"/>
        </w:trPr>
        <w:tc>
          <w:tcPr>
            <w:tcW w:w="1630" w:type="dxa"/>
            <w:vAlign w:val="center"/>
          </w:tcPr>
          <w:p w14:paraId="603B8125"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trip,wood</m:t>
                    </m:r>
                  </m:sub>
                </m:sSub>
              </m:oMath>
            </m:oMathPara>
          </w:p>
        </w:tc>
        <w:tc>
          <w:tcPr>
            <w:tcW w:w="6371" w:type="dxa"/>
            <w:vAlign w:val="center"/>
          </w:tcPr>
          <w:p w14:paraId="65D64B45" w14:textId="77777777" w:rsidR="005767E1" w:rsidRDefault="005767E1" w:rsidP="005767E1">
            <w:r>
              <w:t xml:space="preserve">Total number of trips made by all people in this group each week to collect </w:t>
            </w:r>
            <w:proofErr w:type="spellStart"/>
            <w:r>
              <w:t>woodfuel</w:t>
            </w:r>
            <w:proofErr w:type="spellEnd"/>
          </w:p>
        </w:tc>
        <w:tc>
          <w:tcPr>
            <w:tcW w:w="1025" w:type="dxa"/>
            <w:vAlign w:val="center"/>
          </w:tcPr>
          <w:p w14:paraId="6912864F" w14:textId="77777777" w:rsidR="005767E1" w:rsidRDefault="005767E1" w:rsidP="005767E1">
            <w:pPr>
              <w:jc w:val="center"/>
              <w:rPr>
                <w:rFonts w:eastAsiaTheme="minorEastAsia"/>
              </w:rPr>
            </w:pPr>
            <w:r>
              <w:rPr>
                <w:rFonts w:eastAsiaTheme="minorEastAsia"/>
              </w:rPr>
              <w:t>No units</w:t>
            </w:r>
          </w:p>
        </w:tc>
      </w:tr>
      <w:tr w:rsidR="005767E1" w14:paraId="34BC13D0" w14:textId="77777777" w:rsidTr="009F34D7">
        <w:trPr>
          <w:trHeight w:val="340"/>
        </w:trPr>
        <w:tc>
          <w:tcPr>
            <w:tcW w:w="1630" w:type="dxa"/>
            <w:vAlign w:val="center"/>
          </w:tcPr>
          <w:p w14:paraId="44425F57"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atm</m:t>
                    </m:r>
                  </m:sub>
                </m:sSub>
              </m:oMath>
            </m:oMathPara>
          </w:p>
        </w:tc>
        <w:tc>
          <w:tcPr>
            <w:tcW w:w="6371" w:type="dxa"/>
            <w:vAlign w:val="center"/>
          </w:tcPr>
          <w:p w14:paraId="415057C2" w14:textId="77777777" w:rsidR="005767E1" w:rsidRDefault="005767E1" w:rsidP="005767E1">
            <w:pPr>
              <w:rPr>
                <w:rFonts w:eastAsiaTheme="minorEastAsia"/>
              </w:rPr>
            </w:pPr>
            <w:r>
              <w:t>Atmospheric deposition of N to the soil</w:t>
            </w:r>
          </w:p>
        </w:tc>
        <w:tc>
          <w:tcPr>
            <w:tcW w:w="1025" w:type="dxa"/>
            <w:vAlign w:val="center"/>
          </w:tcPr>
          <w:p w14:paraId="42438E6F"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35408B41" w14:textId="77777777" w:rsidTr="009F34D7">
        <w:trPr>
          <w:trHeight w:val="340"/>
        </w:trPr>
        <w:tc>
          <w:tcPr>
            <w:tcW w:w="1630" w:type="dxa"/>
            <w:vAlign w:val="center"/>
          </w:tcPr>
          <w:p w14:paraId="2E50E416"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crop</m:t>
                    </m:r>
                  </m:sub>
                </m:sSub>
              </m:oMath>
            </m:oMathPara>
          </w:p>
        </w:tc>
        <w:tc>
          <w:tcPr>
            <w:tcW w:w="6371" w:type="dxa"/>
            <w:vAlign w:val="center"/>
          </w:tcPr>
          <w:p w14:paraId="704AEB71" w14:textId="77777777" w:rsidR="005767E1" w:rsidRDefault="005767E1" w:rsidP="005767E1">
            <w:pPr>
              <w:rPr>
                <w:rFonts w:eastAsiaTheme="minorEastAsia"/>
              </w:rPr>
            </w:pPr>
            <w:r>
              <w:rPr>
                <w:rFonts w:eastAsiaTheme="minorEastAsia"/>
              </w:rPr>
              <w:t>N demand of the crop in each month</w:t>
            </w:r>
          </w:p>
        </w:tc>
        <w:tc>
          <w:tcPr>
            <w:tcW w:w="1025" w:type="dxa"/>
            <w:vAlign w:val="center"/>
          </w:tcPr>
          <w:p w14:paraId="05374AE3"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537D0F21" w14:textId="77777777" w:rsidTr="009F34D7">
        <w:trPr>
          <w:trHeight w:val="340"/>
        </w:trPr>
        <w:tc>
          <w:tcPr>
            <w:tcW w:w="1630" w:type="dxa"/>
            <w:vAlign w:val="center"/>
          </w:tcPr>
          <w:p w14:paraId="082B1D93"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d50</m:t>
                    </m:r>
                  </m:sub>
                </m:sSub>
              </m:oMath>
            </m:oMathPara>
          </w:p>
        </w:tc>
        <w:tc>
          <w:tcPr>
            <w:tcW w:w="6371" w:type="dxa"/>
            <w:vAlign w:val="center"/>
          </w:tcPr>
          <w:p w14:paraId="791A4586" w14:textId="77777777" w:rsidR="005767E1" w:rsidRDefault="005767E1" w:rsidP="005767E1">
            <w:r>
              <w:rPr>
                <w:rFonts w:eastAsiaTheme="minorEastAsia"/>
              </w:rPr>
              <w:t>Soil nitrate-N content at which denitrification is 50% of its full potential</w:t>
            </w:r>
          </w:p>
        </w:tc>
        <w:tc>
          <w:tcPr>
            <w:tcW w:w="1025" w:type="dxa"/>
            <w:vAlign w:val="center"/>
          </w:tcPr>
          <w:p w14:paraId="7FEA1D90"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7D8A0C8F" w14:textId="77777777" w:rsidTr="009F34D7">
        <w:trPr>
          <w:trHeight w:val="340"/>
        </w:trPr>
        <w:tc>
          <w:tcPr>
            <w:tcW w:w="1630" w:type="dxa"/>
            <w:vAlign w:val="center"/>
          </w:tcPr>
          <w:p w14:paraId="7FBA3B87"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denit</m:t>
                    </m:r>
                  </m:sub>
                </m:sSub>
              </m:oMath>
            </m:oMathPara>
          </w:p>
        </w:tc>
        <w:tc>
          <w:tcPr>
            <w:tcW w:w="6371" w:type="dxa"/>
            <w:vAlign w:val="center"/>
          </w:tcPr>
          <w:p w14:paraId="268AA261" w14:textId="77777777" w:rsidR="005767E1" w:rsidRDefault="005767E1" w:rsidP="005767E1">
            <w:r>
              <w:rPr>
                <w:rFonts w:eastAsiaTheme="minorEastAsia"/>
              </w:rPr>
              <w:t>Losses of nitrate-N by denitrification in the given month</w:t>
            </w:r>
          </w:p>
        </w:tc>
        <w:tc>
          <w:tcPr>
            <w:tcW w:w="1025" w:type="dxa"/>
            <w:vAlign w:val="center"/>
          </w:tcPr>
          <w:p w14:paraId="2F84324A"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43FBF7E3" w14:textId="77777777" w:rsidTr="009F34D7">
        <w:trPr>
          <w:trHeight w:val="340"/>
        </w:trPr>
        <w:tc>
          <w:tcPr>
            <w:tcW w:w="1630" w:type="dxa"/>
            <w:vAlign w:val="center"/>
          </w:tcPr>
          <w:p w14:paraId="3410B55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denit,max</m:t>
                    </m:r>
                  </m:sub>
                </m:sSub>
              </m:oMath>
            </m:oMathPara>
          </w:p>
        </w:tc>
        <w:tc>
          <w:tcPr>
            <w:tcW w:w="6371" w:type="dxa"/>
            <w:vAlign w:val="center"/>
          </w:tcPr>
          <w:p w14:paraId="0008EFDF" w14:textId="77777777" w:rsidR="005767E1" w:rsidRDefault="005767E1" w:rsidP="005767E1">
            <w:pPr>
              <w:rPr>
                <w:rFonts w:eastAsiaTheme="minorEastAsia"/>
              </w:rPr>
            </w:pPr>
            <w:r>
              <w:rPr>
                <w:rFonts w:eastAsiaTheme="minorEastAsia"/>
              </w:rPr>
              <w:t>Maximum potential amount of denitrification in a given month</w:t>
            </w:r>
          </w:p>
        </w:tc>
        <w:tc>
          <w:tcPr>
            <w:tcW w:w="1025" w:type="dxa"/>
            <w:vAlign w:val="center"/>
          </w:tcPr>
          <w:p w14:paraId="71E6F2C2" w14:textId="77777777" w:rsidR="005767E1" w:rsidRPr="006B2D20"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19DF9019" w14:textId="77777777" w:rsidTr="009F34D7">
        <w:trPr>
          <w:trHeight w:val="340"/>
        </w:trPr>
        <w:tc>
          <w:tcPr>
            <w:tcW w:w="1630" w:type="dxa"/>
            <w:vAlign w:val="center"/>
          </w:tcPr>
          <w:p w14:paraId="21279DC2" w14:textId="5792BF90"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denit,N2O</m:t>
                    </m:r>
                  </m:sub>
                </m:sSub>
              </m:oMath>
            </m:oMathPara>
          </w:p>
        </w:tc>
        <w:tc>
          <w:tcPr>
            <w:tcW w:w="6371" w:type="dxa"/>
            <w:vAlign w:val="center"/>
          </w:tcPr>
          <w:p w14:paraId="07DBEEBA" w14:textId="224D4724" w:rsidR="005767E1" w:rsidRDefault="005767E1" w:rsidP="005767E1">
            <w:pPr>
              <w:rPr>
                <w:rFonts w:eastAsiaTheme="minorEastAsia"/>
              </w:rPr>
            </w:pPr>
            <w:r>
              <w:rPr>
                <w:rFonts w:eastAsiaTheme="minorEastAsia"/>
              </w:rPr>
              <w:t>Amount of the denitrified N lost as nitrous oxide</w:t>
            </w:r>
          </w:p>
        </w:tc>
        <w:tc>
          <w:tcPr>
            <w:tcW w:w="1025" w:type="dxa"/>
            <w:vAlign w:val="center"/>
          </w:tcPr>
          <w:p w14:paraId="1B62017B" w14:textId="249981B0"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73CF183D" w14:textId="77777777" w:rsidTr="009F34D7">
        <w:trPr>
          <w:trHeight w:val="340"/>
        </w:trPr>
        <w:tc>
          <w:tcPr>
            <w:tcW w:w="1630" w:type="dxa"/>
            <w:vAlign w:val="center"/>
          </w:tcPr>
          <w:p w14:paraId="346186D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excreted,head</m:t>
                    </m:r>
                  </m:sub>
                </m:sSub>
              </m:oMath>
            </m:oMathPara>
          </w:p>
        </w:tc>
        <w:tc>
          <w:tcPr>
            <w:tcW w:w="6371" w:type="dxa"/>
            <w:vAlign w:val="center"/>
          </w:tcPr>
          <w:p w14:paraId="1C7FF6D3" w14:textId="77777777" w:rsidR="005767E1" w:rsidRDefault="005767E1" w:rsidP="005767E1">
            <w:pPr>
              <w:rPr>
                <w:rFonts w:eastAsiaTheme="minorEastAsia"/>
              </w:rPr>
            </w:pPr>
            <w:r>
              <w:t>T</w:t>
            </w:r>
            <w:r w:rsidRPr="007701EA">
              <w:t xml:space="preserve">ypical </w:t>
            </w:r>
            <w:r>
              <w:t xml:space="preserve">per head </w:t>
            </w:r>
            <w:r w:rsidRPr="007701EA">
              <w:t xml:space="preserve">animal </w:t>
            </w:r>
            <w:r>
              <w:t>production values for excreted N</w:t>
            </w:r>
          </w:p>
        </w:tc>
        <w:tc>
          <w:tcPr>
            <w:tcW w:w="1025" w:type="dxa"/>
            <w:vAlign w:val="center"/>
          </w:tcPr>
          <w:p w14:paraId="742CC003" w14:textId="77777777" w:rsidR="005767E1" w:rsidRPr="00501583" w:rsidRDefault="005767E1" w:rsidP="005767E1">
            <w:pPr>
              <w:jc w:val="center"/>
              <w:rPr>
                <w:rFonts w:eastAsiaTheme="minorEastAsia"/>
                <w:vertAlign w:val="superscript"/>
              </w:rPr>
            </w:pPr>
            <w:r>
              <w:rPr>
                <w:rFonts w:eastAsiaTheme="minorEastAsia"/>
              </w:rPr>
              <w:t>kg y</w:t>
            </w:r>
            <w:r>
              <w:rPr>
                <w:rFonts w:eastAsiaTheme="minorEastAsia"/>
                <w:vertAlign w:val="superscript"/>
              </w:rPr>
              <w:t>-1</w:t>
            </w:r>
          </w:p>
        </w:tc>
      </w:tr>
      <w:tr w:rsidR="005767E1" w14:paraId="3D1291F7" w14:textId="77777777" w:rsidTr="009F34D7">
        <w:trPr>
          <w:trHeight w:val="340"/>
        </w:trPr>
        <w:tc>
          <w:tcPr>
            <w:tcW w:w="1630" w:type="dxa"/>
            <w:vAlign w:val="center"/>
          </w:tcPr>
          <w:p w14:paraId="6AE1E4C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oMath>
            </m:oMathPara>
          </w:p>
        </w:tc>
        <w:tc>
          <w:tcPr>
            <w:tcW w:w="6371" w:type="dxa"/>
            <w:vAlign w:val="center"/>
          </w:tcPr>
          <w:p w14:paraId="77119F0B" w14:textId="77777777" w:rsidR="005767E1" w:rsidRDefault="005767E1" w:rsidP="005767E1">
            <w:pPr>
              <w:rPr>
                <w:rFonts w:eastAsiaTheme="minorEastAsia"/>
              </w:rPr>
            </w:pPr>
            <w:r>
              <w:rPr>
                <w:rFonts w:eastAsiaTheme="minorEastAsia"/>
              </w:rPr>
              <w:t>Total N excreted by an animal in an atypical year</w:t>
            </w:r>
          </w:p>
        </w:tc>
        <w:tc>
          <w:tcPr>
            <w:tcW w:w="1025" w:type="dxa"/>
            <w:vAlign w:val="center"/>
          </w:tcPr>
          <w:p w14:paraId="7A0F6E97"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093BC60F" w14:textId="77777777" w:rsidTr="009F34D7">
        <w:trPr>
          <w:trHeight w:val="340"/>
        </w:trPr>
        <w:tc>
          <w:tcPr>
            <w:tcW w:w="1630" w:type="dxa"/>
            <w:vAlign w:val="center"/>
          </w:tcPr>
          <w:p w14:paraId="0C7674FE"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excreted,tot,typ</m:t>
                    </m:r>
                  </m:sub>
                </m:sSub>
              </m:oMath>
            </m:oMathPara>
          </w:p>
        </w:tc>
        <w:tc>
          <w:tcPr>
            <w:tcW w:w="6371" w:type="dxa"/>
            <w:vAlign w:val="center"/>
          </w:tcPr>
          <w:p w14:paraId="3772F9F5" w14:textId="77777777" w:rsidR="005767E1" w:rsidRDefault="005767E1" w:rsidP="005767E1">
            <w:r>
              <w:rPr>
                <w:rFonts w:eastAsiaTheme="minorEastAsia"/>
              </w:rPr>
              <w:t>Total N excreted by an animal in a typical year</w:t>
            </w:r>
          </w:p>
        </w:tc>
        <w:tc>
          <w:tcPr>
            <w:tcW w:w="1025" w:type="dxa"/>
            <w:vAlign w:val="center"/>
          </w:tcPr>
          <w:p w14:paraId="50EC02FF" w14:textId="77777777" w:rsidR="005767E1" w:rsidRDefault="005767E1" w:rsidP="005767E1">
            <w:pPr>
              <w:jc w:val="center"/>
              <w:rPr>
                <w:rFonts w:eastAsiaTheme="minorEastAsia"/>
              </w:rPr>
            </w:pPr>
            <w:r>
              <w:rPr>
                <w:rFonts w:eastAsiaTheme="minorEastAsia"/>
              </w:rPr>
              <w:t>kg y</w:t>
            </w:r>
            <w:r>
              <w:rPr>
                <w:rFonts w:eastAsiaTheme="minorEastAsia"/>
                <w:vertAlign w:val="superscript"/>
              </w:rPr>
              <w:t>-1</w:t>
            </w:r>
          </w:p>
        </w:tc>
      </w:tr>
      <w:tr w:rsidR="005767E1" w14:paraId="2DCA0F88" w14:textId="77777777" w:rsidTr="009F34D7">
        <w:trPr>
          <w:trHeight w:val="340"/>
        </w:trPr>
        <w:tc>
          <w:tcPr>
            <w:tcW w:w="1630" w:type="dxa"/>
            <w:vAlign w:val="center"/>
          </w:tcPr>
          <w:p w14:paraId="5529E39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fert</m:t>
                    </m:r>
                  </m:sub>
                </m:sSub>
              </m:oMath>
            </m:oMathPara>
          </w:p>
        </w:tc>
        <w:tc>
          <w:tcPr>
            <w:tcW w:w="6371" w:type="dxa"/>
            <w:vAlign w:val="center"/>
          </w:tcPr>
          <w:p w14:paraId="430E311D" w14:textId="77777777" w:rsidR="005767E1" w:rsidRDefault="005767E1" w:rsidP="005767E1">
            <w:r>
              <w:t>Inputs of N fertiliser to the soil in the month</w:t>
            </w:r>
          </w:p>
        </w:tc>
        <w:tc>
          <w:tcPr>
            <w:tcW w:w="1025" w:type="dxa"/>
            <w:vAlign w:val="center"/>
          </w:tcPr>
          <w:p w14:paraId="127F0406"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3C7D1514" w14:textId="77777777" w:rsidTr="009F34D7">
        <w:trPr>
          <w:trHeight w:val="340"/>
        </w:trPr>
        <w:tc>
          <w:tcPr>
            <w:tcW w:w="1630" w:type="dxa"/>
            <w:vAlign w:val="center"/>
          </w:tcPr>
          <w:p w14:paraId="3BC29478"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m:t>
                    </m:r>
                  </m:sub>
                </m:sSub>
              </m:oMath>
            </m:oMathPara>
          </w:p>
        </w:tc>
        <w:tc>
          <w:tcPr>
            <w:tcW w:w="6371" w:type="dxa"/>
            <w:vAlign w:val="center"/>
          </w:tcPr>
          <w:p w14:paraId="32C6A50C" w14:textId="77777777" w:rsidR="005767E1" w:rsidRDefault="005767E1" w:rsidP="005767E1">
            <w:r>
              <w:t>Ammonium-N available in the soil to simulated depth</w:t>
            </w:r>
          </w:p>
        </w:tc>
        <w:tc>
          <w:tcPr>
            <w:tcW w:w="1025" w:type="dxa"/>
            <w:vAlign w:val="center"/>
          </w:tcPr>
          <w:p w14:paraId="09B694F4"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2E1D8C07" w14:textId="77777777" w:rsidTr="009F34D7">
        <w:trPr>
          <w:trHeight w:val="340"/>
        </w:trPr>
        <w:tc>
          <w:tcPr>
            <w:tcW w:w="1630" w:type="dxa"/>
            <w:vAlign w:val="center"/>
          </w:tcPr>
          <w:p w14:paraId="259E823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NH4,atm</m:t>
                    </m:r>
                  </m:sub>
                </m:sSub>
              </m:oMath>
            </m:oMathPara>
          </w:p>
        </w:tc>
        <w:tc>
          <w:tcPr>
            <w:tcW w:w="6371" w:type="dxa"/>
            <w:vAlign w:val="center"/>
          </w:tcPr>
          <w:p w14:paraId="4CF5A183" w14:textId="77777777" w:rsidR="005767E1" w:rsidRDefault="005767E1" w:rsidP="005767E1">
            <w:pPr>
              <w:rPr>
                <w:rFonts w:eastAsiaTheme="minorEastAsia"/>
              </w:rPr>
            </w:pPr>
            <w:r>
              <w:t>Amount of ammonium-N input by atmospheric deposition</w:t>
            </w:r>
          </w:p>
        </w:tc>
        <w:tc>
          <w:tcPr>
            <w:tcW w:w="1025" w:type="dxa"/>
            <w:vAlign w:val="center"/>
          </w:tcPr>
          <w:p w14:paraId="06420745"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62BB7A64" w14:textId="77777777" w:rsidTr="009F34D7">
        <w:trPr>
          <w:trHeight w:val="340"/>
        </w:trPr>
        <w:tc>
          <w:tcPr>
            <w:tcW w:w="1630" w:type="dxa"/>
            <w:vAlign w:val="center"/>
          </w:tcPr>
          <w:p w14:paraId="3E91B79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NH4,crop</m:t>
                    </m:r>
                  </m:sub>
                </m:sSub>
              </m:oMath>
            </m:oMathPara>
          </w:p>
        </w:tc>
        <w:tc>
          <w:tcPr>
            <w:tcW w:w="6371" w:type="dxa"/>
            <w:vAlign w:val="center"/>
          </w:tcPr>
          <w:p w14:paraId="773D0DE5" w14:textId="77777777" w:rsidR="005767E1" w:rsidRDefault="005767E1" w:rsidP="005767E1">
            <w:r>
              <w:t>Crop N demand from the ammonium pool</w:t>
            </w:r>
          </w:p>
        </w:tc>
        <w:tc>
          <w:tcPr>
            <w:tcW w:w="1025" w:type="dxa"/>
            <w:vAlign w:val="center"/>
          </w:tcPr>
          <w:p w14:paraId="7C4AF58F"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2AFD4017" w14:textId="77777777" w:rsidTr="009F34D7">
        <w:trPr>
          <w:trHeight w:val="340"/>
        </w:trPr>
        <w:tc>
          <w:tcPr>
            <w:tcW w:w="1630" w:type="dxa"/>
            <w:vAlign w:val="center"/>
          </w:tcPr>
          <w:p w14:paraId="4D53298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NH4,fert</m:t>
                    </m:r>
                  </m:sub>
                </m:sSub>
              </m:oMath>
            </m:oMathPara>
          </w:p>
        </w:tc>
        <w:tc>
          <w:tcPr>
            <w:tcW w:w="6371" w:type="dxa"/>
            <w:vAlign w:val="center"/>
          </w:tcPr>
          <w:p w14:paraId="0A6C88F8" w14:textId="77777777" w:rsidR="005767E1" w:rsidRDefault="005767E1" w:rsidP="005767E1">
            <w:r>
              <w:t>Fertiliser inputs to the ammonium pool this month</w:t>
            </w:r>
          </w:p>
        </w:tc>
        <w:tc>
          <w:tcPr>
            <w:tcW w:w="1025" w:type="dxa"/>
            <w:vAlign w:val="center"/>
          </w:tcPr>
          <w:p w14:paraId="00CF47AC"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39F8F4D5" w14:textId="77777777" w:rsidTr="009F34D7">
        <w:trPr>
          <w:trHeight w:val="340"/>
        </w:trPr>
        <w:tc>
          <w:tcPr>
            <w:tcW w:w="1630" w:type="dxa"/>
            <w:vAlign w:val="center"/>
          </w:tcPr>
          <w:p w14:paraId="50908B72"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NH4,immob</m:t>
                    </m:r>
                  </m:sub>
                </m:sSub>
              </m:oMath>
            </m:oMathPara>
          </w:p>
        </w:tc>
        <w:tc>
          <w:tcPr>
            <w:tcW w:w="6371" w:type="dxa"/>
            <w:vAlign w:val="center"/>
          </w:tcPr>
          <w:p w14:paraId="544278A1" w14:textId="77777777" w:rsidR="005767E1" w:rsidRDefault="005767E1" w:rsidP="005767E1">
            <w:r>
              <w:rPr>
                <w:rFonts w:eastAsiaTheme="minorEastAsia"/>
              </w:rPr>
              <w:t>N immobilised from the ammonium pool this month</w:t>
            </w:r>
          </w:p>
        </w:tc>
        <w:tc>
          <w:tcPr>
            <w:tcW w:w="1025" w:type="dxa"/>
            <w:vAlign w:val="center"/>
          </w:tcPr>
          <w:p w14:paraId="151AA357"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663070AE" w14:textId="77777777" w:rsidTr="009F34D7">
        <w:trPr>
          <w:trHeight w:val="340"/>
        </w:trPr>
        <w:tc>
          <w:tcPr>
            <w:tcW w:w="1630" w:type="dxa"/>
            <w:vAlign w:val="center"/>
          </w:tcPr>
          <w:p w14:paraId="1ED55A0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NH4,min</m:t>
                    </m:r>
                  </m:sub>
                </m:sSub>
              </m:oMath>
            </m:oMathPara>
          </w:p>
        </w:tc>
        <w:tc>
          <w:tcPr>
            <w:tcW w:w="6371" w:type="dxa"/>
            <w:vAlign w:val="center"/>
          </w:tcPr>
          <w:p w14:paraId="79EAD544" w14:textId="77777777" w:rsidR="005767E1" w:rsidRDefault="005767E1" w:rsidP="005767E1">
            <w:pPr>
              <w:rPr>
                <w:rFonts w:eastAsiaTheme="minorEastAsia"/>
              </w:rPr>
            </w:pPr>
            <w:r>
              <w:rPr>
                <w:rFonts w:eastAsiaTheme="minorEastAsia"/>
              </w:rPr>
              <w:t>Minimum possible amount of ammonium-N on soil to specified depth</w:t>
            </w:r>
          </w:p>
        </w:tc>
        <w:tc>
          <w:tcPr>
            <w:tcW w:w="1025" w:type="dxa"/>
            <w:vAlign w:val="center"/>
          </w:tcPr>
          <w:p w14:paraId="41048A0A"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58C08638" w14:textId="77777777" w:rsidTr="009F34D7">
        <w:trPr>
          <w:trHeight w:val="340"/>
        </w:trPr>
        <w:tc>
          <w:tcPr>
            <w:tcW w:w="1630" w:type="dxa"/>
            <w:vAlign w:val="center"/>
          </w:tcPr>
          <w:p w14:paraId="6B5FB54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NH4,miner</m:t>
                    </m:r>
                  </m:sub>
                </m:sSub>
              </m:oMath>
            </m:oMathPara>
          </w:p>
        </w:tc>
        <w:tc>
          <w:tcPr>
            <w:tcW w:w="6371" w:type="dxa"/>
            <w:vAlign w:val="center"/>
          </w:tcPr>
          <w:p w14:paraId="51B9439F" w14:textId="77777777" w:rsidR="005767E1" w:rsidRDefault="005767E1" w:rsidP="005767E1">
            <w:pPr>
              <w:rPr>
                <w:rFonts w:eastAsiaTheme="minorEastAsia"/>
              </w:rPr>
            </w:pPr>
            <w:r>
              <w:t>Input of ammonium-N due to mineralisation</w:t>
            </w:r>
          </w:p>
        </w:tc>
        <w:tc>
          <w:tcPr>
            <w:tcW w:w="1025" w:type="dxa"/>
            <w:vAlign w:val="center"/>
          </w:tcPr>
          <w:p w14:paraId="4B640FD7"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42F24348" w14:textId="77777777" w:rsidTr="009F34D7">
        <w:trPr>
          <w:trHeight w:val="340"/>
        </w:trPr>
        <w:tc>
          <w:tcPr>
            <w:tcW w:w="1630" w:type="dxa"/>
            <w:vAlign w:val="center"/>
          </w:tcPr>
          <w:p w14:paraId="6CE9E76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NH4,nitrif</m:t>
                    </m:r>
                  </m:sub>
                </m:sSub>
              </m:oMath>
            </m:oMathPara>
          </w:p>
        </w:tc>
        <w:tc>
          <w:tcPr>
            <w:tcW w:w="6371" w:type="dxa"/>
            <w:vAlign w:val="center"/>
          </w:tcPr>
          <w:p w14:paraId="645EA105" w14:textId="77777777" w:rsidR="005767E1" w:rsidRDefault="005767E1" w:rsidP="005767E1">
            <w:r>
              <w:t>N lost from ammonium pool by nitrification this month</w:t>
            </w:r>
          </w:p>
        </w:tc>
        <w:tc>
          <w:tcPr>
            <w:tcW w:w="1025" w:type="dxa"/>
            <w:vAlign w:val="center"/>
          </w:tcPr>
          <w:p w14:paraId="1D5437ED"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646458FE" w14:textId="77777777" w:rsidTr="009F34D7">
        <w:trPr>
          <w:trHeight w:val="340"/>
        </w:trPr>
        <w:tc>
          <w:tcPr>
            <w:tcW w:w="1630" w:type="dxa"/>
            <w:vAlign w:val="center"/>
          </w:tcPr>
          <w:p w14:paraId="630C063C"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NH4,volat</m:t>
                    </m:r>
                  </m:sub>
                </m:sSub>
              </m:oMath>
            </m:oMathPara>
          </w:p>
        </w:tc>
        <w:tc>
          <w:tcPr>
            <w:tcW w:w="6371" w:type="dxa"/>
            <w:vAlign w:val="center"/>
          </w:tcPr>
          <w:p w14:paraId="5F5806E8" w14:textId="77777777" w:rsidR="005767E1" w:rsidRDefault="005767E1" w:rsidP="005767E1">
            <w:r>
              <w:t>Volatilisation of ammonium or urea-N</w:t>
            </w:r>
          </w:p>
        </w:tc>
        <w:tc>
          <w:tcPr>
            <w:tcW w:w="1025" w:type="dxa"/>
            <w:vAlign w:val="center"/>
          </w:tcPr>
          <w:p w14:paraId="4F0DEDB0"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507C684F" w14:textId="77777777" w:rsidTr="009F34D7">
        <w:trPr>
          <w:trHeight w:val="340"/>
        </w:trPr>
        <w:tc>
          <w:tcPr>
            <w:tcW w:w="1630" w:type="dxa"/>
            <w:vAlign w:val="center"/>
          </w:tcPr>
          <w:p w14:paraId="1BEDD4A2" w14:textId="4FBA76F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nitrif,N2O</m:t>
                    </m:r>
                  </m:sub>
                </m:sSub>
              </m:oMath>
            </m:oMathPara>
          </w:p>
        </w:tc>
        <w:tc>
          <w:tcPr>
            <w:tcW w:w="6371" w:type="dxa"/>
            <w:vAlign w:val="center"/>
          </w:tcPr>
          <w:p w14:paraId="0E03175B" w14:textId="46AE3BCE" w:rsidR="005767E1" w:rsidRDefault="005767E1" w:rsidP="005767E1">
            <w:r>
              <w:t>N</w:t>
            </w:r>
            <w:r w:rsidRPr="003919AF">
              <w:t>itrified N lost as N</w:t>
            </w:r>
            <w:r w:rsidRPr="003919AF">
              <w:rPr>
                <w:vertAlign w:val="subscript"/>
              </w:rPr>
              <w:t>2</w:t>
            </w:r>
            <w:r w:rsidRPr="003919AF">
              <w:t>O</w:t>
            </w:r>
          </w:p>
        </w:tc>
        <w:tc>
          <w:tcPr>
            <w:tcW w:w="1025" w:type="dxa"/>
            <w:vAlign w:val="center"/>
          </w:tcPr>
          <w:p w14:paraId="27A3C2FF" w14:textId="7C62F5F9" w:rsidR="005767E1" w:rsidRPr="003919AF"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7E0FC7C9" w14:textId="77777777" w:rsidTr="009F34D7">
        <w:trPr>
          <w:trHeight w:val="340"/>
        </w:trPr>
        <w:tc>
          <w:tcPr>
            <w:tcW w:w="1630" w:type="dxa"/>
            <w:vAlign w:val="center"/>
          </w:tcPr>
          <w:p w14:paraId="78B7033A"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m:t>
                    </m:r>
                  </m:sub>
                </m:sSub>
              </m:oMath>
            </m:oMathPara>
          </w:p>
        </w:tc>
        <w:tc>
          <w:tcPr>
            <w:tcW w:w="6371" w:type="dxa"/>
            <w:vAlign w:val="center"/>
          </w:tcPr>
          <w:p w14:paraId="2003CB0C" w14:textId="77777777" w:rsidR="005767E1" w:rsidRDefault="005767E1" w:rsidP="005767E1">
            <w:r>
              <w:t>Nitrate-N available in the soil to simulated depth</w:t>
            </w:r>
          </w:p>
        </w:tc>
        <w:tc>
          <w:tcPr>
            <w:tcW w:w="1025" w:type="dxa"/>
            <w:vAlign w:val="center"/>
          </w:tcPr>
          <w:p w14:paraId="4C915251"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6B8EA6AF" w14:textId="77777777" w:rsidTr="009F34D7">
        <w:trPr>
          <w:trHeight w:val="340"/>
        </w:trPr>
        <w:tc>
          <w:tcPr>
            <w:tcW w:w="1630" w:type="dxa"/>
            <w:vAlign w:val="center"/>
          </w:tcPr>
          <w:p w14:paraId="3E706C7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NO3,atm</m:t>
                    </m:r>
                  </m:sub>
                </m:sSub>
              </m:oMath>
            </m:oMathPara>
          </w:p>
        </w:tc>
        <w:tc>
          <w:tcPr>
            <w:tcW w:w="6371" w:type="dxa"/>
            <w:vAlign w:val="center"/>
          </w:tcPr>
          <w:p w14:paraId="79FE1A92" w14:textId="77777777" w:rsidR="005767E1" w:rsidRDefault="005767E1" w:rsidP="005767E1">
            <w:pPr>
              <w:rPr>
                <w:rFonts w:eastAsiaTheme="minorEastAsia"/>
              </w:rPr>
            </w:pPr>
            <w:r>
              <w:t>Atmospheric deposition of nitrate-N to the soil</w:t>
            </w:r>
          </w:p>
        </w:tc>
        <w:tc>
          <w:tcPr>
            <w:tcW w:w="1025" w:type="dxa"/>
            <w:vAlign w:val="center"/>
          </w:tcPr>
          <w:p w14:paraId="244E5138"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0AE852B7" w14:textId="77777777" w:rsidTr="009F34D7">
        <w:trPr>
          <w:trHeight w:val="340"/>
        </w:trPr>
        <w:tc>
          <w:tcPr>
            <w:tcW w:w="1630" w:type="dxa"/>
            <w:vAlign w:val="center"/>
          </w:tcPr>
          <w:p w14:paraId="5A9D838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NO3,crop</m:t>
                    </m:r>
                  </m:sub>
                </m:sSub>
              </m:oMath>
            </m:oMathPara>
          </w:p>
        </w:tc>
        <w:tc>
          <w:tcPr>
            <w:tcW w:w="6371" w:type="dxa"/>
            <w:vAlign w:val="center"/>
          </w:tcPr>
          <w:p w14:paraId="67CAD67C" w14:textId="77777777" w:rsidR="005767E1" w:rsidRDefault="005767E1" w:rsidP="005767E1">
            <w:r>
              <w:t>Crop N demand from the nitrate pool</w:t>
            </w:r>
          </w:p>
        </w:tc>
        <w:tc>
          <w:tcPr>
            <w:tcW w:w="1025" w:type="dxa"/>
            <w:vAlign w:val="center"/>
          </w:tcPr>
          <w:p w14:paraId="6B933F17"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6B3B099F" w14:textId="77777777" w:rsidTr="009F34D7">
        <w:trPr>
          <w:trHeight w:val="340"/>
        </w:trPr>
        <w:tc>
          <w:tcPr>
            <w:tcW w:w="1630" w:type="dxa"/>
            <w:vAlign w:val="center"/>
          </w:tcPr>
          <w:p w14:paraId="0DB9E59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NO3,fert</m:t>
                    </m:r>
                  </m:sub>
                </m:sSub>
              </m:oMath>
            </m:oMathPara>
          </w:p>
        </w:tc>
        <w:tc>
          <w:tcPr>
            <w:tcW w:w="6371" w:type="dxa"/>
            <w:vAlign w:val="center"/>
          </w:tcPr>
          <w:p w14:paraId="2FAA752E" w14:textId="77777777" w:rsidR="005767E1" w:rsidRDefault="005767E1" w:rsidP="005767E1">
            <w:r>
              <w:t>Fertiliser inputs to the nitrate pool this month</w:t>
            </w:r>
          </w:p>
        </w:tc>
        <w:tc>
          <w:tcPr>
            <w:tcW w:w="1025" w:type="dxa"/>
            <w:vAlign w:val="center"/>
          </w:tcPr>
          <w:p w14:paraId="395E2194"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2C54C3CA" w14:textId="77777777" w:rsidTr="009F34D7">
        <w:trPr>
          <w:trHeight w:val="340"/>
        </w:trPr>
        <w:tc>
          <w:tcPr>
            <w:tcW w:w="1630" w:type="dxa"/>
            <w:vAlign w:val="center"/>
          </w:tcPr>
          <w:p w14:paraId="3D705DA2" w14:textId="2A5B1EE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NO3,immob</m:t>
                    </m:r>
                  </m:sub>
                </m:sSub>
              </m:oMath>
            </m:oMathPara>
          </w:p>
        </w:tc>
        <w:tc>
          <w:tcPr>
            <w:tcW w:w="6371" w:type="dxa"/>
            <w:vAlign w:val="center"/>
          </w:tcPr>
          <w:p w14:paraId="1AC4F096" w14:textId="02F010D1" w:rsidR="005767E1" w:rsidRDefault="005767E1" w:rsidP="005767E1">
            <w:pPr>
              <w:rPr>
                <w:rFonts w:eastAsiaTheme="minorEastAsia"/>
              </w:rPr>
            </w:pPr>
            <w:r>
              <w:rPr>
                <w:rFonts w:eastAsiaTheme="minorEastAsia"/>
              </w:rPr>
              <w:t>N immobilised from the nitrate pool this month</w:t>
            </w:r>
          </w:p>
        </w:tc>
        <w:tc>
          <w:tcPr>
            <w:tcW w:w="1025" w:type="dxa"/>
            <w:vAlign w:val="center"/>
          </w:tcPr>
          <w:p w14:paraId="104E7114" w14:textId="3C4E2039"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7D9C35DA" w14:textId="77777777" w:rsidTr="009F34D7">
        <w:trPr>
          <w:trHeight w:val="340"/>
        </w:trPr>
        <w:tc>
          <w:tcPr>
            <w:tcW w:w="1630" w:type="dxa"/>
            <w:vAlign w:val="center"/>
          </w:tcPr>
          <w:p w14:paraId="52ED175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NO3,in</m:t>
                    </m:r>
                  </m:sub>
                </m:sSub>
              </m:oMath>
            </m:oMathPara>
          </w:p>
        </w:tc>
        <w:tc>
          <w:tcPr>
            <w:tcW w:w="6371" w:type="dxa"/>
            <w:vAlign w:val="center"/>
          </w:tcPr>
          <w:p w14:paraId="6CA45052" w14:textId="77777777" w:rsidR="005767E1" w:rsidRDefault="005767E1" w:rsidP="005767E1">
            <w:r>
              <w:rPr>
                <w:rFonts w:eastAsiaTheme="minorEastAsia"/>
              </w:rPr>
              <w:t>Sum of all nitrate-N inputs during the month</w:t>
            </w:r>
          </w:p>
        </w:tc>
        <w:tc>
          <w:tcPr>
            <w:tcW w:w="1025" w:type="dxa"/>
            <w:vAlign w:val="center"/>
          </w:tcPr>
          <w:p w14:paraId="76AA4815"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55E8F07A" w14:textId="77777777" w:rsidTr="009F34D7">
        <w:trPr>
          <w:trHeight w:val="340"/>
        </w:trPr>
        <w:tc>
          <w:tcPr>
            <w:tcW w:w="1630" w:type="dxa"/>
            <w:vAlign w:val="center"/>
          </w:tcPr>
          <w:p w14:paraId="6CCADF82"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NO3,leach,t1</m:t>
                    </m:r>
                  </m:sub>
                </m:sSub>
              </m:oMath>
            </m:oMathPara>
          </w:p>
        </w:tc>
        <w:tc>
          <w:tcPr>
            <w:tcW w:w="6371" w:type="dxa"/>
            <w:vAlign w:val="center"/>
          </w:tcPr>
          <w:p w14:paraId="3DED6D0C" w14:textId="77777777" w:rsidR="005767E1" w:rsidRDefault="005767E1" w:rsidP="005767E1">
            <w:pPr>
              <w:rPr>
                <w:rFonts w:eastAsiaTheme="minorEastAsia"/>
              </w:rPr>
            </w:pPr>
            <w:r>
              <w:rPr>
                <w:rFonts w:eastAsiaTheme="minorEastAsia"/>
              </w:rPr>
              <w:t>Nitrate-N lost by leaving in this timestep</w:t>
            </w:r>
          </w:p>
        </w:tc>
        <w:tc>
          <w:tcPr>
            <w:tcW w:w="1025" w:type="dxa"/>
            <w:vAlign w:val="center"/>
          </w:tcPr>
          <w:p w14:paraId="587D31B6"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437BE00F" w14:textId="77777777" w:rsidTr="009F34D7">
        <w:trPr>
          <w:trHeight w:val="340"/>
        </w:trPr>
        <w:tc>
          <w:tcPr>
            <w:tcW w:w="1630" w:type="dxa"/>
            <w:vAlign w:val="center"/>
          </w:tcPr>
          <w:p w14:paraId="645E5E9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NO3,loss</m:t>
                    </m:r>
                  </m:sub>
                </m:sSub>
              </m:oMath>
            </m:oMathPara>
          </w:p>
        </w:tc>
        <w:tc>
          <w:tcPr>
            <w:tcW w:w="6371" w:type="dxa"/>
            <w:vAlign w:val="center"/>
          </w:tcPr>
          <w:p w14:paraId="135FEB1A" w14:textId="77777777" w:rsidR="005767E1" w:rsidRDefault="005767E1" w:rsidP="005767E1">
            <w:r>
              <w:rPr>
                <w:rFonts w:eastAsiaTheme="minorEastAsia"/>
              </w:rPr>
              <w:t>Sum of all nitrate-N losses during the month</w:t>
            </w:r>
          </w:p>
        </w:tc>
        <w:tc>
          <w:tcPr>
            <w:tcW w:w="1025" w:type="dxa"/>
            <w:vAlign w:val="center"/>
          </w:tcPr>
          <w:p w14:paraId="61CAFDEA"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02B1CA03" w14:textId="77777777" w:rsidTr="009F34D7">
        <w:trPr>
          <w:trHeight w:val="340"/>
        </w:trPr>
        <w:tc>
          <w:tcPr>
            <w:tcW w:w="1630" w:type="dxa"/>
            <w:vAlign w:val="center"/>
          </w:tcPr>
          <w:p w14:paraId="024F886E"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NO3,min</m:t>
                    </m:r>
                  </m:sub>
                </m:sSub>
              </m:oMath>
            </m:oMathPara>
          </w:p>
        </w:tc>
        <w:tc>
          <w:tcPr>
            <w:tcW w:w="6371" w:type="dxa"/>
            <w:vAlign w:val="center"/>
          </w:tcPr>
          <w:p w14:paraId="4031836E" w14:textId="77777777" w:rsidR="005767E1" w:rsidRDefault="005767E1" w:rsidP="005767E1">
            <w:pPr>
              <w:rPr>
                <w:rFonts w:eastAsiaTheme="minorEastAsia"/>
              </w:rPr>
            </w:pPr>
            <w:r>
              <w:rPr>
                <w:rFonts w:eastAsiaTheme="minorEastAsia"/>
              </w:rPr>
              <w:t>Minimum possible amount of nitrate-N in the soil to specified depth</w:t>
            </w:r>
          </w:p>
        </w:tc>
        <w:tc>
          <w:tcPr>
            <w:tcW w:w="1025" w:type="dxa"/>
            <w:vAlign w:val="center"/>
          </w:tcPr>
          <w:p w14:paraId="468BF7E4"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40962799" w14:textId="77777777" w:rsidTr="009F34D7">
        <w:trPr>
          <w:trHeight w:val="340"/>
        </w:trPr>
        <w:tc>
          <w:tcPr>
            <w:tcW w:w="1630" w:type="dxa"/>
            <w:vAlign w:val="center"/>
          </w:tcPr>
          <w:p w14:paraId="799F82F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NO3,nitrif</m:t>
                    </m:r>
                  </m:sub>
                </m:sSub>
              </m:oMath>
            </m:oMathPara>
          </w:p>
        </w:tc>
        <w:tc>
          <w:tcPr>
            <w:tcW w:w="6371" w:type="dxa"/>
            <w:vAlign w:val="center"/>
          </w:tcPr>
          <w:p w14:paraId="776F5E0C" w14:textId="77777777" w:rsidR="005767E1" w:rsidRDefault="005767E1" w:rsidP="005767E1">
            <w:pPr>
              <w:rPr>
                <w:rFonts w:eastAsiaTheme="minorEastAsia"/>
              </w:rPr>
            </w:pPr>
            <w:r>
              <w:t>Input of N to nitrate by nitrification</w:t>
            </w:r>
          </w:p>
        </w:tc>
        <w:tc>
          <w:tcPr>
            <w:tcW w:w="1025" w:type="dxa"/>
            <w:vAlign w:val="center"/>
          </w:tcPr>
          <w:p w14:paraId="0677E4EE"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6C568ADD" w14:textId="77777777" w:rsidTr="009F34D7">
        <w:trPr>
          <w:trHeight w:val="340"/>
        </w:trPr>
        <w:tc>
          <w:tcPr>
            <w:tcW w:w="1630" w:type="dxa"/>
            <w:vAlign w:val="center"/>
          </w:tcPr>
          <w:p w14:paraId="5B79E7B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NO3,start</m:t>
                    </m:r>
                  </m:sub>
                </m:sSub>
              </m:oMath>
            </m:oMathPara>
          </w:p>
        </w:tc>
        <w:tc>
          <w:tcPr>
            <w:tcW w:w="6371" w:type="dxa"/>
            <w:vAlign w:val="center"/>
          </w:tcPr>
          <w:p w14:paraId="6EBADD66" w14:textId="77777777" w:rsidR="005767E1" w:rsidRDefault="005767E1" w:rsidP="005767E1">
            <w:r>
              <w:rPr>
                <w:rFonts w:eastAsiaTheme="minorEastAsia"/>
              </w:rPr>
              <w:t>Amount of N available as nitrate at the start of the month</w:t>
            </w:r>
          </w:p>
        </w:tc>
        <w:tc>
          <w:tcPr>
            <w:tcW w:w="1025" w:type="dxa"/>
            <w:vAlign w:val="center"/>
          </w:tcPr>
          <w:p w14:paraId="11CC794F" w14:textId="77777777" w:rsidR="005767E1" w:rsidRPr="00FB4E4C" w:rsidRDefault="005767E1" w:rsidP="005767E1">
            <w:pPr>
              <w:jc w:val="center"/>
              <w:rPr>
                <w:rFonts w:eastAsiaTheme="minorEastAsia"/>
                <w:vertAlign w:val="superscript"/>
              </w:rPr>
            </w:pPr>
            <w:r>
              <w:rPr>
                <w:rFonts w:eastAsiaTheme="minorEastAsia"/>
              </w:rPr>
              <w:t>kg ha</w:t>
            </w:r>
            <w:r>
              <w:rPr>
                <w:rFonts w:eastAsiaTheme="minorEastAsia"/>
                <w:vertAlign w:val="superscript"/>
              </w:rPr>
              <w:t>-1</w:t>
            </w:r>
          </w:p>
        </w:tc>
      </w:tr>
      <w:tr w:rsidR="005767E1" w14:paraId="7ACD4EC7" w14:textId="77777777" w:rsidTr="009F34D7">
        <w:trPr>
          <w:trHeight w:val="340"/>
        </w:trPr>
        <w:tc>
          <w:tcPr>
            <w:tcW w:w="1630" w:type="dxa"/>
            <w:vAlign w:val="center"/>
          </w:tcPr>
          <w:p w14:paraId="4F1A1ED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opt</m:t>
                    </m:r>
                  </m:sub>
                </m:sSub>
              </m:oMath>
            </m:oMathPara>
          </w:p>
        </w:tc>
        <w:tc>
          <w:tcPr>
            <w:tcW w:w="6371" w:type="dxa"/>
            <w:vAlign w:val="center"/>
          </w:tcPr>
          <w:p w14:paraId="381E274D" w14:textId="77777777" w:rsidR="005767E1" w:rsidRDefault="005767E1" w:rsidP="005767E1">
            <w:pPr>
              <w:rPr>
                <w:rFonts w:eastAsiaTheme="minorEastAsia"/>
              </w:rPr>
            </w:pPr>
            <w:r>
              <w:rPr>
                <w:rFonts w:eastAsiaTheme="minorEastAsia"/>
              </w:rPr>
              <w:t>Optimum N supply for the crop</w:t>
            </w:r>
          </w:p>
        </w:tc>
        <w:tc>
          <w:tcPr>
            <w:tcW w:w="1025" w:type="dxa"/>
            <w:vAlign w:val="center"/>
          </w:tcPr>
          <w:p w14:paraId="77D67ED9"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75BBFA96" w14:textId="77777777" w:rsidTr="009F34D7">
        <w:trPr>
          <w:trHeight w:val="340"/>
        </w:trPr>
        <w:tc>
          <w:tcPr>
            <w:tcW w:w="1630" w:type="dxa"/>
            <w:vAlign w:val="center"/>
          </w:tcPr>
          <w:p w14:paraId="3154238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m:rPr>
                        <m:sty m:val="p"/>
                      </m:rPr>
                      <w:rPr>
                        <w:rFonts w:ascii="Cambria Math" w:hAnsi="Cambria Math"/>
                      </w:rPr>
                      <m:t>soil</m:t>
                    </m:r>
                  </m:sub>
                </m:sSub>
              </m:oMath>
            </m:oMathPara>
          </w:p>
        </w:tc>
        <w:tc>
          <w:tcPr>
            <w:tcW w:w="6371" w:type="dxa"/>
            <w:vAlign w:val="center"/>
          </w:tcPr>
          <w:p w14:paraId="03E4AA6C" w14:textId="77777777" w:rsidR="005767E1" w:rsidRDefault="005767E1" w:rsidP="005767E1">
            <w:pPr>
              <w:rPr>
                <w:rFonts w:eastAsiaTheme="minorEastAsia"/>
              </w:rPr>
            </w:pPr>
            <w:r>
              <w:rPr>
                <w:rFonts w:eastAsiaTheme="minorEastAsia"/>
              </w:rPr>
              <w:t>Soil N supply</w:t>
            </w:r>
          </w:p>
        </w:tc>
        <w:tc>
          <w:tcPr>
            <w:tcW w:w="1025" w:type="dxa"/>
            <w:vAlign w:val="center"/>
          </w:tcPr>
          <w:p w14:paraId="766AAEAC" w14:textId="77777777" w:rsidR="005767E1" w:rsidRDefault="005767E1" w:rsidP="005767E1">
            <w:pPr>
              <w:jc w:val="center"/>
              <w:rPr>
                <w:rFonts w:eastAsiaTheme="minorEastAsia"/>
              </w:rPr>
            </w:pPr>
            <w:r>
              <w:rPr>
                <w:rFonts w:eastAsiaTheme="minorEastAsia"/>
              </w:rPr>
              <w:t>kg ha</w:t>
            </w:r>
            <w:r>
              <w:rPr>
                <w:rFonts w:eastAsiaTheme="minorEastAsia"/>
                <w:vertAlign w:val="superscript"/>
              </w:rPr>
              <w:t>-1</w:t>
            </w:r>
          </w:p>
        </w:tc>
      </w:tr>
      <w:tr w:rsidR="005767E1" w14:paraId="0773964D" w14:textId="77777777" w:rsidTr="009F34D7">
        <w:trPr>
          <w:trHeight w:val="340"/>
        </w:trPr>
        <w:tc>
          <w:tcPr>
            <w:tcW w:w="1630" w:type="dxa"/>
            <w:vAlign w:val="center"/>
          </w:tcPr>
          <w:p w14:paraId="4789414E" w14:textId="77777777" w:rsidR="005767E1" w:rsidRPr="007F50DC" w:rsidRDefault="008D1106" w:rsidP="005767E1">
            <w:pPr>
              <w:rPr>
                <w:rFonts w:ascii="Calibri" w:eastAsia="Calibri" w:hAnsi="Calibri" w:cs="Times New Roman"/>
              </w:rPr>
            </w:pPr>
            <m:oMathPara>
              <m:oMathParaPr>
                <m:jc m:val="center"/>
              </m:oMathParaPr>
              <m:oMath>
                <m:sSub>
                  <m:sSubPr>
                    <m:ctrlPr>
                      <w:rPr>
                        <w:rFonts w:ascii="Cambria Math" w:hAnsi="Cambria Math"/>
                        <w:i/>
                      </w:rPr>
                    </m:ctrlPr>
                  </m:sSubPr>
                  <m:e>
                    <m:r>
                      <w:rPr>
                        <w:rFonts w:ascii="Cambria Math" w:hAnsi="Cambria Math"/>
                      </w:rPr>
                      <m:t>p</m:t>
                    </m:r>
                  </m:e>
                  <m:sub>
                    <m:r>
                      <m:rPr>
                        <m:sty m:val="p"/>
                      </m:rPr>
                      <w:rPr>
                        <w:rFonts w:ascii="Cambria Math" w:hAnsi="Cambria Math"/>
                      </w:rPr>
                      <m:t>BIO</m:t>
                    </m:r>
                  </m:sub>
                </m:sSub>
              </m:oMath>
            </m:oMathPara>
          </w:p>
        </w:tc>
        <w:tc>
          <w:tcPr>
            <w:tcW w:w="6371" w:type="dxa"/>
            <w:vAlign w:val="center"/>
          </w:tcPr>
          <w:p w14:paraId="779B2E11" w14:textId="77777777" w:rsidR="005767E1" w:rsidRDefault="005767E1" w:rsidP="005767E1">
            <w:r>
              <w:t>Proportion of biomass produced on aerobic decomposition of soil C</w:t>
            </w:r>
          </w:p>
        </w:tc>
        <w:tc>
          <w:tcPr>
            <w:tcW w:w="1025" w:type="dxa"/>
            <w:vAlign w:val="center"/>
          </w:tcPr>
          <w:p w14:paraId="17432F20" w14:textId="77777777" w:rsidR="005767E1" w:rsidRDefault="005767E1" w:rsidP="005767E1">
            <w:pPr>
              <w:jc w:val="center"/>
              <w:rPr>
                <w:rFonts w:eastAsiaTheme="minorEastAsia"/>
              </w:rPr>
            </w:pPr>
            <w:r>
              <w:rPr>
                <w:rFonts w:eastAsiaTheme="minorEastAsia"/>
              </w:rPr>
              <w:t>No units</w:t>
            </w:r>
          </w:p>
        </w:tc>
      </w:tr>
      <w:tr w:rsidR="005767E1" w14:paraId="68E90875" w14:textId="77777777" w:rsidTr="009F34D7">
        <w:trPr>
          <w:trHeight w:val="340"/>
        </w:trPr>
        <w:tc>
          <w:tcPr>
            <w:tcW w:w="1630" w:type="dxa"/>
            <w:vAlign w:val="center"/>
          </w:tcPr>
          <w:p w14:paraId="7859B9DF"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m:t>
                    </m:r>
                  </m:sub>
                </m:sSub>
              </m:oMath>
            </m:oMathPara>
          </w:p>
        </w:tc>
        <w:tc>
          <w:tcPr>
            <w:tcW w:w="6371" w:type="dxa"/>
            <w:vAlign w:val="center"/>
          </w:tcPr>
          <w:p w14:paraId="253C9F2B" w14:textId="77777777" w:rsidR="005767E1" w:rsidRDefault="005767E1" w:rsidP="005767E1">
            <w:r>
              <w:rPr>
                <w:rFonts w:eastAsiaTheme="minorEastAsia"/>
              </w:rPr>
              <w:t>C:nutrient ratio of the DPM pool</w:t>
            </w:r>
          </w:p>
        </w:tc>
        <w:tc>
          <w:tcPr>
            <w:tcW w:w="1025" w:type="dxa"/>
            <w:vAlign w:val="center"/>
          </w:tcPr>
          <w:p w14:paraId="21B2F18A" w14:textId="77777777" w:rsidR="005767E1" w:rsidRDefault="005767E1" w:rsidP="005767E1">
            <w:pPr>
              <w:jc w:val="center"/>
              <w:rPr>
                <w:rFonts w:eastAsiaTheme="minorEastAsia"/>
              </w:rPr>
            </w:pPr>
            <w:r>
              <w:rPr>
                <w:rFonts w:eastAsiaTheme="minorEastAsia"/>
              </w:rPr>
              <w:t>No units</w:t>
            </w:r>
          </w:p>
        </w:tc>
      </w:tr>
      <w:tr w:rsidR="005767E1" w14:paraId="2EC21E5D" w14:textId="77777777" w:rsidTr="009F34D7">
        <w:trPr>
          <w:trHeight w:val="340"/>
        </w:trPr>
        <w:tc>
          <w:tcPr>
            <w:tcW w:w="1630" w:type="dxa"/>
            <w:vAlign w:val="center"/>
          </w:tcPr>
          <w:p w14:paraId="4EF65BBA"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C:X,DPM,last</m:t>
                    </m:r>
                  </m:sub>
                </m:sSub>
              </m:oMath>
            </m:oMathPara>
          </w:p>
        </w:tc>
        <w:tc>
          <w:tcPr>
            <w:tcW w:w="6371" w:type="dxa"/>
            <w:vAlign w:val="center"/>
          </w:tcPr>
          <w:p w14:paraId="5C29C5A3" w14:textId="77777777" w:rsidR="005767E1" w:rsidRDefault="005767E1" w:rsidP="005767E1">
            <w:r>
              <w:rPr>
                <w:rFonts w:eastAsiaTheme="minorEastAsia"/>
              </w:rPr>
              <w:t>C:nutrient ratio of the DPM pool in the last timestep</w:t>
            </w:r>
          </w:p>
        </w:tc>
        <w:tc>
          <w:tcPr>
            <w:tcW w:w="1025" w:type="dxa"/>
            <w:vAlign w:val="center"/>
          </w:tcPr>
          <w:p w14:paraId="498FDA9A" w14:textId="77777777" w:rsidR="005767E1" w:rsidRDefault="005767E1" w:rsidP="005767E1">
            <w:pPr>
              <w:jc w:val="center"/>
              <w:rPr>
                <w:rFonts w:eastAsiaTheme="minorEastAsia"/>
              </w:rPr>
            </w:pPr>
            <w:r>
              <w:rPr>
                <w:rFonts w:eastAsiaTheme="minorEastAsia"/>
              </w:rPr>
              <w:t>No units</w:t>
            </w:r>
          </w:p>
        </w:tc>
      </w:tr>
      <w:tr w:rsidR="005767E1" w14:paraId="1F4A24C9" w14:textId="77777777" w:rsidTr="009F34D7">
        <w:trPr>
          <w:trHeight w:val="340"/>
        </w:trPr>
        <w:tc>
          <w:tcPr>
            <w:tcW w:w="1630" w:type="dxa"/>
            <w:vAlign w:val="center"/>
          </w:tcPr>
          <w:p w14:paraId="68139625"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m:t>
                    </m:r>
                  </m:sub>
                </m:sSub>
              </m:oMath>
            </m:oMathPara>
          </w:p>
        </w:tc>
        <w:tc>
          <w:tcPr>
            <w:tcW w:w="6371" w:type="dxa"/>
            <w:vAlign w:val="center"/>
          </w:tcPr>
          <w:p w14:paraId="52740AC4" w14:textId="77777777" w:rsidR="005767E1" w:rsidRDefault="005767E1" w:rsidP="005767E1">
            <w:r>
              <w:rPr>
                <w:rFonts w:eastAsiaTheme="minorEastAsia"/>
              </w:rPr>
              <w:t>C:nutrient ratio of the HUM pool</w:t>
            </w:r>
          </w:p>
        </w:tc>
        <w:tc>
          <w:tcPr>
            <w:tcW w:w="1025" w:type="dxa"/>
            <w:vAlign w:val="center"/>
          </w:tcPr>
          <w:p w14:paraId="48CDEEAC" w14:textId="77777777" w:rsidR="005767E1" w:rsidRDefault="005767E1" w:rsidP="005767E1">
            <w:pPr>
              <w:jc w:val="center"/>
              <w:rPr>
                <w:rFonts w:eastAsiaTheme="minorEastAsia"/>
              </w:rPr>
            </w:pPr>
            <w:r>
              <w:rPr>
                <w:rFonts w:eastAsiaTheme="minorEastAsia"/>
              </w:rPr>
              <w:t>No units</w:t>
            </w:r>
          </w:p>
        </w:tc>
      </w:tr>
      <w:tr w:rsidR="005767E1" w14:paraId="35F40B6B" w14:textId="77777777" w:rsidTr="009F34D7">
        <w:trPr>
          <w:trHeight w:val="340"/>
        </w:trPr>
        <w:tc>
          <w:tcPr>
            <w:tcW w:w="1630" w:type="dxa"/>
            <w:vAlign w:val="center"/>
          </w:tcPr>
          <w:p w14:paraId="7A7206DC"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C:X,HUM,last</m:t>
                    </m:r>
                  </m:sub>
                </m:sSub>
              </m:oMath>
            </m:oMathPara>
          </w:p>
        </w:tc>
        <w:tc>
          <w:tcPr>
            <w:tcW w:w="6371" w:type="dxa"/>
            <w:vAlign w:val="center"/>
          </w:tcPr>
          <w:p w14:paraId="037E2FF2" w14:textId="77777777" w:rsidR="005767E1" w:rsidRDefault="005767E1" w:rsidP="005767E1">
            <w:r>
              <w:rPr>
                <w:rFonts w:eastAsiaTheme="minorEastAsia"/>
              </w:rPr>
              <w:t>C:nutrient ratio of the HUM pool in the last timestep</w:t>
            </w:r>
          </w:p>
        </w:tc>
        <w:tc>
          <w:tcPr>
            <w:tcW w:w="1025" w:type="dxa"/>
            <w:vAlign w:val="center"/>
          </w:tcPr>
          <w:p w14:paraId="1B01FA82" w14:textId="77777777" w:rsidR="005767E1" w:rsidRDefault="005767E1" w:rsidP="005767E1">
            <w:pPr>
              <w:jc w:val="center"/>
              <w:rPr>
                <w:rFonts w:eastAsiaTheme="minorEastAsia"/>
              </w:rPr>
            </w:pPr>
            <w:r>
              <w:rPr>
                <w:rFonts w:eastAsiaTheme="minorEastAsia"/>
              </w:rPr>
              <w:t>No units</w:t>
            </w:r>
          </w:p>
        </w:tc>
      </w:tr>
      <w:tr w:rsidR="005767E1" w14:paraId="5D299B7E" w14:textId="77777777" w:rsidTr="009F34D7">
        <w:trPr>
          <w:trHeight w:val="340"/>
        </w:trPr>
        <w:tc>
          <w:tcPr>
            <w:tcW w:w="1630" w:type="dxa"/>
            <w:vAlign w:val="center"/>
          </w:tcPr>
          <w:p w14:paraId="6E66D891"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m:t>
                    </m:r>
                  </m:sub>
                </m:sSub>
              </m:oMath>
            </m:oMathPara>
          </w:p>
        </w:tc>
        <w:tc>
          <w:tcPr>
            <w:tcW w:w="6371" w:type="dxa"/>
            <w:vAlign w:val="center"/>
          </w:tcPr>
          <w:p w14:paraId="7A8F2490" w14:textId="77777777" w:rsidR="005767E1" w:rsidRDefault="005767E1" w:rsidP="005767E1">
            <w:r>
              <w:rPr>
                <w:rFonts w:eastAsiaTheme="minorEastAsia"/>
              </w:rPr>
              <w:t>C:nutrient ratio of the RPM pool</w:t>
            </w:r>
          </w:p>
        </w:tc>
        <w:tc>
          <w:tcPr>
            <w:tcW w:w="1025" w:type="dxa"/>
            <w:vAlign w:val="center"/>
          </w:tcPr>
          <w:p w14:paraId="607AAC1C" w14:textId="77777777" w:rsidR="005767E1" w:rsidRDefault="005767E1" w:rsidP="005767E1">
            <w:pPr>
              <w:jc w:val="center"/>
              <w:rPr>
                <w:rFonts w:eastAsiaTheme="minorEastAsia"/>
              </w:rPr>
            </w:pPr>
            <w:r>
              <w:rPr>
                <w:rFonts w:eastAsiaTheme="minorEastAsia"/>
              </w:rPr>
              <w:t>No units</w:t>
            </w:r>
          </w:p>
        </w:tc>
      </w:tr>
      <w:tr w:rsidR="005767E1" w14:paraId="6A304A15" w14:textId="77777777" w:rsidTr="009F34D7">
        <w:trPr>
          <w:trHeight w:val="340"/>
        </w:trPr>
        <w:tc>
          <w:tcPr>
            <w:tcW w:w="1630" w:type="dxa"/>
            <w:vAlign w:val="center"/>
          </w:tcPr>
          <w:p w14:paraId="203F0B24"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C:X,RPM,last</m:t>
                    </m:r>
                  </m:sub>
                </m:sSub>
              </m:oMath>
            </m:oMathPara>
          </w:p>
        </w:tc>
        <w:tc>
          <w:tcPr>
            <w:tcW w:w="6371" w:type="dxa"/>
            <w:vAlign w:val="center"/>
          </w:tcPr>
          <w:p w14:paraId="2D9B19CE" w14:textId="77777777" w:rsidR="005767E1" w:rsidRDefault="005767E1" w:rsidP="005767E1">
            <w:r>
              <w:rPr>
                <w:rFonts w:eastAsiaTheme="minorEastAsia"/>
              </w:rPr>
              <w:t>C:nutrient ratio of the RPM pool in the last timestep</w:t>
            </w:r>
          </w:p>
        </w:tc>
        <w:tc>
          <w:tcPr>
            <w:tcW w:w="1025" w:type="dxa"/>
            <w:vAlign w:val="center"/>
          </w:tcPr>
          <w:p w14:paraId="3239B061" w14:textId="77777777" w:rsidR="005767E1" w:rsidRDefault="005767E1" w:rsidP="005767E1">
            <w:pPr>
              <w:jc w:val="center"/>
              <w:rPr>
                <w:rFonts w:eastAsiaTheme="minorEastAsia"/>
              </w:rPr>
            </w:pPr>
            <w:r>
              <w:rPr>
                <w:rFonts w:eastAsiaTheme="minorEastAsia"/>
              </w:rPr>
              <w:t>No units</w:t>
            </w:r>
          </w:p>
        </w:tc>
      </w:tr>
      <w:tr w:rsidR="005767E1" w14:paraId="745039BE" w14:textId="77777777" w:rsidTr="009F34D7">
        <w:trPr>
          <w:trHeight w:val="340"/>
        </w:trPr>
        <w:tc>
          <w:tcPr>
            <w:tcW w:w="1630" w:type="dxa"/>
            <w:vAlign w:val="center"/>
          </w:tcPr>
          <w:p w14:paraId="59970775"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C:X,plant</m:t>
                    </m:r>
                  </m:sub>
                </m:sSub>
              </m:oMath>
            </m:oMathPara>
          </w:p>
        </w:tc>
        <w:tc>
          <w:tcPr>
            <w:tcW w:w="6371" w:type="dxa"/>
            <w:vAlign w:val="center"/>
          </w:tcPr>
          <w:p w14:paraId="1205E8B3" w14:textId="77777777" w:rsidR="005767E1" w:rsidRDefault="005767E1" w:rsidP="005767E1">
            <w:r>
              <w:rPr>
                <w:rFonts w:eastAsiaTheme="minorEastAsia"/>
              </w:rPr>
              <w:t>C:nutrient ratio of the plant inputs</w:t>
            </w:r>
          </w:p>
        </w:tc>
        <w:tc>
          <w:tcPr>
            <w:tcW w:w="1025" w:type="dxa"/>
            <w:vAlign w:val="center"/>
          </w:tcPr>
          <w:p w14:paraId="07BCE2AA" w14:textId="77777777" w:rsidR="005767E1" w:rsidRDefault="005767E1" w:rsidP="005767E1">
            <w:pPr>
              <w:jc w:val="center"/>
              <w:rPr>
                <w:rFonts w:eastAsiaTheme="minorEastAsia"/>
              </w:rPr>
            </w:pPr>
            <w:r>
              <w:rPr>
                <w:rFonts w:eastAsiaTheme="minorEastAsia"/>
              </w:rPr>
              <w:t>No units</w:t>
            </w:r>
          </w:p>
        </w:tc>
      </w:tr>
      <w:tr w:rsidR="005767E1" w14:paraId="3B7D000B" w14:textId="77777777" w:rsidTr="009F34D7">
        <w:trPr>
          <w:trHeight w:val="340"/>
        </w:trPr>
        <w:tc>
          <w:tcPr>
            <w:tcW w:w="1630" w:type="dxa"/>
            <w:vAlign w:val="center"/>
          </w:tcPr>
          <w:p w14:paraId="44C431BF"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C:X,OW</m:t>
                    </m:r>
                  </m:sub>
                </m:sSub>
              </m:oMath>
            </m:oMathPara>
          </w:p>
        </w:tc>
        <w:tc>
          <w:tcPr>
            <w:tcW w:w="6371" w:type="dxa"/>
            <w:vAlign w:val="center"/>
          </w:tcPr>
          <w:p w14:paraId="35B552D1" w14:textId="77777777" w:rsidR="005767E1" w:rsidRDefault="005767E1" w:rsidP="005767E1">
            <w:r>
              <w:rPr>
                <w:rFonts w:eastAsiaTheme="minorEastAsia"/>
              </w:rPr>
              <w:t>C:nutrient ratio of the organic wastes</w:t>
            </w:r>
          </w:p>
        </w:tc>
        <w:tc>
          <w:tcPr>
            <w:tcW w:w="1025" w:type="dxa"/>
            <w:vAlign w:val="center"/>
          </w:tcPr>
          <w:p w14:paraId="0836DB05" w14:textId="77777777" w:rsidR="005767E1" w:rsidRDefault="005767E1" w:rsidP="005767E1">
            <w:pPr>
              <w:jc w:val="center"/>
              <w:rPr>
                <w:rFonts w:eastAsiaTheme="minorEastAsia"/>
              </w:rPr>
            </w:pPr>
            <w:r>
              <w:rPr>
                <w:rFonts w:eastAsiaTheme="minorEastAsia"/>
              </w:rPr>
              <w:t>No units</w:t>
            </w:r>
          </w:p>
        </w:tc>
      </w:tr>
      <w:tr w:rsidR="005767E1" w14:paraId="2D561DDC" w14:textId="77777777" w:rsidTr="009F34D7">
        <w:trPr>
          <w:trHeight w:val="340"/>
        </w:trPr>
        <w:tc>
          <w:tcPr>
            <w:tcW w:w="1630" w:type="dxa"/>
            <w:vAlign w:val="center"/>
          </w:tcPr>
          <w:p w14:paraId="45778CCC"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C:X,soil</m:t>
                    </m:r>
                  </m:sub>
                </m:sSub>
              </m:oMath>
            </m:oMathPara>
          </w:p>
        </w:tc>
        <w:tc>
          <w:tcPr>
            <w:tcW w:w="6371" w:type="dxa"/>
            <w:vAlign w:val="center"/>
          </w:tcPr>
          <w:p w14:paraId="1661500B" w14:textId="77777777" w:rsidR="005767E1" w:rsidRDefault="005767E1" w:rsidP="005767E1">
            <w:r>
              <w:rPr>
                <w:rFonts w:eastAsiaTheme="minorEastAsia"/>
              </w:rPr>
              <w:t>Stable C:nutrient ratio of the soil</w:t>
            </w:r>
          </w:p>
        </w:tc>
        <w:tc>
          <w:tcPr>
            <w:tcW w:w="1025" w:type="dxa"/>
            <w:vAlign w:val="center"/>
          </w:tcPr>
          <w:p w14:paraId="2E4878FC" w14:textId="77777777" w:rsidR="005767E1" w:rsidRDefault="005767E1" w:rsidP="005767E1">
            <w:pPr>
              <w:jc w:val="center"/>
              <w:rPr>
                <w:rFonts w:eastAsiaTheme="minorEastAsia"/>
              </w:rPr>
            </w:pPr>
            <w:r>
              <w:rPr>
                <w:rFonts w:eastAsiaTheme="minorEastAsia"/>
              </w:rPr>
              <w:t>No units</w:t>
            </w:r>
          </w:p>
        </w:tc>
      </w:tr>
      <w:tr w:rsidR="005767E1" w14:paraId="57C88FA8" w14:textId="77777777" w:rsidTr="009F34D7">
        <w:trPr>
          <w:trHeight w:val="340"/>
        </w:trPr>
        <w:tc>
          <w:tcPr>
            <w:tcW w:w="1630" w:type="dxa"/>
            <w:vAlign w:val="center"/>
          </w:tcPr>
          <w:p w14:paraId="5BC4513E"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CO2</m:t>
                    </m:r>
                  </m:sub>
                </m:sSub>
              </m:oMath>
            </m:oMathPara>
          </w:p>
        </w:tc>
        <w:tc>
          <w:tcPr>
            <w:tcW w:w="6371" w:type="dxa"/>
            <w:vAlign w:val="center"/>
          </w:tcPr>
          <w:p w14:paraId="156DACF0" w14:textId="77777777" w:rsidR="005767E1" w:rsidRDefault="005767E1" w:rsidP="005767E1">
            <w:r>
              <w:t>Proportion of CO</w:t>
            </w:r>
            <w:r>
              <w:rPr>
                <w:vertAlign w:val="subscript"/>
              </w:rPr>
              <w:t>2</w:t>
            </w:r>
            <w:r>
              <w:t xml:space="preserve"> produced on aerobic decomposition of soil C</w:t>
            </w:r>
          </w:p>
        </w:tc>
        <w:tc>
          <w:tcPr>
            <w:tcW w:w="1025" w:type="dxa"/>
            <w:vAlign w:val="center"/>
          </w:tcPr>
          <w:p w14:paraId="2B903EDE" w14:textId="77777777" w:rsidR="005767E1" w:rsidRDefault="005767E1" w:rsidP="005767E1">
            <w:pPr>
              <w:jc w:val="center"/>
              <w:rPr>
                <w:rFonts w:eastAsiaTheme="minorEastAsia"/>
              </w:rPr>
            </w:pPr>
            <w:r>
              <w:rPr>
                <w:rFonts w:eastAsiaTheme="minorEastAsia"/>
              </w:rPr>
              <w:t>No units</w:t>
            </w:r>
          </w:p>
        </w:tc>
      </w:tr>
      <w:tr w:rsidR="005767E1" w14:paraId="58C7032B" w14:textId="77777777" w:rsidTr="009F34D7">
        <w:trPr>
          <w:trHeight w:val="340"/>
        </w:trPr>
        <w:tc>
          <w:tcPr>
            <w:tcW w:w="1630" w:type="dxa"/>
            <w:vAlign w:val="center"/>
          </w:tcPr>
          <w:p w14:paraId="443C050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D:R,PI</m:t>
                    </m:r>
                  </m:sub>
                </m:sSub>
              </m:oMath>
            </m:oMathPara>
          </w:p>
        </w:tc>
        <w:tc>
          <w:tcPr>
            <w:tcW w:w="6371" w:type="dxa"/>
            <w:vAlign w:val="center"/>
          </w:tcPr>
          <w:p w14:paraId="4D99FE6A" w14:textId="77777777" w:rsidR="005767E1" w:rsidRDefault="005767E1" w:rsidP="005767E1">
            <w:r>
              <w:rPr>
                <w:rFonts w:eastAsiaTheme="minorEastAsia"/>
              </w:rPr>
              <w:t>Ratio of DPM:RPM in the plant inputs</w:t>
            </w:r>
          </w:p>
        </w:tc>
        <w:tc>
          <w:tcPr>
            <w:tcW w:w="1025" w:type="dxa"/>
            <w:vAlign w:val="center"/>
          </w:tcPr>
          <w:p w14:paraId="27C201AD" w14:textId="77777777" w:rsidR="005767E1" w:rsidRDefault="005767E1" w:rsidP="005767E1">
            <w:pPr>
              <w:jc w:val="center"/>
              <w:rPr>
                <w:rFonts w:eastAsiaTheme="minorEastAsia"/>
              </w:rPr>
            </w:pPr>
            <w:r>
              <w:rPr>
                <w:rFonts w:eastAsiaTheme="minorEastAsia"/>
              </w:rPr>
              <w:t>No units</w:t>
            </w:r>
          </w:p>
        </w:tc>
      </w:tr>
      <w:tr w:rsidR="005767E1" w14:paraId="4B97233E" w14:textId="77777777" w:rsidTr="009F34D7">
        <w:trPr>
          <w:trHeight w:val="340"/>
        </w:trPr>
        <w:tc>
          <w:tcPr>
            <w:tcW w:w="1630" w:type="dxa"/>
            <w:vAlign w:val="center"/>
          </w:tcPr>
          <w:p w14:paraId="65D160BC"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D:H,OW</m:t>
                    </m:r>
                  </m:sub>
                </m:sSub>
              </m:oMath>
            </m:oMathPara>
          </w:p>
        </w:tc>
        <w:tc>
          <w:tcPr>
            <w:tcW w:w="6371" w:type="dxa"/>
            <w:vAlign w:val="center"/>
          </w:tcPr>
          <w:p w14:paraId="2C78FD84" w14:textId="77777777" w:rsidR="005767E1" w:rsidRDefault="005767E1" w:rsidP="005767E1">
            <w:r>
              <w:t>Ratio of DPM:HUM in the active organic waste added</w:t>
            </w:r>
          </w:p>
        </w:tc>
        <w:tc>
          <w:tcPr>
            <w:tcW w:w="1025" w:type="dxa"/>
            <w:vAlign w:val="center"/>
          </w:tcPr>
          <w:p w14:paraId="38A2760A" w14:textId="77777777" w:rsidR="005767E1" w:rsidRDefault="005767E1" w:rsidP="005767E1">
            <w:pPr>
              <w:jc w:val="center"/>
              <w:rPr>
                <w:rFonts w:eastAsiaTheme="minorEastAsia"/>
              </w:rPr>
            </w:pPr>
            <w:r>
              <w:rPr>
                <w:rFonts w:eastAsiaTheme="minorEastAsia"/>
              </w:rPr>
              <w:t>No units</w:t>
            </w:r>
          </w:p>
        </w:tc>
      </w:tr>
      <w:tr w:rsidR="005767E1" w14:paraId="3417303E" w14:textId="77777777" w:rsidTr="009F34D7">
        <w:trPr>
          <w:trHeight w:val="340"/>
        </w:trPr>
        <w:tc>
          <w:tcPr>
            <w:tcW w:w="1630" w:type="dxa"/>
            <w:vAlign w:val="center"/>
          </w:tcPr>
          <w:p w14:paraId="002FD18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eff,fertX</m:t>
                    </m:r>
                  </m:sub>
                </m:sSub>
              </m:oMath>
            </m:oMathPara>
          </w:p>
        </w:tc>
        <w:tc>
          <w:tcPr>
            <w:tcW w:w="6371" w:type="dxa"/>
            <w:vAlign w:val="center"/>
          </w:tcPr>
          <w:p w14:paraId="4586C166" w14:textId="77777777" w:rsidR="005767E1" w:rsidRDefault="005767E1" w:rsidP="005767E1">
            <w:r>
              <w:t>Efficiency of use of nutrient X added as fertiliser</w:t>
            </w:r>
          </w:p>
        </w:tc>
        <w:tc>
          <w:tcPr>
            <w:tcW w:w="1025" w:type="dxa"/>
            <w:vAlign w:val="center"/>
          </w:tcPr>
          <w:p w14:paraId="5DB64237" w14:textId="77777777" w:rsidR="005767E1" w:rsidRDefault="005767E1" w:rsidP="005767E1">
            <w:pPr>
              <w:jc w:val="center"/>
              <w:rPr>
                <w:rFonts w:eastAsiaTheme="minorEastAsia"/>
              </w:rPr>
            </w:pPr>
            <w:r>
              <w:rPr>
                <w:rFonts w:eastAsiaTheme="minorEastAsia"/>
              </w:rPr>
              <w:t>No units</w:t>
            </w:r>
          </w:p>
        </w:tc>
      </w:tr>
      <w:tr w:rsidR="005767E1" w14:paraId="45ADC8D3" w14:textId="77777777" w:rsidTr="009F34D7">
        <w:trPr>
          <w:trHeight w:val="340"/>
        </w:trPr>
        <w:tc>
          <w:tcPr>
            <w:tcW w:w="1630" w:type="dxa"/>
            <w:vAlign w:val="center"/>
          </w:tcPr>
          <w:p w14:paraId="78A2827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fuel,atyp</m:t>
                    </m:r>
                  </m:sub>
                </m:sSub>
              </m:oMath>
            </m:oMathPara>
          </w:p>
        </w:tc>
        <w:tc>
          <w:tcPr>
            <w:tcW w:w="6371" w:type="dxa"/>
            <w:vAlign w:val="center"/>
          </w:tcPr>
          <w:p w14:paraId="0D73845F" w14:textId="77777777" w:rsidR="005767E1" w:rsidRDefault="005767E1" w:rsidP="005767E1">
            <w:r>
              <w:t>Proportion of fuel available in atypical year compared to typical year</w:t>
            </w:r>
          </w:p>
        </w:tc>
        <w:tc>
          <w:tcPr>
            <w:tcW w:w="1025" w:type="dxa"/>
            <w:vAlign w:val="center"/>
          </w:tcPr>
          <w:p w14:paraId="23A9D71A" w14:textId="77777777" w:rsidR="005767E1" w:rsidRDefault="005767E1" w:rsidP="005767E1">
            <w:pPr>
              <w:jc w:val="center"/>
              <w:rPr>
                <w:rFonts w:eastAsiaTheme="minorEastAsia"/>
              </w:rPr>
            </w:pPr>
            <w:r>
              <w:rPr>
                <w:rFonts w:eastAsiaTheme="minorEastAsia"/>
              </w:rPr>
              <w:t>No units</w:t>
            </w:r>
          </w:p>
        </w:tc>
      </w:tr>
      <w:tr w:rsidR="005767E1" w14:paraId="3352DE52" w14:textId="77777777" w:rsidTr="009F34D7">
        <w:trPr>
          <w:trHeight w:val="340"/>
        </w:trPr>
        <w:tc>
          <w:tcPr>
            <w:tcW w:w="1630" w:type="dxa"/>
            <w:vAlign w:val="center"/>
          </w:tcPr>
          <w:p w14:paraId="36FE325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HUM</m:t>
                    </m:r>
                  </m:sub>
                </m:sSub>
              </m:oMath>
            </m:oMathPara>
          </w:p>
        </w:tc>
        <w:tc>
          <w:tcPr>
            <w:tcW w:w="6371" w:type="dxa"/>
            <w:vAlign w:val="center"/>
          </w:tcPr>
          <w:p w14:paraId="50DD74AA" w14:textId="77777777" w:rsidR="005767E1" w:rsidRDefault="005767E1" w:rsidP="005767E1">
            <w:r>
              <w:t>Proportion of humus produced on aerobic decomposition of soil C</w:t>
            </w:r>
          </w:p>
        </w:tc>
        <w:tc>
          <w:tcPr>
            <w:tcW w:w="1025" w:type="dxa"/>
            <w:vAlign w:val="center"/>
          </w:tcPr>
          <w:p w14:paraId="5AD187C8" w14:textId="77777777" w:rsidR="005767E1" w:rsidRDefault="005767E1" w:rsidP="005767E1">
            <w:pPr>
              <w:jc w:val="center"/>
              <w:rPr>
                <w:rFonts w:eastAsiaTheme="minorEastAsia"/>
              </w:rPr>
            </w:pPr>
            <w:r>
              <w:rPr>
                <w:rFonts w:eastAsiaTheme="minorEastAsia"/>
              </w:rPr>
              <w:t>No units</w:t>
            </w:r>
          </w:p>
        </w:tc>
      </w:tr>
      <w:tr w:rsidR="005767E1" w14:paraId="7E627D70" w14:textId="77777777" w:rsidTr="009F34D7">
        <w:trPr>
          <w:trHeight w:val="340"/>
        </w:trPr>
        <w:tc>
          <w:tcPr>
            <w:tcW w:w="1630" w:type="dxa"/>
            <w:vAlign w:val="center"/>
          </w:tcPr>
          <w:p w14:paraId="0D27C16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IOM,OW</m:t>
                    </m:r>
                  </m:sub>
                </m:sSub>
              </m:oMath>
            </m:oMathPara>
          </w:p>
        </w:tc>
        <w:tc>
          <w:tcPr>
            <w:tcW w:w="6371" w:type="dxa"/>
            <w:vAlign w:val="center"/>
          </w:tcPr>
          <w:p w14:paraId="4932C563" w14:textId="77777777" w:rsidR="005767E1" w:rsidRDefault="005767E1" w:rsidP="005767E1">
            <w:r>
              <w:t>Proportion of inert organic matter in the added organic waste</w:t>
            </w:r>
          </w:p>
        </w:tc>
        <w:tc>
          <w:tcPr>
            <w:tcW w:w="1025" w:type="dxa"/>
            <w:vAlign w:val="center"/>
          </w:tcPr>
          <w:p w14:paraId="3BCB3950" w14:textId="77777777" w:rsidR="005767E1" w:rsidRDefault="005767E1" w:rsidP="005767E1">
            <w:pPr>
              <w:jc w:val="center"/>
              <w:rPr>
                <w:rFonts w:eastAsiaTheme="minorEastAsia"/>
              </w:rPr>
            </w:pPr>
            <w:r>
              <w:rPr>
                <w:rFonts w:eastAsiaTheme="minorEastAsia"/>
              </w:rPr>
              <w:t>No units</w:t>
            </w:r>
          </w:p>
        </w:tc>
      </w:tr>
      <w:tr w:rsidR="005767E1" w14:paraId="7C7682F5" w14:textId="77777777" w:rsidTr="009F34D7">
        <w:trPr>
          <w:trHeight w:val="340"/>
        </w:trPr>
        <w:tc>
          <w:tcPr>
            <w:tcW w:w="1630" w:type="dxa"/>
            <w:vAlign w:val="center"/>
          </w:tcPr>
          <w:p w14:paraId="2373278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livestock,atyp</m:t>
                    </m:r>
                  </m:sub>
                </m:sSub>
              </m:oMath>
            </m:oMathPara>
          </w:p>
        </w:tc>
        <w:tc>
          <w:tcPr>
            <w:tcW w:w="6371" w:type="dxa"/>
            <w:vAlign w:val="center"/>
          </w:tcPr>
          <w:p w14:paraId="13C11B6D" w14:textId="77777777" w:rsidR="005767E1" w:rsidRDefault="005767E1" w:rsidP="005767E1">
            <w:r>
              <w:t>Proportion of animal production in an atypical (drought or flood) year compared to a typical year</w:t>
            </w:r>
          </w:p>
        </w:tc>
        <w:tc>
          <w:tcPr>
            <w:tcW w:w="1025" w:type="dxa"/>
            <w:vAlign w:val="center"/>
          </w:tcPr>
          <w:p w14:paraId="7245D7D9" w14:textId="77777777" w:rsidR="005767E1" w:rsidRDefault="005767E1" w:rsidP="005767E1">
            <w:pPr>
              <w:jc w:val="center"/>
              <w:rPr>
                <w:rFonts w:eastAsiaTheme="minorEastAsia"/>
              </w:rPr>
            </w:pPr>
            <w:r>
              <w:rPr>
                <w:rFonts w:eastAsiaTheme="minorEastAsia"/>
              </w:rPr>
              <w:t>No units</w:t>
            </w:r>
          </w:p>
        </w:tc>
      </w:tr>
      <w:tr w:rsidR="005767E1" w14:paraId="09A29104" w14:textId="77777777" w:rsidTr="009F34D7">
        <w:trPr>
          <w:trHeight w:val="340"/>
        </w:trPr>
        <w:tc>
          <w:tcPr>
            <w:tcW w:w="1630" w:type="dxa"/>
            <w:vAlign w:val="center"/>
          </w:tcPr>
          <w:p w14:paraId="79F20647" w14:textId="3CA20ADD"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nitrif,gas</m:t>
                    </m:r>
                  </m:sub>
                </m:sSub>
              </m:oMath>
            </m:oMathPara>
          </w:p>
        </w:tc>
        <w:tc>
          <w:tcPr>
            <w:tcW w:w="6371" w:type="dxa"/>
            <w:vAlign w:val="center"/>
          </w:tcPr>
          <w:p w14:paraId="54E7C183" w14:textId="5092FC05" w:rsidR="005767E1" w:rsidRDefault="005767E1" w:rsidP="005767E1">
            <w:r>
              <w:t>P</w:t>
            </w:r>
            <w:r w:rsidRPr="003919AF">
              <w:t>roportion of full nitrification lost as gas</w:t>
            </w:r>
          </w:p>
        </w:tc>
        <w:tc>
          <w:tcPr>
            <w:tcW w:w="1025" w:type="dxa"/>
            <w:vAlign w:val="center"/>
          </w:tcPr>
          <w:p w14:paraId="59F791D5" w14:textId="31DB243C" w:rsidR="005767E1" w:rsidRDefault="005767E1" w:rsidP="005767E1">
            <w:pPr>
              <w:jc w:val="center"/>
              <w:rPr>
                <w:rFonts w:eastAsiaTheme="minorEastAsia"/>
              </w:rPr>
            </w:pPr>
            <w:r>
              <w:rPr>
                <w:rFonts w:eastAsiaTheme="minorEastAsia"/>
              </w:rPr>
              <w:t>No units</w:t>
            </w:r>
          </w:p>
        </w:tc>
      </w:tr>
      <w:tr w:rsidR="005767E1" w14:paraId="3AFCE3F8" w14:textId="77777777" w:rsidTr="009F34D7">
        <w:trPr>
          <w:trHeight w:val="340"/>
        </w:trPr>
        <w:tc>
          <w:tcPr>
            <w:tcW w:w="1630" w:type="dxa"/>
            <w:vAlign w:val="center"/>
          </w:tcPr>
          <w:p w14:paraId="698AFD3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N:opt</m:t>
                    </m:r>
                  </m:sub>
                </m:sSub>
              </m:oMath>
            </m:oMathPara>
          </w:p>
        </w:tc>
        <w:tc>
          <w:tcPr>
            <w:tcW w:w="6371" w:type="dxa"/>
            <w:vAlign w:val="center"/>
          </w:tcPr>
          <w:p w14:paraId="14203B50" w14:textId="77777777" w:rsidR="005767E1" w:rsidRDefault="005767E1" w:rsidP="005767E1">
            <w:r>
              <w:rPr>
                <w:rFonts w:eastAsiaTheme="minorEastAsia"/>
              </w:rPr>
              <w:t>Proportion of the optimum supply of N in the soil</w:t>
            </w:r>
          </w:p>
        </w:tc>
        <w:tc>
          <w:tcPr>
            <w:tcW w:w="1025" w:type="dxa"/>
            <w:vAlign w:val="center"/>
          </w:tcPr>
          <w:p w14:paraId="33901EDD" w14:textId="77777777" w:rsidR="005767E1" w:rsidRDefault="005767E1" w:rsidP="005767E1">
            <w:pPr>
              <w:jc w:val="center"/>
              <w:rPr>
                <w:rFonts w:eastAsiaTheme="minorEastAsia"/>
              </w:rPr>
            </w:pPr>
            <w:r>
              <w:rPr>
                <w:rFonts w:eastAsiaTheme="minorEastAsia"/>
              </w:rPr>
              <w:t>No units</w:t>
            </w:r>
          </w:p>
        </w:tc>
      </w:tr>
      <w:tr w:rsidR="005767E1" w14:paraId="088172CB" w14:textId="77777777" w:rsidTr="009F34D7">
        <w:trPr>
          <w:trHeight w:val="340"/>
        </w:trPr>
        <w:tc>
          <w:tcPr>
            <w:tcW w:w="1630" w:type="dxa"/>
            <w:vAlign w:val="center"/>
          </w:tcPr>
          <w:p w14:paraId="21517E8B" w14:textId="691D7EF4"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N2O,FC</m:t>
                    </m:r>
                  </m:sub>
                </m:sSub>
              </m:oMath>
            </m:oMathPara>
          </w:p>
        </w:tc>
        <w:tc>
          <w:tcPr>
            <w:tcW w:w="6371" w:type="dxa"/>
            <w:vAlign w:val="center"/>
          </w:tcPr>
          <w:p w14:paraId="4E7055EA" w14:textId="0720E08E" w:rsidR="005767E1" w:rsidRDefault="005767E1" w:rsidP="005767E1">
            <w:pPr>
              <w:rPr>
                <w:rFonts w:eastAsiaTheme="minorEastAsia"/>
              </w:rPr>
            </w:pPr>
            <w:r>
              <w:rPr>
                <w:rFonts w:eastAsiaTheme="minorEastAsia"/>
              </w:rPr>
              <w:t>P</w:t>
            </w:r>
            <w:r w:rsidRPr="003919AF">
              <w:rPr>
                <w:rFonts w:eastAsiaTheme="minorEastAsia"/>
              </w:rPr>
              <w:t>roportion of N</w:t>
            </w:r>
            <w:r w:rsidRPr="003919AF">
              <w:rPr>
                <w:rFonts w:eastAsiaTheme="minorEastAsia"/>
                <w:vertAlign w:val="subscript"/>
              </w:rPr>
              <w:t>2</w:t>
            </w:r>
            <w:r w:rsidRPr="003919AF">
              <w:rPr>
                <w:rFonts w:eastAsiaTheme="minorEastAsia"/>
              </w:rPr>
              <w:t>O produced due to partial nitrification at field capacity</w:t>
            </w:r>
          </w:p>
        </w:tc>
        <w:tc>
          <w:tcPr>
            <w:tcW w:w="1025" w:type="dxa"/>
            <w:vAlign w:val="center"/>
          </w:tcPr>
          <w:p w14:paraId="469CCD6C" w14:textId="49279FE1" w:rsidR="005767E1" w:rsidRDefault="005767E1" w:rsidP="005767E1">
            <w:pPr>
              <w:jc w:val="center"/>
              <w:rPr>
                <w:rFonts w:eastAsiaTheme="minorEastAsia"/>
              </w:rPr>
            </w:pPr>
            <w:r>
              <w:rPr>
                <w:rFonts w:eastAsiaTheme="minorEastAsia"/>
              </w:rPr>
              <w:t>No units</w:t>
            </w:r>
          </w:p>
        </w:tc>
      </w:tr>
      <w:tr w:rsidR="005767E1" w14:paraId="5F26259A" w14:textId="77777777" w:rsidTr="009F34D7">
        <w:trPr>
          <w:trHeight w:val="340"/>
        </w:trPr>
        <w:tc>
          <w:tcPr>
            <w:tcW w:w="1630" w:type="dxa"/>
            <w:vAlign w:val="center"/>
          </w:tcPr>
          <w:p w14:paraId="12C27936"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NH4,atm</m:t>
                    </m:r>
                  </m:sub>
                </m:sSub>
              </m:oMath>
            </m:oMathPara>
          </w:p>
        </w:tc>
        <w:tc>
          <w:tcPr>
            <w:tcW w:w="6371" w:type="dxa"/>
            <w:vAlign w:val="center"/>
          </w:tcPr>
          <w:p w14:paraId="49B0D778" w14:textId="77777777" w:rsidR="005767E1" w:rsidRDefault="005767E1" w:rsidP="005767E1">
            <w:pPr>
              <w:rPr>
                <w:rFonts w:eastAsiaTheme="minorEastAsia"/>
              </w:rPr>
            </w:pPr>
            <w:r>
              <w:t>Proportion of atmospheric deposition added to the ammonium pool</w:t>
            </w:r>
          </w:p>
        </w:tc>
        <w:tc>
          <w:tcPr>
            <w:tcW w:w="1025" w:type="dxa"/>
            <w:vAlign w:val="center"/>
          </w:tcPr>
          <w:p w14:paraId="2047020B" w14:textId="77777777" w:rsidR="005767E1" w:rsidRDefault="005767E1" w:rsidP="005767E1">
            <w:pPr>
              <w:jc w:val="center"/>
              <w:rPr>
                <w:rFonts w:eastAsiaTheme="minorEastAsia"/>
              </w:rPr>
            </w:pPr>
            <w:r>
              <w:rPr>
                <w:rFonts w:eastAsiaTheme="minorEastAsia"/>
              </w:rPr>
              <w:t>No units</w:t>
            </w:r>
          </w:p>
        </w:tc>
      </w:tr>
      <w:tr w:rsidR="005767E1" w14:paraId="07C98D96" w14:textId="77777777" w:rsidTr="009F34D7">
        <w:trPr>
          <w:trHeight w:val="340"/>
        </w:trPr>
        <w:tc>
          <w:tcPr>
            <w:tcW w:w="1630" w:type="dxa"/>
            <w:vAlign w:val="center"/>
          </w:tcPr>
          <w:p w14:paraId="54D65C9B" w14:textId="5A4959C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NO</m:t>
                    </m:r>
                  </m:sub>
                </m:sSub>
              </m:oMath>
            </m:oMathPara>
          </w:p>
        </w:tc>
        <w:tc>
          <w:tcPr>
            <w:tcW w:w="6371" w:type="dxa"/>
            <w:vAlign w:val="center"/>
          </w:tcPr>
          <w:p w14:paraId="3EAB96DA" w14:textId="723FB7F1" w:rsidR="005767E1" w:rsidRDefault="005767E1" w:rsidP="005767E1">
            <w:r>
              <w:t>P</w:t>
            </w:r>
            <w:r w:rsidRPr="003919AF">
              <w:t>roportion of full nitrification gaseous loss that is NO</w:t>
            </w:r>
          </w:p>
        </w:tc>
        <w:tc>
          <w:tcPr>
            <w:tcW w:w="1025" w:type="dxa"/>
            <w:vAlign w:val="center"/>
          </w:tcPr>
          <w:p w14:paraId="57C6FC4A" w14:textId="11807EFB" w:rsidR="005767E1" w:rsidRDefault="005767E1" w:rsidP="005767E1">
            <w:pPr>
              <w:jc w:val="center"/>
              <w:rPr>
                <w:rFonts w:eastAsiaTheme="minorEastAsia"/>
              </w:rPr>
            </w:pPr>
            <w:r>
              <w:rPr>
                <w:rFonts w:eastAsiaTheme="minorEastAsia"/>
              </w:rPr>
              <w:t>No units</w:t>
            </w:r>
          </w:p>
        </w:tc>
      </w:tr>
      <w:tr w:rsidR="005767E1" w14:paraId="67EB7AC7" w14:textId="77777777" w:rsidTr="009F34D7">
        <w:trPr>
          <w:trHeight w:val="340"/>
        </w:trPr>
        <w:tc>
          <w:tcPr>
            <w:tcW w:w="1630" w:type="dxa"/>
            <w:vAlign w:val="center"/>
          </w:tcPr>
          <w:p w14:paraId="557D7B55"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NO3</m:t>
                    </m:r>
                  </m:sub>
                </m:sSub>
              </m:oMath>
            </m:oMathPara>
          </w:p>
        </w:tc>
        <w:tc>
          <w:tcPr>
            <w:tcW w:w="6371" w:type="dxa"/>
            <w:vAlign w:val="center"/>
          </w:tcPr>
          <w:p w14:paraId="49F1456B" w14:textId="77777777" w:rsidR="005767E1" w:rsidRPr="00554013" w:rsidRDefault="005767E1" w:rsidP="005767E1">
            <w:r>
              <w:t>Proportion of N</w:t>
            </w:r>
            <w:r>
              <w:rPr>
                <w:vertAlign w:val="subscript"/>
              </w:rPr>
              <w:t>2</w:t>
            </w:r>
            <w:r>
              <w:t xml:space="preserve"> produced by denitrification according to soil nitrate-N</w:t>
            </w:r>
          </w:p>
        </w:tc>
        <w:tc>
          <w:tcPr>
            <w:tcW w:w="1025" w:type="dxa"/>
            <w:vAlign w:val="center"/>
          </w:tcPr>
          <w:p w14:paraId="4800F608" w14:textId="77777777" w:rsidR="005767E1" w:rsidRDefault="005767E1" w:rsidP="005767E1">
            <w:pPr>
              <w:jc w:val="center"/>
              <w:rPr>
                <w:rFonts w:eastAsiaTheme="minorEastAsia"/>
              </w:rPr>
            </w:pPr>
            <w:r>
              <w:rPr>
                <w:rFonts w:eastAsiaTheme="minorEastAsia"/>
              </w:rPr>
              <w:t>No units</w:t>
            </w:r>
          </w:p>
        </w:tc>
      </w:tr>
      <w:tr w:rsidR="005767E1" w14:paraId="594D5698" w14:textId="77777777" w:rsidTr="009F34D7">
        <w:trPr>
          <w:trHeight w:val="340"/>
        </w:trPr>
        <w:tc>
          <w:tcPr>
            <w:tcW w:w="1630" w:type="dxa"/>
            <w:vAlign w:val="center"/>
          </w:tcPr>
          <w:p w14:paraId="4FD21762"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NO3,atm</m:t>
                    </m:r>
                  </m:sub>
                </m:sSub>
              </m:oMath>
            </m:oMathPara>
          </w:p>
        </w:tc>
        <w:tc>
          <w:tcPr>
            <w:tcW w:w="6371" w:type="dxa"/>
            <w:vAlign w:val="center"/>
          </w:tcPr>
          <w:p w14:paraId="49D7E471" w14:textId="77777777" w:rsidR="005767E1" w:rsidRDefault="005767E1" w:rsidP="005767E1">
            <w:pPr>
              <w:rPr>
                <w:rFonts w:eastAsiaTheme="minorEastAsia"/>
              </w:rPr>
            </w:pPr>
            <w:r>
              <w:t>Proportion of atmospheric deposition added to the nitrate pool</w:t>
            </w:r>
          </w:p>
        </w:tc>
        <w:tc>
          <w:tcPr>
            <w:tcW w:w="1025" w:type="dxa"/>
            <w:vAlign w:val="center"/>
          </w:tcPr>
          <w:p w14:paraId="7A6394B8" w14:textId="77777777" w:rsidR="005767E1" w:rsidRDefault="005767E1" w:rsidP="005767E1">
            <w:pPr>
              <w:jc w:val="center"/>
              <w:rPr>
                <w:rFonts w:eastAsiaTheme="minorEastAsia"/>
              </w:rPr>
            </w:pPr>
            <w:r>
              <w:rPr>
                <w:rFonts w:eastAsiaTheme="minorEastAsia"/>
              </w:rPr>
              <w:t>No units</w:t>
            </w:r>
          </w:p>
        </w:tc>
      </w:tr>
      <w:tr w:rsidR="005767E1" w14:paraId="0985777D" w14:textId="77777777" w:rsidTr="009F34D7">
        <w:trPr>
          <w:trHeight w:val="340"/>
        </w:trPr>
        <w:tc>
          <w:tcPr>
            <w:tcW w:w="1630" w:type="dxa"/>
            <w:vAlign w:val="center"/>
          </w:tcPr>
          <w:p w14:paraId="06FFF9E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NO3,fert</m:t>
                    </m:r>
                  </m:sub>
                </m:sSub>
              </m:oMath>
            </m:oMathPara>
          </w:p>
        </w:tc>
        <w:tc>
          <w:tcPr>
            <w:tcW w:w="6371" w:type="dxa"/>
            <w:vAlign w:val="center"/>
          </w:tcPr>
          <w:p w14:paraId="252225D3" w14:textId="77777777" w:rsidR="005767E1" w:rsidRDefault="005767E1" w:rsidP="005767E1">
            <w:r>
              <w:t>Proportion of nitrate added in fertiliser</w:t>
            </w:r>
          </w:p>
        </w:tc>
        <w:tc>
          <w:tcPr>
            <w:tcW w:w="1025" w:type="dxa"/>
            <w:vAlign w:val="center"/>
          </w:tcPr>
          <w:p w14:paraId="2A11D783" w14:textId="77777777" w:rsidR="005767E1" w:rsidRDefault="005767E1" w:rsidP="005767E1">
            <w:pPr>
              <w:jc w:val="center"/>
              <w:rPr>
                <w:rFonts w:eastAsiaTheme="minorEastAsia"/>
              </w:rPr>
            </w:pPr>
            <w:r>
              <w:rPr>
                <w:rFonts w:eastAsiaTheme="minorEastAsia"/>
              </w:rPr>
              <w:t>No units</w:t>
            </w:r>
          </w:p>
        </w:tc>
      </w:tr>
      <w:tr w:rsidR="005767E1" w14:paraId="492EED1B" w14:textId="77777777" w:rsidTr="009F34D7">
        <w:trPr>
          <w:trHeight w:val="340"/>
        </w:trPr>
        <w:tc>
          <w:tcPr>
            <w:tcW w:w="1630" w:type="dxa"/>
            <w:vAlign w:val="center"/>
          </w:tcPr>
          <w:p w14:paraId="6045A10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OW,atyp</m:t>
                    </m:r>
                  </m:sub>
                </m:sSub>
              </m:oMath>
            </m:oMathPara>
          </w:p>
        </w:tc>
        <w:tc>
          <w:tcPr>
            <w:tcW w:w="6371" w:type="dxa"/>
            <w:vAlign w:val="center"/>
          </w:tcPr>
          <w:p w14:paraId="6A400A65" w14:textId="77777777" w:rsidR="005767E1" w:rsidRDefault="005767E1" w:rsidP="005767E1">
            <w:r>
              <w:rPr>
                <w:rFonts w:eastAsiaTheme="minorEastAsia"/>
              </w:rPr>
              <w:t>Ratio of organic waste production in an atypical year compared to a typical year</w:t>
            </w:r>
          </w:p>
        </w:tc>
        <w:tc>
          <w:tcPr>
            <w:tcW w:w="1025" w:type="dxa"/>
            <w:vAlign w:val="center"/>
          </w:tcPr>
          <w:p w14:paraId="35DBB802" w14:textId="77777777" w:rsidR="005767E1" w:rsidRDefault="005767E1" w:rsidP="005767E1">
            <w:pPr>
              <w:jc w:val="center"/>
              <w:rPr>
                <w:rFonts w:eastAsiaTheme="minorEastAsia"/>
              </w:rPr>
            </w:pPr>
            <w:r>
              <w:rPr>
                <w:rFonts w:eastAsiaTheme="minorEastAsia"/>
              </w:rPr>
              <w:t>No units</w:t>
            </w:r>
          </w:p>
        </w:tc>
      </w:tr>
      <w:tr w:rsidR="005767E1" w14:paraId="725A7519" w14:textId="77777777" w:rsidTr="009F34D7">
        <w:trPr>
          <w:trHeight w:val="340"/>
        </w:trPr>
        <w:tc>
          <w:tcPr>
            <w:tcW w:w="1630" w:type="dxa"/>
            <w:vAlign w:val="center"/>
          </w:tcPr>
          <w:p w14:paraId="284B107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plant,atyp</m:t>
                    </m:r>
                  </m:sub>
                </m:sSub>
              </m:oMath>
            </m:oMathPara>
          </w:p>
        </w:tc>
        <w:tc>
          <w:tcPr>
            <w:tcW w:w="6371" w:type="dxa"/>
            <w:vAlign w:val="center"/>
          </w:tcPr>
          <w:p w14:paraId="62C41932" w14:textId="77777777" w:rsidR="005767E1" w:rsidRDefault="005767E1" w:rsidP="005767E1">
            <w:r>
              <w:t>Ratio of plant production in an atypical year compared to a typical year</w:t>
            </w:r>
          </w:p>
        </w:tc>
        <w:tc>
          <w:tcPr>
            <w:tcW w:w="1025" w:type="dxa"/>
            <w:vAlign w:val="center"/>
          </w:tcPr>
          <w:p w14:paraId="18077D31" w14:textId="77777777" w:rsidR="005767E1" w:rsidRDefault="005767E1" w:rsidP="005767E1">
            <w:pPr>
              <w:jc w:val="center"/>
              <w:rPr>
                <w:rFonts w:eastAsiaTheme="minorEastAsia"/>
              </w:rPr>
            </w:pPr>
            <w:r>
              <w:rPr>
                <w:rFonts w:eastAsiaTheme="minorEastAsia"/>
              </w:rPr>
              <w:t>No units</w:t>
            </w:r>
          </w:p>
        </w:tc>
      </w:tr>
      <w:tr w:rsidR="005767E1" w14:paraId="6C85789C" w14:textId="77777777" w:rsidTr="009F34D7">
        <w:trPr>
          <w:trHeight w:val="340"/>
        </w:trPr>
        <w:tc>
          <w:tcPr>
            <w:tcW w:w="1630" w:type="dxa"/>
            <w:vAlign w:val="center"/>
          </w:tcPr>
          <w:p w14:paraId="134B380C"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plant,atyp,area</m:t>
                    </m:r>
                  </m:sub>
                </m:sSub>
              </m:oMath>
            </m:oMathPara>
          </w:p>
        </w:tc>
        <w:tc>
          <w:tcPr>
            <w:tcW w:w="6371" w:type="dxa"/>
            <w:vAlign w:val="center"/>
          </w:tcPr>
          <w:p w14:paraId="47B1D07E" w14:textId="77777777" w:rsidR="005767E1" w:rsidRDefault="005767E1" w:rsidP="005767E1">
            <w:r>
              <w:rPr>
                <w:rFonts w:eastAsiaTheme="minorEastAsia"/>
              </w:rPr>
              <w:t>Proportion of plant production in an atypical compared to a typical year</w:t>
            </w:r>
          </w:p>
        </w:tc>
        <w:tc>
          <w:tcPr>
            <w:tcW w:w="1025" w:type="dxa"/>
            <w:vAlign w:val="center"/>
          </w:tcPr>
          <w:p w14:paraId="0B984B17" w14:textId="77777777" w:rsidR="005767E1" w:rsidRDefault="005767E1" w:rsidP="005767E1">
            <w:pPr>
              <w:jc w:val="center"/>
              <w:rPr>
                <w:rFonts w:eastAsiaTheme="minorEastAsia"/>
              </w:rPr>
            </w:pPr>
            <w:r>
              <w:rPr>
                <w:rFonts w:eastAsiaTheme="minorEastAsia"/>
              </w:rPr>
              <w:t>No units</w:t>
            </w:r>
          </w:p>
        </w:tc>
      </w:tr>
      <w:tr w:rsidR="005767E1" w14:paraId="145840CB" w14:textId="77777777" w:rsidTr="009F34D7">
        <w:trPr>
          <w:trHeight w:val="340"/>
        </w:trPr>
        <w:tc>
          <w:tcPr>
            <w:tcW w:w="1630" w:type="dxa"/>
            <w:vAlign w:val="center"/>
          </w:tcPr>
          <w:p w14:paraId="5770EEE8"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volat</m:t>
                    </m:r>
                  </m:sub>
                </m:sSub>
              </m:oMath>
            </m:oMathPara>
          </w:p>
        </w:tc>
        <w:tc>
          <w:tcPr>
            <w:tcW w:w="6371" w:type="dxa"/>
            <w:vAlign w:val="center"/>
          </w:tcPr>
          <w:p w14:paraId="228A2C66" w14:textId="77777777" w:rsidR="005767E1" w:rsidRDefault="005767E1" w:rsidP="005767E1">
            <w:r>
              <w:t>Proportion of ammonium-N or urea-N that can be volatilised</w:t>
            </w:r>
          </w:p>
        </w:tc>
        <w:tc>
          <w:tcPr>
            <w:tcW w:w="1025" w:type="dxa"/>
            <w:vAlign w:val="center"/>
          </w:tcPr>
          <w:p w14:paraId="29D61109" w14:textId="77777777" w:rsidR="005767E1" w:rsidRDefault="005767E1" w:rsidP="005767E1">
            <w:pPr>
              <w:jc w:val="center"/>
              <w:rPr>
                <w:rFonts w:eastAsiaTheme="minorEastAsia"/>
              </w:rPr>
            </w:pPr>
            <w:r>
              <w:rPr>
                <w:rFonts w:eastAsiaTheme="minorEastAsia"/>
              </w:rPr>
              <w:t>No units</w:t>
            </w:r>
          </w:p>
        </w:tc>
      </w:tr>
      <w:tr w:rsidR="005767E1" w14:paraId="2A066152" w14:textId="77777777" w:rsidTr="009F34D7">
        <w:trPr>
          <w:trHeight w:val="340"/>
        </w:trPr>
        <w:tc>
          <w:tcPr>
            <w:tcW w:w="1630" w:type="dxa"/>
            <w:vAlign w:val="center"/>
          </w:tcPr>
          <w:p w14:paraId="18BA59E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w</m:t>
                    </m:r>
                  </m:sub>
                </m:sSub>
              </m:oMath>
            </m:oMathPara>
          </w:p>
        </w:tc>
        <w:tc>
          <w:tcPr>
            <w:tcW w:w="6371" w:type="dxa"/>
            <w:vAlign w:val="center"/>
          </w:tcPr>
          <w:p w14:paraId="4017C890" w14:textId="77777777" w:rsidR="005767E1" w:rsidRPr="00554013" w:rsidRDefault="005767E1" w:rsidP="005767E1">
            <w:r>
              <w:t>Proportion of N</w:t>
            </w:r>
            <w:r>
              <w:rPr>
                <w:vertAlign w:val="subscript"/>
              </w:rPr>
              <w:t>2</w:t>
            </w:r>
            <w:r>
              <w:t xml:space="preserve"> produced by denitrification according to soil water</w:t>
            </w:r>
          </w:p>
        </w:tc>
        <w:tc>
          <w:tcPr>
            <w:tcW w:w="1025" w:type="dxa"/>
            <w:vAlign w:val="center"/>
          </w:tcPr>
          <w:p w14:paraId="6B760763" w14:textId="77777777" w:rsidR="005767E1" w:rsidRDefault="005767E1" w:rsidP="005767E1">
            <w:pPr>
              <w:jc w:val="center"/>
              <w:rPr>
                <w:rFonts w:eastAsiaTheme="minorEastAsia"/>
              </w:rPr>
            </w:pPr>
            <w:r>
              <w:rPr>
                <w:rFonts w:eastAsiaTheme="minorEastAsia"/>
              </w:rPr>
              <w:t>No units</w:t>
            </w:r>
          </w:p>
        </w:tc>
      </w:tr>
      <w:tr w:rsidR="005767E1" w14:paraId="540FEEBE" w14:textId="77777777" w:rsidTr="009F34D7">
        <w:trPr>
          <w:trHeight w:val="340"/>
        </w:trPr>
        <w:tc>
          <w:tcPr>
            <w:tcW w:w="1630" w:type="dxa"/>
            <w:vAlign w:val="center"/>
          </w:tcPr>
          <w:p w14:paraId="51D0401C"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yld:opt</m:t>
                    </m:r>
                  </m:sub>
                </m:sSub>
              </m:oMath>
            </m:oMathPara>
          </w:p>
        </w:tc>
        <w:tc>
          <w:tcPr>
            <w:tcW w:w="6371" w:type="dxa"/>
            <w:vAlign w:val="center"/>
          </w:tcPr>
          <w:p w14:paraId="3D384A4A" w14:textId="77777777" w:rsidR="005767E1" w:rsidRDefault="005767E1" w:rsidP="005767E1">
            <w:r>
              <w:rPr>
                <w:rFonts w:eastAsiaTheme="minorEastAsia"/>
              </w:rPr>
              <w:t>Proportion of the optimum yield achieved according to nutrients</w:t>
            </w:r>
          </w:p>
        </w:tc>
        <w:tc>
          <w:tcPr>
            <w:tcW w:w="1025" w:type="dxa"/>
            <w:vAlign w:val="center"/>
          </w:tcPr>
          <w:p w14:paraId="3386C3BD" w14:textId="77777777" w:rsidR="005767E1" w:rsidRDefault="005767E1" w:rsidP="005767E1">
            <w:pPr>
              <w:jc w:val="center"/>
              <w:rPr>
                <w:rFonts w:eastAsiaTheme="minorEastAsia"/>
              </w:rPr>
            </w:pPr>
            <w:r>
              <w:rPr>
                <w:rFonts w:eastAsiaTheme="minorEastAsia"/>
              </w:rPr>
              <w:t>No units</w:t>
            </w:r>
          </w:p>
        </w:tc>
      </w:tr>
      <w:tr w:rsidR="005767E1" w14:paraId="36C6B7FD" w14:textId="77777777" w:rsidTr="009F34D7">
        <w:trPr>
          <w:trHeight w:val="340"/>
        </w:trPr>
        <w:tc>
          <w:tcPr>
            <w:tcW w:w="1630" w:type="dxa"/>
            <w:vAlign w:val="center"/>
          </w:tcPr>
          <w:p w14:paraId="0246DB0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X:opt</m:t>
                    </m:r>
                  </m:sub>
                </m:sSub>
              </m:oMath>
            </m:oMathPara>
          </w:p>
        </w:tc>
        <w:tc>
          <w:tcPr>
            <w:tcW w:w="6371" w:type="dxa"/>
            <w:vAlign w:val="center"/>
          </w:tcPr>
          <w:p w14:paraId="734C38A8" w14:textId="77777777" w:rsidR="005767E1" w:rsidRDefault="005767E1" w:rsidP="005767E1">
            <w:pPr>
              <w:rPr>
                <w:rFonts w:eastAsiaTheme="minorEastAsia"/>
              </w:rPr>
            </w:pPr>
            <w:r>
              <w:rPr>
                <w:rFonts w:eastAsiaTheme="minorEastAsia"/>
              </w:rPr>
              <w:t>Proportion of nutrient (N, P or K) available compared to the optimum amount of nutrient</w:t>
            </w:r>
          </w:p>
        </w:tc>
        <w:tc>
          <w:tcPr>
            <w:tcW w:w="1025" w:type="dxa"/>
            <w:vAlign w:val="center"/>
          </w:tcPr>
          <w:p w14:paraId="4E2684F0" w14:textId="77777777" w:rsidR="005767E1" w:rsidRDefault="005767E1" w:rsidP="005767E1">
            <w:pPr>
              <w:jc w:val="center"/>
              <w:rPr>
                <w:rFonts w:eastAsiaTheme="minorEastAsia"/>
              </w:rPr>
            </w:pPr>
            <w:r>
              <w:rPr>
                <w:rFonts w:eastAsiaTheme="minorEastAsia"/>
              </w:rPr>
              <w:t>No units</w:t>
            </w:r>
          </w:p>
        </w:tc>
      </w:tr>
      <w:tr w:rsidR="005767E1" w14:paraId="1CEEA3AD" w14:textId="77777777" w:rsidTr="009F34D7">
        <w:trPr>
          <w:trHeight w:val="340"/>
        </w:trPr>
        <w:tc>
          <w:tcPr>
            <w:tcW w:w="1630" w:type="dxa"/>
            <w:vAlign w:val="center"/>
          </w:tcPr>
          <w:p w14:paraId="008D45B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area</m:t>
                    </m:r>
                  </m:sub>
                </m:sSub>
              </m:oMath>
            </m:oMathPara>
          </w:p>
        </w:tc>
        <w:tc>
          <w:tcPr>
            <w:tcW w:w="6371" w:type="dxa"/>
            <w:vAlign w:val="center"/>
          </w:tcPr>
          <w:p w14:paraId="46B87165" w14:textId="77777777" w:rsidR="005767E1" w:rsidRDefault="005767E1" w:rsidP="005767E1">
            <w:pPr>
              <w:rPr>
                <w:rFonts w:eastAsiaTheme="minorEastAsia"/>
              </w:rPr>
            </w:pPr>
            <w:r>
              <w:rPr>
                <w:rFonts w:eastAsiaTheme="minorEastAsia"/>
              </w:rPr>
              <w:t>Percentage of the farm in this area</w:t>
            </w:r>
          </w:p>
        </w:tc>
        <w:tc>
          <w:tcPr>
            <w:tcW w:w="1025" w:type="dxa"/>
            <w:vAlign w:val="center"/>
          </w:tcPr>
          <w:p w14:paraId="2CE30975" w14:textId="77777777" w:rsidR="005767E1" w:rsidRDefault="005767E1" w:rsidP="005767E1">
            <w:pPr>
              <w:jc w:val="center"/>
              <w:rPr>
                <w:rFonts w:eastAsiaTheme="minorEastAsia"/>
              </w:rPr>
            </w:pPr>
            <w:r>
              <w:rPr>
                <w:rFonts w:eastAsiaTheme="minorEastAsia"/>
              </w:rPr>
              <w:t>% by area</w:t>
            </w:r>
          </w:p>
        </w:tc>
      </w:tr>
      <w:tr w:rsidR="005767E1" w14:paraId="56B61C76" w14:textId="77777777" w:rsidTr="009F34D7">
        <w:trPr>
          <w:trHeight w:val="340"/>
        </w:trPr>
        <w:tc>
          <w:tcPr>
            <w:tcW w:w="1630" w:type="dxa"/>
            <w:vAlign w:val="center"/>
          </w:tcPr>
          <w:p w14:paraId="0A09D2F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clay</m:t>
                    </m:r>
                  </m:sub>
                </m:sSub>
              </m:oMath>
            </m:oMathPara>
          </w:p>
        </w:tc>
        <w:tc>
          <w:tcPr>
            <w:tcW w:w="6371" w:type="dxa"/>
            <w:vAlign w:val="center"/>
          </w:tcPr>
          <w:p w14:paraId="35EFA453" w14:textId="77777777" w:rsidR="005767E1" w:rsidRDefault="005767E1" w:rsidP="005767E1">
            <w:r>
              <w:t>Percentage of clay in the soil</w:t>
            </w:r>
          </w:p>
        </w:tc>
        <w:tc>
          <w:tcPr>
            <w:tcW w:w="1025" w:type="dxa"/>
            <w:vAlign w:val="center"/>
          </w:tcPr>
          <w:p w14:paraId="457FE662" w14:textId="77777777" w:rsidR="005767E1" w:rsidRDefault="005767E1" w:rsidP="005767E1">
            <w:pPr>
              <w:jc w:val="center"/>
              <w:rPr>
                <w:rFonts w:eastAsiaTheme="minorEastAsia"/>
              </w:rPr>
            </w:pPr>
            <w:r>
              <w:rPr>
                <w:rFonts w:eastAsiaTheme="minorEastAsia"/>
              </w:rPr>
              <w:t>% by vol.</w:t>
            </w:r>
          </w:p>
        </w:tc>
      </w:tr>
      <w:tr w:rsidR="005767E1" w14:paraId="292446AD" w14:textId="77777777" w:rsidTr="009F34D7">
        <w:trPr>
          <w:trHeight w:val="340"/>
        </w:trPr>
        <w:tc>
          <w:tcPr>
            <w:tcW w:w="1630" w:type="dxa"/>
            <w:vAlign w:val="center"/>
          </w:tcPr>
          <w:p w14:paraId="236EB30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cook,fuel</m:t>
                    </m:r>
                  </m:sub>
                </m:sSub>
              </m:oMath>
            </m:oMathPara>
          </w:p>
        </w:tc>
        <w:tc>
          <w:tcPr>
            <w:tcW w:w="6371" w:type="dxa"/>
            <w:vAlign w:val="center"/>
          </w:tcPr>
          <w:p w14:paraId="68D81845" w14:textId="77777777" w:rsidR="005767E1" w:rsidRDefault="005767E1" w:rsidP="005767E1">
            <w:r>
              <w:t>Percentage of cooking fuel obtained from specified fuel type</w:t>
            </w:r>
          </w:p>
        </w:tc>
        <w:tc>
          <w:tcPr>
            <w:tcW w:w="1025" w:type="dxa"/>
            <w:vAlign w:val="center"/>
          </w:tcPr>
          <w:p w14:paraId="4527F664" w14:textId="77777777" w:rsidR="005767E1" w:rsidRDefault="005767E1" w:rsidP="005767E1">
            <w:pPr>
              <w:jc w:val="center"/>
              <w:rPr>
                <w:rFonts w:eastAsiaTheme="minorEastAsia"/>
              </w:rPr>
            </w:pPr>
            <w:r>
              <w:rPr>
                <w:rFonts w:eastAsiaTheme="minorEastAsia"/>
              </w:rPr>
              <w:t>% by energy</w:t>
            </w:r>
          </w:p>
        </w:tc>
      </w:tr>
      <w:tr w:rsidR="005767E1" w14:paraId="4FEFFEF2" w14:textId="77777777" w:rsidTr="009F34D7">
        <w:trPr>
          <w:trHeight w:val="340"/>
        </w:trPr>
        <w:tc>
          <w:tcPr>
            <w:tcW w:w="1630" w:type="dxa"/>
            <w:vAlign w:val="center"/>
          </w:tcPr>
          <w:p w14:paraId="6FB8275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C</m:t>
                    </m:r>
                  </m:sub>
                </m:sSub>
              </m:oMath>
            </m:oMathPara>
          </w:p>
        </w:tc>
        <w:tc>
          <w:tcPr>
            <w:tcW w:w="6371" w:type="dxa"/>
            <w:vAlign w:val="center"/>
          </w:tcPr>
          <w:p w14:paraId="06CA6CA2" w14:textId="77777777" w:rsidR="005767E1" w:rsidRDefault="005767E1" w:rsidP="005767E1">
            <w:r>
              <w:t>Percentage of C in the soil</w:t>
            </w:r>
          </w:p>
        </w:tc>
        <w:tc>
          <w:tcPr>
            <w:tcW w:w="1025" w:type="dxa"/>
            <w:vAlign w:val="center"/>
          </w:tcPr>
          <w:p w14:paraId="1EB63A87" w14:textId="77777777" w:rsidR="005767E1" w:rsidRDefault="005767E1" w:rsidP="005767E1">
            <w:pPr>
              <w:jc w:val="center"/>
              <w:rPr>
                <w:rFonts w:eastAsiaTheme="minorEastAsia"/>
              </w:rPr>
            </w:pPr>
            <w:r>
              <w:rPr>
                <w:rFonts w:eastAsiaTheme="minorEastAsia"/>
              </w:rPr>
              <w:t>% by vol.</w:t>
            </w:r>
          </w:p>
        </w:tc>
      </w:tr>
      <w:tr w:rsidR="005767E1" w14:paraId="33689388" w14:textId="77777777" w:rsidTr="009F34D7">
        <w:trPr>
          <w:trHeight w:val="340"/>
        </w:trPr>
        <w:tc>
          <w:tcPr>
            <w:tcW w:w="1630" w:type="dxa"/>
            <w:vAlign w:val="center"/>
          </w:tcPr>
          <w:p w14:paraId="451462B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feed,buy</m:t>
                    </m:r>
                  </m:sub>
                </m:sSub>
              </m:oMath>
            </m:oMathPara>
          </w:p>
        </w:tc>
        <w:tc>
          <w:tcPr>
            <w:tcW w:w="6371" w:type="dxa"/>
            <w:vAlign w:val="center"/>
          </w:tcPr>
          <w:p w14:paraId="3A1B7699" w14:textId="77777777" w:rsidR="005767E1" w:rsidRDefault="005767E1" w:rsidP="005767E1">
            <w:r>
              <w:rPr>
                <w:rFonts w:eastAsiaTheme="minorEastAsia"/>
              </w:rPr>
              <w:t>Percentage of animal feed bought from outside sources</w:t>
            </w:r>
          </w:p>
        </w:tc>
        <w:tc>
          <w:tcPr>
            <w:tcW w:w="1025" w:type="dxa"/>
            <w:vAlign w:val="center"/>
          </w:tcPr>
          <w:p w14:paraId="4AA191F0" w14:textId="77777777" w:rsidR="005767E1" w:rsidRDefault="005767E1" w:rsidP="005767E1">
            <w:pPr>
              <w:jc w:val="center"/>
              <w:rPr>
                <w:rFonts w:eastAsiaTheme="minorEastAsia"/>
              </w:rPr>
            </w:pPr>
            <w:r>
              <w:rPr>
                <w:rFonts w:eastAsiaTheme="minorEastAsia"/>
              </w:rPr>
              <w:t>% by vol.</w:t>
            </w:r>
          </w:p>
        </w:tc>
      </w:tr>
      <w:tr w:rsidR="005767E1" w14:paraId="7E097650" w14:textId="77777777" w:rsidTr="009F34D7">
        <w:trPr>
          <w:trHeight w:val="340"/>
        </w:trPr>
        <w:tc>
          <w:tcPr>
            <w:tcW w:w="1630" w:type="dxa"/>
            <w:vAlign w:val="center"/>
          </w:tcPr>
          <w:p w14:paraId="4DF09F1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feed,crop</m:t>
                    </m:r>
                  </m:sub>
                </m:sSub>
              </m:oMath>
            </m:oMathPara>
          </w:p>
        </w:tc>
        <w:tc>
          <w:tcPr>
            <w:tcW w:w="6371" w:type="dxa"/>
            <w:vAlign w:val="center"/>
          </w:tcPr>
          <w:p w14:paraId="231461FE" w14:textId="77777777" w:rsidR="005767E1" w:rsidRDefault="005767E1" w:rsidP="005767E1">
            <w:r>
              <w:t>Percentage of calorific feed value supplied to animal from the crop</w:t>
            </w:r>
          </w:p>
        </w:tc>
        <w:tc>
          <w:tcPr>
            <w:tcW w:w="1025" w:type="dxa"/>
            <w:vAlign w:val="center"/>
          </w:tcPr>
          <w:p w14:paraId="600013EE" w14:textId="77777777" w:rsidR="005767E1" w:rsidRDefault="005767E1" w:rsidP="005767E1">
            <w:pPr>
              <w:jc w:val="center"/>
              <w:rPr>
                <w:rFonts w:eastAsiaTheme="minorEastAsia"/>
              </w:rPr>
            </w:pPr>
            <w:r>
              <w:rPr>
                <w:rFonts w:eastAsiaTheme="minorEastAsia"/>
              </w:rPr>
              <w:t>% by vol.</w:t>
            </w:r>
          </w:p>
        </w:tc>
      </w:tr>
      <w:tr w:rsidR="005767E1" w14:paraId="54F2F8B1" w14:textId="77777777" w:rsidTr="009F34D7">
        <w:trPr>
          <w:trHeight w:val="340"/>
        </w:trPr>
        <w:tc>
          <w:tcPr>
            <w:tcW w:w="1630" w:type="dxa"/>
            <w:vAlign w:val="center"/>
          </w:tcPr>
          <w:p w14:paraId="4C0CC7A2"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light,fuel</m:t>
                    </m:r>
                  </m:sub>
                </m:sSub>
              </m:oMath>
            </m:oMathPara>
          </w:p>
        </w:tc>
        <w:tc>
          <w:tcPr>
            <w:tcW w:w="6371" w:type="dxa"/>
            <w:vAlign w:val="center"/>
          </w:tcPr>
          <w:p w14:paraId="21537356" w14:textId="77777777" w:rsidR="005767E1" w:rsidRDefault="005767E1" w:rsidP="005767E1">
            <w:r>
              <w:t>Percentage of lighting fuel obtained from specified fuel type</w:t>
            </w:r>
          </w:p>
        </w:tc>
        <w:tc>
          <w:tcPr>
            <w:tcW w:w="1025" w:type="dxa"/>
            <w:vAlign w:val="center"/>
          </w:tcPr>
          <w:p w14:paraId="197C69C9" w14:textId="77777777" w:rsidR="005767E1" w:rsidRDefault="005767E1" w:rsidP="005767E1">
            <w:pPr>
              <w:jc w:val="center"/>
              <w:rPr>
                <w:rFonts w:eastAsiaTheme="minorEastAsia"/>
              </w:rPr>
            </w:pPr>
            <w:r>
              <w:rPr>
                <w:rFonts w:eastAsiaTheme="minorEastAsia"/>
              </w:rPr>
              <w:t>% by energy</w:t>
            </w:r>
          </w:p>
        </w:tc>
      </w:tr>
      <w:tr w:rsidR="005767E1" w14:paraId="3DB1EC49" w14:textId="77777777" w:rsidTr="009F34D7">
        <w:trPr>
          <w:trHeight w:val="340"/>
        </w:trPr>
        <w:tc>
          <w:tcPr>
            <w:tcW w:w="1630" w:type="dxa"/>
            <w:vAlign w:val="center"/>
          </w:tcPr>
          <w:p w14:paraId="083B92BE"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sand</m:t>
                    </m:r>
                  </m:sub>
                </m:sSub>
              </m:oMath>
            </m:oMathPara>
          </w:p>
        </w:tc>
        <w:tc>
          <w:tcPr>
            <w:tcW w:w="6371" w:type="dxa"/>
            <w:vAlign w:val="center"/>
          </w:tcPr>
          <w:p w14:paraId="707940D6" w14:textId="77777777" w:rsidR="005767E1" w:rsidRDefault="005767E1" w:rsidP="005767E1">
            <w:r>
              <w:t>Percentage of sand in the soil</w:t>
            </w:r>
          </w:p>
        </w:tc>
        <w:tc>
          <w:tcPr>
            <w:tcW w:w="1025" w:type="dxa"/>
            <w:vAlign w:val="center"/>
          </w:tcPr>
          <w:p w14:paraId="76B94C52" w14:textId="77777777" w:rsidR="005767E1" w:rsidRDefault="005767E1" w:rsidP="005767E1">
            <w:pPr>
              <w:jc w:val="center"/>
              <w:rPr>
                <w:rFonts w:eastAsiaTheme="minorEastAsia"/>
              </w:rPr>
            </w:pPr>
            <w:r>
              <w:rPr>
                <w:rFonts w:eastAsiaTheme="minorEastAsia"/>
              </w:rPr>
              <w:t>% by vol.</w:t>
            </w:r>
          </w:p>
        </w:tc>
      </w:tr>
      <w:tr w:rsidR="005767E1" w14:paraId="50F30001" w14:textId="77777777" w:rsidTr="009F34D7">
        <w:trPr>
          <w:trHeight w:val="340"/>
        </w:trPr>
        <w:tc>
          <w:tcPr>
            <w:tcW w:w="1630" w:type="dxa"/>
            <w:vAlign w:val="center"/>
          </w:tcPr>
          <w:p w14:paraId="6DC28828" w14:textId="77777777" w:rsidR="005767E1" w:rsidRPr="00891A22" w:rsidRDefault="008D1106" w:rsidP="005767E1">
            <w:pPr>
              <w:rPr>
                <w:rFonts w:ascii="Calibri" w:eastAsia="Calibri" w:hAnsi="Calibri" w:cs="Times New Roman"/>
              </w:rPr>
            </w:pPr>
            <m:oMathPara>
              <m:oMathParaPr>
                <m:jc m:val="center"/>
              </m:oMathParaPr>
              <m:oMath>
                <m:sSub>
                  <m:sSubPr>
                    <m:ctrlPr>
                      <w:rPr>
                        <w:rFonts w:ascii="Cambria Math" w:hAnsi="Cambria Math"/>
                        <w:i/>
                      </w:rPr>
                    </m:ctrlPr>
                  </m:sSubPr>
                  <m:e>
                    <m:r>
                      <w:rPr>
                        <w:rFonts w:ascii="Cambria Math" w:hAnsi="Cambria Math"/>
                      </w:rPr>
                      <m:t>P</m:t>
                    </m:r>
                  </m:e>
                  <m:sub>
                    <m:r>
                      <m:rPr>
                        <m:sty m:val="p"/>
                      </m:rPr>
                      <w:rPr>
                        <w:rFonts w:ascii="Cambria Math" w:hAnsi="Cambria Math"/>
                      </w:rPr>
                      <m:t>silt</m:t>
                    </m:r>
                  </m:sub>
                </m:sSub>
              </m:oMath>
            </m:oMathPara>
          </w:p>
        </w:tc>
        <w:tc>
          <w:tcPr>
            <w:tcW w:w="6371" w:type="dxa"/>
            <w:vAlign w:val="center"/>
          </w:tcPr>
          <w:p w14:paraId="5AEE45FD" w14:textId="77777777" w:rsidR="005767E1" w:rsidRDefault="005767E1" w:rsidP="005767E1">
            <w:r>
              <w:t>Percentage of silt in the soil</w:t>
            </w:r>
          </w:p>
        </w:tc>
        <w:tc>
          <w:tcPr>
            <w:tcW w:w="1025" w:type="dxa"/>
            <w:vAlign w:val="center"/>
          </w:tcPr>
          <w:p w14:paraId="01FFE4A3" w14:textId="77777777" w:rsidR="005767E1" w:rsidRDefault="005767E1" w:rsidP="005767E1">
            <w:pPr>
              <w:jc w:val="center"/>
              <w:rPr>
                <w:rFonts w:eastAsiaTheme="minorEastAsia"/>
              </w:rPr>
            </w:pPr>
            <w:r>
              <w:rPr>
                <w:rFonts w:eastAsiaTheme="minorEastAsia"/>
              </w:rPr>
              <w:t>% by vol.</w:t>
            </w:r>
          </w:p>
        </w:tc>
      </w:tr>
      <w:tr w:rsidR="005767E1" w14:paraId="25114F5B" w14:textId="77777777" w:rsidTr="009F34D7">
        <w:trPr>
          <w:trHeight w:val="340"/>
        </w:trPr>
        <w:tc>
          <w:tcPr>
            <w:tcW w:w="1630" w:type="dxa"/>
            <w:vAlign w:val="center"/>
          </w:tcPr>
          <w:p w14:paraId="1554087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use,fuel</m:t>
                    </m:r>
                  </m:sub>
                </m:sSub>
              </m:oMath>
            </m:oMathPara>
          </w:p>
        </w:tc>
        <w:tc>
          <w:tcPr>
            <w:tcW w:w="6371" w:type="dxa"/>
            <w:vAlign w:val="center"/>
          </w:tcPr>
          <w:p w14:paraId="53D4E557" w14:textId="77777777" w:rsidR="005767E1" w:rsidRDefault="005767E1" w:rsidP="005767E1">
            <w:r>
              <w:rPr>
                <w:rFonts w:eastAsiaTheme="minorEastAsia"/>
              </w:rPr>
              <w:t>Percentage of the crop type grown in that area that is used for fuel</w:t>
            </w:r>
          </w:p>
        </w:tc>
        <w:tc>
          <w:tcPr>
            <w:tcW w:w="1025" w:type="dxa"/>
            <w:vAlign w:val="center"/>
          </w:tcPr>
          <w:p w14:paraId="296F11F9" w14:textId="77777777" w:rsidR="005767E1" w:rsidRDefault="005767E1" w:rsidP="005767E1">
            <w:pPr>
              <w:jc w:val="center"/>
              <w:rPr>
                <w:rFonts w:eastAsiaTheme="minorEastAsia"/>
              </w:rPr>
            </w:pPr>
            <w:r>
              <w:rPr>
                <w:rFonts w:eastAsiaTheme="minorEastAsia"/>
              </w:rPr>
              <w:t>% by weight</w:t>
            </w:r>
          </w:p>
        </w:tc>
      </w:tr>
      <w:tr w:rsidR="005767E1" w14:paraId="4E82FAA1" w14:textId="77777777" w:rsidTr="009F34D7">
        <w:trPr>
          <w:trHeight w:val="340"/>
        </w:trPr>
        <w:tc>
          <w:tcPr>
            <w:tcW w:w="1630" w:type="dxa"/>
            <w:vAlign w:val="center"/>
          </w:tcPr>
          <w:p w14:paraId="241E1DFE"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inhibit</m:t>
                    </m:r>
                  </m:sub>
                </m:sSub>
              </m:oMath>
            </m:oMathPara>
          </w:p>
        </w:tc>
        <w:tc>
          <w:tcPr>
            <w:tcW w:w="6371" w:type="dxa"/>
            <w:vAlign w:val="center"/>
          </w:tcPr>
          <w:p w14:paraId="32715B23" w14:textId="77777777" w:rsidR="005767E1" w:rsidRDefault="005767E1" w:rsidP="005767E1">
            <w:r>
              <w:t>Inhibition rate modifier for nitrification</w:t>
            </w:r>
          </w:p>
        </w:tc>
        <w:tc>
          <w:tcPr>
            <w:tcW w:w="1025" w:type="dxa"/>
            <w:vAlign w:val="center"/>
          </w:tcPr>
          <w:p w14:paraId="41C21A97" w14:textId="77777777" w:rsidR="005767E1" w:rsidRDefault="005767E1" w:rsidP="005767E1">
            <w:pPr>
              <w:jc w:val="center"/>
              <w:rPr>
                <w:rFonts w:eastAsiaTheme="minorEastAsia"/>
              </w:rPr>
            </w:pPr>
            <w:r>
              <w:rPr>
                <w:rFonts w:eastAsiaTheme="minorEastAsia"/>
              </w:rPr>
              <w:t>No units</w:t>
            </w:r>
          </w:p>
        </w:tc>
      </w:tr>
      <w:tr w:rsidR="005767E1" w14:paraId="568FA4A6" w14:textId="77777777" w:rsidTr="009F34D7">
        <w:trPr>
          <w:trHeight w:val="340"/>
        </w:trPr>
        <w:tc>
          <w:tcPr>
            <w:tcW w:w="1630" w:type="dxa"/>
            <w:vAlign w:val="center"/>
          </w:tcPr>
          <w:p w14:paraId="11D5E24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mod</m:t>
                    </m:r>
                  </m:sub>
                </m:sSub>
              </m:oMath>
            </m:oMathPara>
          </w:p>
        </w:tc>
        <w:tc>
          <w:tcPr>
            <w:tcW w:w="6371" w:type="dxa"/>
            <w:vAlign w:val="center"/>
          </w:tcPr>
          <w:p w14:paraId="5556BE4B" w14:textId="77777777" w:rsidR="005767E1" w:rsidRDefault="005767E1" w:rsidP="005767E1">
            <w:r>
              <w:t>Product of rate modifiers for aerobic decomposition of soil C that account for changes different environmental factors</w:t>
            </w:r>
          </w:p>
        </w:tc>
        <w:tc>
          <w:tcPr>
            <w:tcW w:w="1025" w:type="dxa"/>
            <w:vAlign w:val="center"/>
          </w:tcPr>
          <w:p w14:paraId="7BCF30CA" w14:textId="77777777" w:rsidR="005767E1" w:rsidRDefault="005767E1" w:rsidP="005767E1">
            <w:pPr>
              <w:jc w:val="center"/>
              <w:rPr>
                <w:rFonts w:eastAsiaTheme="minorEastAsia"/>
              </w:rPr>
            </w:pPr>
            <w:r>
              <w:rPr>
                <w:rFonts w:eastAsiaTheme="minorEastAsia"/>
              </w:rPr>
              <w:t>No units</w:t>
            </w:r>
          </w:p>
        </w:tc>
      </w:tr>
      <w:tr w:rsidR="005767E1" w14:paraId="54C5170B" w14:textId="77777777" w:rsidTr="009F34D7">
        <w:trPr>
          <w:trHeight w:val="340"/>
        </w:trPr>
        <w:tc>
          <w:tcPr>
            <w:tcW w:w="1630" w:type="dxa"/>
            <w:vAlign w:val="center"/>
          </w:tcPr>
          <w:p w14:paraId="5FAC6A77"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pH</m:t>
                    </m:r>
                  </m:sub>
                </m:sSub>
              </m:oMath>
            </m:oMathPara>
          </w:p>
        </w:tc>
        <w:tc>
          <w:tcPr>
            <w:tcW w:w="6371" w:type="dxa"/>
            <w:vAlign w:val="center"/>
          </w:tcPr>
          <w:p w14:paraId="747D423A" w14:textId="77777777" w:rsidR="005767E1" w:rsidRDefault="005767E1" w:rsidP="005767E1">
            <w:r>
              <w:t>pH rate modifier for aerobic decomposition of soil C</w:t>
            </w:r>
          </w:p>
        </w:tc>
        <w:tc>
          <w:tcPr>
            <w:tcW w:w="1025" w:type="dxa"/>
            <w:vAlign w:val="center"/>
          </w:tcPr>
          <w:p w14:paraId="04629399" w14:textId="77777777" w:rsidR="005767E1" w:rsidRDefault="005767E1" w:rsidP="005767E1">
            <w:pPr>
              <w:jc w:val="center"/>
              <w:rPr>
                <w:rFonts w:eastAsiaTheme="minorEastAsia"/>
              </w:rPr>
            </w:pPr>
            <w:r>
              <w:rPr>
                <w:rFonts w:eastAsiaTheme="minorEastAsia"/>
              </w:rPr>
              <w:t>No units</w:t>
            </w:r>
          </w:p>
        </w:tc>
      </w:tr>
      <w:tr w:rsidR="005767E1" w14:paraId="3A762DBE" w14:textId="77777777" w:rsidTr="009F34D7">
        <w:trPr>
          <w:trHeight w:val="340"/>
        </w:trPr>
        <w:tc>
          <w:tcPr>
            <w:tcW w:w="1630" w:type="dxa"/>
            <w:vAlign w:val="center"/>
          </w:tcPr>
          <w:p w14:paraId="2811DF42"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sal</m:t>
                    </m:r>
                  </m:sub>
                </m:sSub>
              </m:oMath>
            </m:oMathPara>
          </w:p>
        </w:tc>
        <w:tc>
          <w:tcPr>
            <w:tcW w:w="6371" w:type="dxa"/>
            <w:vAlign w:val="center"/>
          </w:tcPr>
          <w:p w14:paraId="50AEADC8" w14:textId="77777777" w:rsidR="005767E1" w:rsidRDefault="005767E1" w:rsidP="005767E1">
            <w:r>
              <w:t>Salinity rate modifier for aerobic decomposition of soil C</w:t>
            </w:r>
          </w:p>
        </w:tc>
        <w:tc>
          <w:tcPr>
            <w:tcW w:w="1025" w:type="dxa"/>
            <w:vAlign w:val="center"/>
          </w:tcPr>
          <w:p w14:paraId="584DC472" w14:textId="77777777" w:rsidR="005767E1" w:rsidRDefault="005767E1" w:rsidP="005767E1">
            <w:pPr>
              <w:jc w:val="center"/>
              <w:rPr>
                <w:rFonts w:eastAsiaTheme="minorEastAsia"/>
              </w:rPr>
            </w:pPr>
            <w:r>
              <w:rPr>
                <w:rFonts w:eastAsiaTheme="minorEastAsia"/>
              </w:rPr>
              <w:t>No units</w:t>
            </w:r>
          </w:p>
        </w:tc>
      </w:tr>
      <w:tr w:rsidR="005767E1" w14:paraId="238C056D" w14:textId="77777777" w:rsidTr="009F34D7">
        <w:trPr>
          <w:trHeight w:val="340"/>
        </w:trPr>
        <w:tc>
          <w:tcPr>
            <w:tcW w:w="1630" w:type="dxa"/>
            <w:vAlign w:val="center"/>
          </w:tcPr>
          <w:p w14:paraId="62C5B42D"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temp</m:t>
                    </m:r>
                  </m:sub>
                </m:sSub>
              </m:oMath>
            </m:oMathPara>
          </w:p>
        </w:tc>
        <w:tc>
          <w:tcPr>
            <w:tcW w:w="6371" w:type="dxa"/>
            <w:vAlign w:val="center"/>
          </w:tcPr>
          <w:p w14:paraId="559E209A" w14:textId="77777777" w:rsidR="005767E1" w:rsidRDefault="005767E1" w:rsidP="005767E1">
            <w:r>
              <w:t>Temperature rate modifier for aerobic decomposition of soil C</w:t>
            </w:r>
          </w:p>
        </w:tc>
        <w:tc>
          <w:tcPr>
            <w:tcW w:w="1025" w:type="dxa"/>
            <w:vAlign w:val="center"/>
          </w:tcPr>
          <w:p w14:paraId="2E559042" w14:textId="77777777" w:rsidR="005767E1" w:rsidRDefault="005767E1" w:rsidP="005767E1">
            <w:pPr>
              <w:jc w:val="center"/>
              <w:rPr>
                <w:rFonts w:eastAsiaTheme="minorEastAsia"/>
              </w:rPr>
            </w:pPr>
            <w:r>
              <w:rPr>
                <w:rFonts w:eastAsiaTheme="minorEastAsia"/>
              </w:rPr>
              <w:t>No units</w:t>
            </w:r>
          </w:p>
        </w:tc>
      </w:tr>
      <w:tr w:rsidR="005767E1" w14:paraId="537C7400" w14:textId="77777777" w:rsidTr="009F34D7">
        <w:trPr>
          <w:trHeight w:val="340"/>
        </w:trPr>
        <w:tc>
          <w:tcPr>
            <w:tcW w:w="1630" w:type="dxa"/>
            <w:vAlign w:val="center"/>
          </w:tcPr>
          <w:p w14:paraId="4DB8EB15"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m:rPr>
                        <m:sty m:val="p"/>
                      </m:rPr>
                      <w:rPr>
                        <w:rFonts w:ascii="Cambria Math" w:hAnsi="Cambria Math"/>
                      </w:rPr>
                      <m:t>wat</m:t>
                    </m:r>
                  </m:sub>
                </m:sSub>
              </m:oMath>
            </m:oMathPara>
          </w:p>
        </w:tc>
        <w:tc>
          <w:tcPr>
            <w:tcW w:w="6371" w:type="dxa"/>
            <w:vAlign w:val="center"/>
          </w:tcPr>
          <w:p w14:paraId="4A1F5F38" w14:textId="77777777" w:rsidR="005767E1" w:rsidRDefault="005767E1" w:rsidP="005767E1">
            <w:r>
              <w:t>Soil moisture rate modifier for aerobic decomposition of soil C</w:t>
            </w:r>
          </w:p>
        </w:tc>
        <w:tc>
          <w:tcPr>
            <w:tcW w:w="1025" w:type="dxa"/>
            <w:vAlign w:val="center"/>
          </w:tcPr>
          <w:p w14:paraId="3094B1F9" w14:textId="77777777" w:rsidR="005767E1" w:rsidRDefault="005767E1" w:rsidP="005767E1">
            <w:pPr>
              <w:jc w:val="center"/>
              <w:rPr>
                <w:rFonts w:eastAsiaTheme="minorEastAsia"/>
              </w:rPr>
            </w:pPr>
            <w:r>
              <w:rPr>
                <w:rFonts w:eastAsiaTheme="minorEastAsia"/>
              </w:rPr>
              <w:t>No units</w:t>
            </w:r>
          </w:p>
        </w:tc>
      </w:tr>
      <w:tr w:rsidR="005767E1" w14:paraId="68CC4382" w14:textId="77777777" w:rsidTr="009F34D7">
        <w:trPr>
          <w:trHeight w:val="340"/>
        </w:trPr>
        <w:tc>
          <w:tcPr>
            <w:tcW w:w="1630" w:type="dxa"/>
            <w:vAlign w:val="center"/>
          </w:tcPr>
          <w:p w14:paraId="687AF5F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S</m:t>
                    </m:r>
                  </m:e>
                  <m:sub>
                    <m:r>
                      <m:rPr>
                        <m:sty m:val="p"/>
                      </m:rPr>
                      <w:rPr>
                        <w:rFonts w:ascii="Cambria Math" w:hAnsi="Cambria Math"/>
                      </w:rPr>
                      <m:t>pH</m:t>
                    </m:r>
                  </m:sub>
                </m:sSub>
              </m:oMath>
            </m:oMathPara>
          </w:p>
        </w:tc>
        <w:tc>
          <w:tcPr>
            <w:tcW w:w="6371" w:type="dxa"/>
            <w:vAlign w:val="center"/>
          </w:tcPr>
          <w:p w14:paraId="503B205B" w14:textId="77777777" w:rsidR="005767E1" w:rsidRDefault="005767E1" w:rsidP="005767E1">
            <w:r>
              <w:rPr>
                <w:rFonts w:eastAsiaTheme="minorEastAsia"/>
              </w:rPr>
              <w:t>Soil pH measured in 0.01M CaCl</w:t>
            </w:r>
            <w:r>
              <w:rPr>
                <w:rFonts w:eastAsiaTheme="minorEastAsia"/>
                <w:vertAlign w:val="subscript"/>
              </w:rPr>
              <w:t>2</w:t>
            </w:r>
          </w:p>
        </w:tc>
        <w:tc>
          <w:tcPr>
            <w:tcW w:w="1025" w:type="dxa"/>
            <w:vAlign w:val="center"/>
          </w:tcPr>
          <w:p w14:paraId="0755272B" w14:textId="77777777" w:rsidR="005767E1" w:rsidRDefault="005767E1" w:rsidP="005767E1">
            <w:pPr>
              <w:jc w:val="center"/>
              <w:rPr>
                <w:rFonts w:eastAsiaTheme="minorEastAsia" w:cstheme="minorHAnsi"/>
              </w:rPr>
            </w:pPr>
            <w:r>
              <w:rPr>
                <w:rFonts w:eastAsiaTheme="minorEastAsia" w:cstheme="minorHAnsi"/>
              </w:rPr>
              <w:t>No units</w:t>
            </w:r>
          </w:p>
        </w:tc>
      </w:tr>
      <w:tr w:rsidR="005767E1" w14:paraId="71714BFC" w14:textId="77777777" w:rsidTr="009F34D7">
        <w:trPr>
          <w:trHeight w:val="340"/>
        </w:trPr>
        <w:tc>
          <w:tcPr>
            <w:tcW w:w="1630" w:type="dxa"/>
            <w:vAlign w:val="center"/>
          </w:tcPr>
          <w:p w14:paraId="7F46B67A"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S</m:t>
                    </m:r>
                  </m:e>
                  <m:sub>
                    <m:r>
                      <m:rPr>
                        <m:sty m:val="p"/>
                      </m:rPr>
                      <w:rPr>
                        <w:rFonts w:ascii="Cambria Math" w:hAnsi="Cambria Math"/>
                      </w:rPr>
                      <m:t>sal</m:t>
                    </m:r>
                  </m:sub>
                </m:sSub>
              </m:oMath>
            </m:oMathPara>
          </w:p>
        </w:tc>
        <w:tc>
          <w:tcPr>
            <w:tcW w:w="6371" w:type="dxa"/>
            <w:vAlign w:val="center"/>
          </w:tcPr>
          <w:p w14:paraId="56D367DF" w14:textId="77777777" w:rsidR="005767E1" w:rsidRDefault="005767E1" w:rsidP="005767E1">
            <w:pPr>
              <w:rPr>
                <w:rFonts w:eastAsiaTheme="minorEastAsia"/>
              </w:rPr>
            </w:pPr>
            <w:r>
              <w:rPr>
                <w:rFonts w:eastAsiaTheme="minorEastAsia"/>
              </w:rPr>
              <w:t>S</w:t>
            </w:r>
            <w:r w:rsidRPr="008F1186">
              <w:t>oil salinity</w:t>
            </w:r>
            <w:r>
              <w:t>, measured as electrical conductivity in a 1:5 soil/water suspension</w:t>
            </w:r>
          </w:p>
        </w:tc>
        <w:tc>
          <w:tcPr>
            <w:tcW w:w="1025" w:type="dxa"/>
            <w:vAlign w:val="center"/>
          </w:tcPr>
          <w:p w14:paraId="0744B21A" w14:textId="77777777" w:rsidR="005767E1" w:rsidRDefault="005767E1" w:rsidP="005767E1">
            <w:pPr>
              <w:jc w:val="center"/>
              <w:rPr>
                <w:rFonts w:eastAsiaTheme="minorEastAsia" w:cstheme="minorHAnsi"/>
              </w:rPr>
            </w:pPr>
            <w:proofErr w:type="spellStart"/>
            <w:r>
              <w:t>dS</w:t>
            </w:r>
            <w:proofErr w:type="spellEnd"/>
            <w:r>
              <w:t xml:space="preserve"> m</w:t>
            </w:r>
            <w:r>
              <w:rPr>
                <w:vertAlign w:val="superscript"/>
              </w:rPr>
              <w:t>-1</w:t>
            </w:r>
          </w:p>
        </w:tc>
      </w:tr>
      <w:tr w:rsidR="005767E1" w14:paraId="53851AE8" w14:textId="77777777" w:rsidTr="009F34D7">
        <w:trPr>
          <w:trHeight w:val="340"/>
        </w:trPr>
        <w:tc>
          <w:tcPr>
            <w:tcW w:w="1630" w:type="dxa"/>
            <w:vAlign w:val="center"/>
          </w:tcPr>
          <w:p w14:paraId="227CF9C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animal</m:t>
                    </m:r>
                  </m:sub>
                </m:sSub>
              </m:oMath>
            </m:oMathPara>
          </w:p>
        </w:tc>
        <w:tc>
          <w:tcPr>
            <w:tcW w:w="6371" w:type="dxa"/>
            <w:vAlign w:val="center"/>
          </w:tcPr>
          <w:p w14:paraId="2F866104" w14:textId="77777777" w:rsidR="005767E1" w:rsidRDefault="005767E1" w:rsidP="005767E1">
            <w:r>
              <w:t>Total time spent each day by people in this group feeding, watering and herding animals</w:t>
            </w:r>
          </w:p>
        </w:tc>
        <w:tc>
          <w:tcPr>
            <w:tcW w:w="1025" w:type="dxa"/>
            <w:vAlign w:val="center"/>
          </w:tcPr>
          <w:p w14:paraId="5144B29D" w14:textId="77777777" w:rsidR="005767E1" w:rsidRDefault="005767E1" w:rsidP="005767E1">
            <w:pPr>
              <w:jc w:val="center"/>
              <w:rPr>
                <w:rFonts w:eastAsiaTheme="minorEastAsia"/>
              </w:rPr>
            </w:pPr>
            <w:r>
              <w:t>hrs d</w:t>
            </w:r>
            <w:r>
              <w:rPr>
                <w:vertAlign w:val="superscript"/>
              </w:rPr>
              <w:t>-1</w:t>
            </w:r>
          </w:p>
        </w:tc>
      </w:tr>
      <w:tr w:rsidR="005767E1" w14:paraId="2DC6588A" w14:textId="77777777" w:rsidTr="009F34D7">
        <w:trPr>
          <w:trHeight w:val="340"/>
        </w:trPr>
        <w:tc>
          <w:tcPr>
            <w:tcW w:w="1630" w:type="dxa"/>
            <w:vAlign w:val="center"/>
          </w:tcPr>
          <w:p w14:paraId="3466295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dung</m:t>
                    </m:r>
                  </m:sub>
                </m:sSub>
              </m:oMath>
            </m:oMathPara>
          </w:p>
        </w:tc>
        <w:tc>
          <w:tcPr>
            <w:tcW w:w="6371" w:type="dxa"/>
            <w:vAlign w:val="center"/>
          </w:tcPr>
          <w:p w14:paraId="4E4DFB5A" w14:textId="77777777" w:rsidR="005767E1" w:rsidRDefault="005767E1" w:rsidP="005767E1">
            <w:r>
              <w:t>Total time spent each day managing dung</w:t>
            </w:r>
          </w:p>
        </w:tc>
        <w:tc>
          <w:tcPr>
            <w:tcW w:w="1025" w:type="dxa"/>
            <w:vAlign w:val="center"/>
          </w:tcPr>
          <w:p w14:paraId="20B07D5F" w14:textId="77777777" w:rsidR="005767E1" w:rsidRDefault="005767E1" w:rsidP="005767E1">
            <w:pPr>
              <w:jc w:val="center"/>
            </w:pPr>
            <w:r>
              <w:t>hrs d</w:t>
            </w:r>
            <w:r>
              <w:rPr>
                <w:vertAlign w:val="superscript"/>
              </w:rPr>
              <w:t>-1</w:t>
            </w:r>
          </w:p>
        </w:tc>
      </w:tr>
      <w:tr w:rsidR="005767E1" w14:paraId="7B6BB42E" w14:textId="77777777" w:rsidTr="009F34D7">
        <w:trPr>
          <w:trHeight w:val="340"/>
        </w:trPr>
        <w:tc>
          <w:tcPr>
            <w:tcW w:w="1630" w:type="dxa"/>
            <w:vAlign w:val="center"/>
          </w:tcPr>
          <w:p w14:paraId="2D3F745C"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gather,wood</m:t>
                    </m:r>
                  </m:sub>
                </m:sSub>
              </m:oMath>
            </m:oMathPara>
          </w:p>
        </w:tc>
        <w:tc>
          <w:tcPr>
            <w:tcW w:w="6371" w:type="dxa"/>
            <w:vAlign w:val="center"/>
          </w:tcPr>
          <w:p w14:paraId="765FB92C" w14:textId="77777777" w:rsidR="005767E1" w:rsidRDefault="005767E1" w:rsidP="005767E1">
            <w:pPr>
              <w:rPr>
                <w:rFonts w:eastAsiaTheme="minorEastAsia"/>
              </w:rPr>
            </w:pPr>
            <w:r>
              <w:t>Average time spent in each trip gathering wood</w:t>
            </w:r>
          </w:p>
        </w:tc>
        <w:tc>
          <w:tcPr>
            <w:tcW w:w="1025" w:type="dxa"/>
            <w:vAlign w:val="center"/>
          </w:tcPr>
          <w:p w14:paraId="514FBF53" w14:textId="77777777" w:rsidR="005767E1" w:rsidRDefault="005767E1" w:rsidP="005767E1">
            <w:pPr>
              <w:jc w:val="center"/>
            </w:pPr>
            <w:r>
              <w:rPr>
                <w:rFonts w:eastAsiaTheme="minorEastAsia"/>
              </w:rPr>
              <w:t>hrs</w:t>
            </w:r>
          </w:p>
        </w:tc>
      </w:tr>
      <w:tr w:rsidR="003074C3" w14:paraId="319B2194" w14:textId="77777777" w:rsidTr="009F34D7">
        <w:trPr>
          <w:trHeight w:val="340"/>
        </w:trPr>
        <w:tc>
          <w:tcPr>
            <w:tcW w:w="1630" w:type="dxa"/>
            <w:vAlign w:val="center"/>
          </w:tcPr>
          <w:p w14:paraId="5922628E" w14:textId="7365AAD0" w:rsidR="003074C3"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grow</m:t>
                    </m:r>
                  </m:sub>
                </m:sSub>
              </m:oMath>
            </m:oMathPara>
          </w:p>
        </w:tc>
        <w:tc>
          <w:tcPr>
            <w:tcW w:w="6371" w:type="dxa"/>
            <w:vAlign w:val="center"/>
          </w:tcPr>
          <w:p w14:paraId="172BD354" w14:textId="6D354A3E" w:rsidR="003074C3" w:rsidRDefault="003074C3" w:rsidP="005767E1">
            <w:r>
              <w:rPr>
                <w:rFonts w:eastAsiaTheme="minorEastAsia"/>
              </w:rPr>
              <w:t>Number of months in the growing season</w:t>
            </w:r>
          </w:p>
        </w:tc>
        <w:tc>
          <w:tcPr>
            <w:tcW w:w="1025" w:type="dxa"/>
            <w:vAlign w:val="center"/>
          </w:tcPr>
          <w:p w14:paraId="07570D05" w14:textId="7F5DD8BE" w:rsidR="003074C3" w:rsidRDefault="003074C3" w:rsidP="005767E1">
            <w:pPr>
              <w:jc w:val="center"/>
              <w:rPr>
                <w:rFonts w:eastAsiaTheme="minorEastAsia"/>
              </w:rPr>
            </w:pPr>
            <w:r>
              <w:rPr>
                <w:rFonts w:eastAsiaTheme="minorEastAsia"/>
              </w:rPr>
              <w:t>No units</w:t>
            </w:r>
          </w:p>
        </w:tc>
      </w:tr>
      <w:tr w:rsidR="005767E1" w14:paraId="7D773323" w14:textId="77777777" w:rsidTr="009F34D7">
        <w:trPr>
          <w:trHeight w:val="340"/>
        </w:trPr>
        <w:tc>
          <w:tcPr>
            <w:tcW w:w="1630" w:type="dxa"/>
            <w:vAlign w:val="center"/>
          </w:tcPr>
          <w:p w14:paraId="6DEC5187"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harv</m:t>
                    </m:r>
                  </m:sub>
                </m:sSub>
              </m:oMath>
            </m:oMathPara>
          </w:p>
        </w:tc>
        <w:tc>
          <w:tcPr>
            <w:tcW w:w="6371" w:type="dxa"/>
            <w:vAlign w:val="center"/>
          </w:tcPr>
          <w:p w14:paraId="1E009BF6" w14:textId="77777777" w:rsidR="005767E1" w:rsidRDefault="005767E1" w:rsidP="005767E1">
            <w:r>
              <w:rPr>
                <w:rFonts w:eastAsiaTheme="minorEastAsia"/>
              </w:rPr>
              <w:t>Harvest month</w:t>
            </w:r>
          </w:p>
        </w:tc>
        <w:tc>
          <w:tcPr>
            <w:tcW w:w="1025" w:type="dxa"/>
            <w:vAlign w:val="center"/>
          </w:tcPr>
          <w:p w14:paraId="186BDFD8" w14:textId="77777777" w:rsidR="005767E1" w:rsidRDefault="005767E1" w:rsidP="005767E1">
            <w:pPr>
              <w:jc w:val="center"/>
              <w:rPr>
                <w:rFonts w:eastAsiaTheme="minorEastAsia" w:cstheme="minorHAnsi"/>
              </w:rPr>
            </w:pPr>
            <w:r>
              <w:rPr>
                <w:rFonts w:eastAsiaTheme="minorEastAsia" w:cstheme="minorHAnsi"/>
              </w:rPr>
              <w:t>No units</w:t>
            </w:r>
          </w:p>
        </w:tc>
      </w:tr>
      <w:tr w:rsidR="005767E1" w14:paraId="1CB339DE" w14:textId="77777777" w:rsidTr="009F34D7">
        <w:trPr>
          <w:trHeight w:val="340"/>
        </w:trPr>
        <w:tc>
          <w:tcPr>
            <w:tcW w:w="1630" w:type="dxa"/>
            <w:vAlign w:val="center"/>
          </w:tcPr>
          <w:p w14:paraId="60F1C577"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livestock</m:t>
                    </m:r>
                  </m:sub>
                </m:sSub>
              </m:oMath>
            </m:oMathPara>
          </w:p>
        </w:tc>
        <w:tc>
          <w:tcPr>
            <w:tcW w:w="6371" w:type="dxa"/>
            <w:vAlign w:val="center"/>
          </w:tcPr>
          <w:p w14:paraId="36315AE5" w14:textId="77777777" w:rsidR="005767E1" w:rsidRDefault="005767E1" w:rsidP="005767E1">
            <w:pPr>
              <w:rPr>
                <w:rFonts w:eastAsiaTheme="minorEastAsia"/>
              </w:rPr>
            </w:pPr>
            <w:r>
              <w:t>Time spent managing livestock</w:t>
            </w:r>
          </w:p>
        </w:tc>
        <w:tc>
          <w:tcPr>
            <w:tcW w:w="1025" w:type="dxa"/>
            <w:vAlign w:val="center"/>
          </w:tcPr>
          <w:p w14:paraId="1E78D5EA" w14:textId="77777777" w:rsidR="005767E1" w:rsidRDefault="005767E1" w:rsidP="005767E1">
            <w:pPr>
              <w:jc w:val="center"/>
              <w:rPr>
                <w:rFonts w:eastAsiaTheme="minorEastAsia" w:cstheme="minorHAnsi"/>
              </w:rPr>
            </w:pPr>
            <w:r>
              <w:t>hrs d</w:t>
            </w:r>
            <w:r>
              <w:rPr>
                <w:vertAlign w:val="superscript"/>
              </w:rPr>
              <w:t>-1</w:t>
            </w:r>
          </w:p>
        </w:tc>
      </w:tr>
      <w:tr w:rsidR="005767E1" w14:paraId="3B0FA14D" w14:textId="77777777" w:rsidTr="009F34D7">
        <w:trPr>
          <w:trHeight w:val="340"/>
        </w:trPr>
        <w:tc>
          <w:tcPr>
            <w:tcW w:w="1630" w:type="dxa"/>
            <w:vAlign w:val="center"/>
          </w:tcPr>
          <w:p w14:paraId="22BFB48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mon</m:t>
                    </m:r>
                  </m:sub>
                </m:sSub>
              </m:oMath>
            </m:oMathPara>
          </w:p>
        </w:tc>
        <w:tc>
          <w:tcPr>
            <w:tcW w:w="6371" w:type="dxa"/>
            <w:vAlign w:val="center"/>
          </w:tcPr>
          <w:p w14:paraId="2F7E097F" w14:textId="77777777" w:rsidR="005767E1" w:rsidRDefault="005767E1" w:rsidP="005767E1">
            <w:pPr>
              <w:rPr>
                <w:rFonts w:eastAsiaTheme="minorEastAsia"/>
              </w:rPr>
            </w:pPr>
            <w:r>
              <w:rPr>
                <w:rFonts w:eastAsiaTheme="minorEastAsia"/>
              </w:rPr>
              <w:t>Current month</w:t>
            </w:r>
          </w:p>
        </w:tc>
        <w:tc>
          <w:tcPr>
            <w:tcW w:w="1025" w:type="dxa"/>
            <w:vAlign w:val="center"/>
          </w:tcPr>
          <w:p w14:paraId="113F0E2D" w14:textId="77777777" w:rsidR="005767E1" w:rsidRDefault="005767E1" w:rsidP="005767E1">
            <w:pPr>
              <w:jc w:val="center"/>
              <w:rPr>
                <w:rFonts w:eastAsiaTheme="minorEastAsia" w:cstheme="minorHAnsi"/>
              </w:rPr>
            </w:pPr>
            <w:r>
              <w:rPr>
                <w:rFonts w:eastAsiaTheme="minorEastAsia" w:cstheme="minorHAnsi"/>
              </w:rPr>
              <w:t>No units</w:t>
            </w:r>
          </w:p>
        </w:tc>
      </w:tr>
      <w:tr w:rsidR="005767E1" w14:paraId="1126206C" w14:textId="77777777" w:rsidTr="009F34D7">
        <w:trPr>
          <w:trHeight w:val="340"/>
        </w:trPr>
        <w:tc>
          <w:tcPr>
            <w:tcW w:w="1630" w:type="dxa"/>
            <w:vAlign w:val="center"/>
          </w:tcPr>
          <w:p w14:paraId="61ABCF5A"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queue,water</m:t>
                    </m:r>
                  </m:sub>
                </m:sSub>
              </m:oMath>
            </m:oMathPara>
          </w:p>
        </w:tc>
        <w:tc>
          <w:tcPr>
            <w:tcW w:w="6371" w:type="dxa"/>
            <w:vAlign w:val="center"/>
          </w:tcPr>
          <w:p w14:paraId="173E9B5F" w14:textId="77777777" w:rsidR="005767E1" w:rsidRDefault="005767E1" w:rsidP="005767E1">
            <w:pPr>
              <w:rPr>
                <w:rFonts w:eastAsiaTheme="minorEastAsia"/>
              </w:rPr>
            </w:pPr>
            <w:r>
              <w:t>Average time spent queuing for water in each trip</w:t>
            </w:r>
          </w:p>
        </w:tc>
        <w:tc>
          <w:tcPr>
            <w:tcW w:w="1025" w:type="dxa"/>
            <w:vAlign w:val="center"/>
          </w:tcPr>
          <w:p w14:paraId="57DB3FA9" w14:textId="77777777" w:rsidR="005767E1" w:rsidRDefault="005767E1" w:rsidP="005767E1">
            <w:pPr>
              <w:jc w:val="center"/>
              <w:rPr>
                <w:rFonts w:eastAsiaTheme="minorEastAsia" w:cstheme="minorHAnsi"/>
              </w:rPr>
            </w:pPr>
            <w:r>
              <w:rPr>
                <w:rFonts w:eastAsiaTheme="minorEastAsia" w:cstheme="minorHAnsi"/>
              </w:rPr>
              <w:t>hrs</w:t>
            </w:r>
          </w:p>
        </w:tc>
      </w:tr>
      <w:tr w:rsidR="005767E1" w14:paraId="4E284B41" w14:textId="77777777" w:rsidTr="009F34D7">
        <w:trPr>
          <w:trHeight w:val="340"/>
        </w:trPr>
        <w:tc>
          <w:tcPr>
            <w:tcW w:w="1630" w:type="dxa"/>
            <w:vAlign w:val="center"/>
          </w:tcPr>
          <w:p w14:paraId="7EB68388" w14:textId="77777777" w:rsidR="005767E1" w:rsidRPr="00701BE5" w:rsidRDefault="008D1106" w:rsidP="005767E1">
            <w:pPr>
              <w:rPr>
                <w:rFonts w:ascii="Calibri" w:eastAsia="Calibri" w:hAnsi="Calibri" w:cs="Times New Roman"/>
              </w:rPr>
            </w:pPr>
            <m:oMathPara>
              <m:oMathParaPr>
                <m:jc m:val="center"/>
              </m:oMathParaPr>
              <m:oMath>
                <m:sSub>
                  <m:sSubPr>
                    <m:ctrlPr>
                      <w:rPr>
                        <w:rFonts w:ascii="Cambria Math" w:hAnsi="Cambria Math"/>
                        <w:i/>
                      </w:rPr>
                    </m:ctrlPr>
                  </m:sSubPr>
                  <m:e>
                    <m:r>
                      <w:rPr>
                        <w:rFonts w:ascii="Cambria Math" w:hAnsi="Cambria Math"/>
                      </w:rPr>
                      <m:t>t</m:t>
                    </m:r>
                  </m:e>
                  <m:sub>
                    <m:r>
                      <m:rPr>
                        <m:sty m:val="p"/>
                      </m:rPr>
                      <w:rPr>
                        <w:rFonts w:ascii="Cambria Math" w:hAnsi="Cambria Math"/>
                      </w:rPr>
                      <m:t>travel,water</m:t>
                    </m:r>
                  </m:sub>
                </m:sSub>
              </m:oMath>
            </m:oMathPara>
          </w:p>
        </w:tc>
        <w:tc>
          <w:tcPr>
            <w:tcW w:w="6371" w:type="dxa"/>
            <w:vAlign w:val="center"/>
          </w:tcPr>
          <w:p w14:paraId="3AE0F05E" w14:textId="77777777" w:rsidR="005767E1" w:rsidRDefault="005767E1" w:rsidP="005767E1">
            <w:pPr>
              <w:rPr>
                <w:rFonts w:eastAsiaTheme="minorEastAsia"/>
              </w:rPr>
            </w:pPr>
            <w:r>
              <w:rPr>
                <w:rFonts w:eastAsiaTheme="minorEastAsia"/>
              </w:rPr>
              <w:t>Average time spent in each trip travelling to and from the place where water is collected</w:t>
            </w:r>
          </w:p>
        </w:tc>
        <w:tc>
          <w:tcPr>
            <w:tcW w:w="1025" w:type="dxa"/>
            <w:vAlign w:val="center"/>
          </w:tcPr>
          <w:p w14:paraId="627218A5" w14:textId="77777777" w:rsidR="005767E1" w:rsidRDefault="005767E1" w:rsidP="005767E1">
            <w:pPr>
              <w:jc w:val="center"/>
              <w:rPr>
                <w:rFonts w:eastAsiaTheme="minorEastAsia" w:cstheme="minorHAnsi"/>
              </w:rPr>
            </w:pPr>
            <w:r>
              <w:rPr>
                <w:rFonts w:eastAsiaTheme="minorEastAsia" w:cstheme="minorHAnsi"/>
              </w:rPr>
              <w:t>hrs</w:t>
            </w:r>
          </w:p>
        </w:tc>
      </w:tr>
      <w:tr w:rsidR="005767E1" w14:paraId="14578124" w14:textId="77777777" w:rsidTr="009F34D7">
        <w:trPr>
          <w:trHeight w:val="340"/>
        </w:trPr>
        <w:tc>
          <w:tcPr>
            <w:tcW w:w="1630" w:type="dxa"/>
            <w:vAlign w:val="center"/>
          </w:tcPr>
          <w:p w14:paraId="7ADBEA3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travel,wood</m:t>
                    </m:r>
                  </m:sub>
                </m:sSub>
              </m:oMath>
            </m:oMathPara>
          </w:p>
        </w:tc>
        <w:tc>
          <w:tcPr>
            <w:tcW w:w="6371" w:type="dxa"/>
            <w:vAlign w:val="center"/>
          </w:tcPr>
          <w:p w14:paraId="61B5CFAB" w14:textId="77777777" w:rsidR="005767E1" w:rsidRDefault="005767E1" w:rsidP="005767E1">
            <w:pPr>
              <w:rPr>
                <w:rFonts w:eastAsiaTheme="minorEastAsia"/>
              </w:rPr>
            </w:pPr>
            <w:r>
              <w:rPr>
                <w:rFonts w:eastAsiaTheme="minorEastAsia"/>
              </w:rPr>
              <w:t>Average time spent in each trip travelling to and from the place where wood is collected</w:t>
            </w:r>
          </w:p>
        </w:tc>
        <w:tc>
          <w:tcPr>
            <w:tcW w:w="1025" w:type="dxa"/>
            <w:vAlign w:val="center"/>
          </w:tcPr>
          <w:p w14:paraId="16ECC53D" w14:textId="77777777" w:rsidR="005767E1" w:rsidRDefault="005767E1" w:rsidP="005767E1">
            <w:pPr>
              <w:jc w:val="center"/>
              <w:rPr>
                <w:rFonts w:eastAsiaTheme="minorEastAsia" w:cstheme="minorHAnsi"/>
              </w:rPr>
            </w:pPr>
            <w:r>
              <w:rPr>
                <w:rFonts w:eastAsiaTheme="minorEastAsia" w:cstheme="minorHAnsi"/>
              </w:rPr>
              <w:t>hrs</w:t>
            </w:r>
          </w:p>
        </w:tc>
      </w:tr>
      <w:tr w:rsidR="005767E1" w14:paraId="0C1D6A83" w14:textId="77777777" w:rsidTr="009F34D7">
        <w:trPr>
          <w:trHeight w:val="340"/>
        </w:trPr>
        <w:tc>
          <w:tcPr>
            <w:tcW w:w="1630" w:type="dxa"/>
            <w:vAlign w:val="center"/>
          </w:tcPr>
          <w:p w14:paraId="7C01FC9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water</m:t>
                    </m:r>
                  </m:sub>
                </m:sSub>
              </m:oMath>
            </m:oMathPara>
          </w:p>
        </w:tc>
        <w:tc>
          <w:tcPr>
            <w:tcW w:w="6371" w:type="dxa"/>
            <w:vAlign w:val="center"/>
          </w:tcPr>
          <w:p w14:paraId="73444E19" w14:textId="77777777" w:rsidR="005767E1" w:rsidRDefault="005767E1" w:rsidP="005767E1">
            <w:pPr>
              <w:rPr>
                <w:rFonts w:eastAsiaTheme="minorEastAsia"/>
              </w:rPr>
            </w:pPr>
            <w:r>
              <w:rPr>
                <w:rFonts w:eastAsiaTheme="minorEastAsia"/>
              </w:rPr>
              <w:t>Total time spent by each person collecting water for household and animal use</w:t>
            </w:r>
          </w:p>
        </w:tc>
        <w:tc>
          <w:tcPr>
            <w:tcW w:w="1025" w:type="dxa"/>
            <w:vAlign w:val="center"/>
          </w:tcPr>
          <w:p w14:paraId="1E751117" w14:textId="77777777" w:rsidR="005767E1" w:rsidRDefault="005767E1" w:rsidP="005767E1">
            <w:pPr>
              <w:jc w:val="center"/>
              <w:rPr>
                <w:rFonts w:eastAsiaTheme="minorEastAsia" w:cstheme="minorHAnsi"/>
              </w:rPr>
            </w:pPr>
            <w:r>
              <w:rPr>
                <w:rFonts w:eastAsiaTheme="minorEastAsia"/>
              </w:rPr>
              <w:t>hrs d</w:t>
            </w:r>
            <w:r>
              <w:rPr>
                <w:rFonts w:eastAsiaTheme="minorEastAsia"/>
                <w:vertAlign w:val="superscript"/>
              </w:rPr>
              <w:t>-1</w:t>
            </w:r>
          </w:p>
        </w:tc>
      </w:tr>
      <w:tr w:rsidR="005767E1" w14:paraId="3C427A32" w14:textId="77777777" w:rsidTr="009F34D7">
        <w:trPr>
          <w:trHeight w:val="340"/>
        </w:trPr>
        <w:tc>
          <w:tcPr>
            <w:tcW w:w="1630" w:type="dxa"/>
            <w:vAlign w:val="center"/>
          </w:tcPr>
          <w:p w14:paraId="5F8BDE2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water,house</m:t>
                    </m:r>
                  </m:sub>
                </m:sSub>
              </m:oMath>
            </m:oMathPara>
          </w:p>
        </w:tc>
        <w:tc>
          <w:tcPr>
            <w:tcW w:w="6371" w:type="dxa"/>
            <w:vAlign w:val="center"/>
          </w:tcPr>
          <w:p w14:paraId="13D78C91" w14:textId="77777777" w:rsidR="005767E1" w:rsidRDefault="005767E1" w:rsidP="005767E1">
            <w:pPr>
              <w:rPr>
                <w:rFonts w:eastAsiaTheme="minorEastAsia"/>
              </w:rPr>
            </w:pPr>
            <w:r>
              <w:rPr>
                <w:rFonts w:eastAsiaTheme="minorEastAsia"/>
              </w:rPr>
              <w:t>Total time spent by each person collecting water for household and animal use</w:t>
            </w:r>
          </w:p>
        </w:tc>
        <w:tc>
          <w:tcPr>
            <w:tcW w:w="1025" w:type="dxa"/>
            <w:vAlign w:val="center"/>
          </w:tcPr>
          <w:p w14:paraId="4F3841D5" w14:textId="77777777" w:rsidR="005767E1" w:rsidRDefault="005767E1" w:rsidP="005767E1">
            <w:pPr>
              <w:jc w:val="center"/>
              <w:rPr>
                <w:rFonts w:eastAsiaTheme="minorEastAsia" w:cstheme="minorHAnsi"/>
              </w:rPr>
            </w:pPr>
            <w:r>
              <w:rPr>
                <w:rFonts w:eastAsiaTheme="minorEastAsia"/>
              </w:rPr>
              <w:t>hrs d</w:t>
            </w:r>
            <w:r>
              <w:rPr>
                <w:rFonts w:eastAsiaTheme="minorEastAsia"/>
                <w:vertAlign w:val="superscript"/>
              </w:rPr>
              <w:t>-1</w:t>
            </w:r>
          </w:p>
        </w:tc>
      </w:tr>
      <w:tr w:rsidR="005767E1" w14:paraId="74183C7E" w14:textId="77777777" w:rsidTr="009F34D7">
        <w:trPr>
          <w:trHeight w:val="340"/>
        </w:trPr>
        <w:tc>
          <w:tcPr>
            <w:tcW w:w="1630" w:type="dxa"/>
            <w:vAlign w:val="center"/>
          </w:tcPr>
          <w:p w14:paraId="5D56A6A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wood</m:t>
                    </m:r>
                  </m:sub>
                </m:sSub>
              </m:oMath>
            </m:oMathPara>
          </w:p>
        </w:tc>
        <w:tc>
          <w:tcPr>
            <w:tcW w:w="6371" w:type="dxa"/>
            <w:vAlign w:val="center"/>
          </w:tcPr>
          <w:p w14:paraId="60435FDA" w14:textId="77777777" w:rsidR="005767E1" w:rsidRDefault="005767E1" w:rsidP="005767E1">
            <w:pPr>
              <w:rPr>
                <w:rFonts w:eastAsiaTheme="minorEastAsia"/>
              </w:rPr>
            </w:pPr>
            <w:r>
              <w:t xml:space="preserve">Average time each person spends collecting </w:t>
            </w:r>
            <w:proofErr w:type="spellStart"/>
            <w:r>
              <w:t>woodfuel</w:t>
            </w:r>
            <w:proofErr w:type="spellEnd"/>
            <w:r>
              <w:t xml:space="preserve"> each day</w:t>
            </w:r>
          </w:p>
        </w:tc>
        <w:tc>
          <w:tcPr>
            <w:tcW w:w="1025" w:type="dxa"/>
            <w:vAlign w:val="center"/>
          </w:tcPr>
          <w:p w14:paraId="13C12795" w14:textId="77777777" w:rsidR="005767E1" w:rsidRDefault="005767E1" w:rsidP="005767E1">
            <w:pPr>
              <w:jc w:val="center"/>
              <w:rPr>
                <w:rFonts w:eastAsiaTheme="minorEastAsia" w:cstheme="minorHAnsi"/>
              </w:rPr>
            </w:pPr>
            <w:r>
              <w:rPr>
                <w:rFonts w:eastAsiaTheme="minorEastAsia"/>
              </w:rPr>
              <w:t>hrs d</w:t>
            </w:r>
            <w:r>
              <w:rPr>
                <w:rFonts w:eastAsiaTheme="minorEastAsia"/>
                <w:vertAlign w:val="superscript"/>
              </w:rPr>
              <w:t>-1</w:t>
            </w:r>
          </w:p>
        </w:tc>
      </w:tr>
      <w:tr w:rsidR="005767E1" w14:paraId="14CDDCE2" w14:textId="77777777" w:rsidTr="009F34D7">
        <w:trPr>
          <w:trHeight w:val="340"/>
        </w:trPr>
        <w:tc>
          <w:tcPr>
            <w:tcW w:w="1630" w:type="dxa"/>
            <w:vAlign w:val="center"/>
          </w:tcPr>
          <w:p w14:paraId="60D5A4E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a</m:t>
                    </m:r>
                  </m:sub>
                </m:sSub>
              </m:oMath>
            </m:oMathPara>
          </w:p>
        </w:tc>
        <w:tc>
          <w:tcPr>
            <w:tcW w:w="6371" w:type="dxa"/>
            <w:vAlign w:val="center"/>
          </w:tcPr>
          <w:p w14:paraId="7F245149" w14:textId="77777777" w:rsidR="005767E1" w:rsidRDefault="005767E1" w:rsidP="005767E1">
            <w:r>
              <w:t>Average monthly air temperature</w:t>
            </w:r>
          </w:p>
        </w:tc>
        <w:tc>
          <w:tcPr>
            <w:tcW w:w="1025" w:type="dxa"/>
            <w:vAlign w:val="center"/>
          </w:tcPr>
          <w:p w14:paraId="2F4F6B23" w14:textId="77777777" w:rsidR="005767E1" w:rsidRDefault="005767E1" w:rsidP="005767E1">
            <w:pPr>
              <w:jc w:val="center"/>
              <w:rPr>
                <w:rFonts w:eastAsiaTheme="minorEastAsia"/>
              </w:rPr>
            </w:pPr>
            <w:r>
              <w:rPr>
                <w:rFonts w:eastAsiaTheme="minorEastAsia" w:cstheme="minorHAnsi"/>
              </w:rPr>
              <w:t>°</w:t>
            </w:r>
            <w:r>
              <w:rPr>
                <w:rFonts w:eastAsiaTheme="minorEastAsia"/>
              </w:rPr>
              <w:t>C</w:t>
            </w:r>
          </w:p>
        </w:tc>
      </w:tr>
      <w:tr w:rsidR="005767E1" w14:paraId="4C2A0C44" w14:textId="77777777" w:rsidTr="009F34D7">
        <w:trPr>
          <w:trHeight w:val="340"/>
        </w:trPr>
        <w:tc>
          <w:tcPr>
            <w:tcW w:w="1630" w:type="dxa"/>
            <w:vAlign w:val="center"/>
          </w:tcPr>
          <w:p w14:paraId="389F824C"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a,grow</m:t>
                    </m:r>
                  </m:sub>
                </m:sSub>
              </m:oMath>
            </m:oMathPara>
          </w:p>
        </w:tc>
        <w:tc>
          <w:tcPr>
            <w:tcW w:w="6371" w:type="dxa"/>
            <w:vAlign w:val="center"/>
          </w:tcPr>
          <w:p w14:paraId="5A56804A" w14:textId="77777777" w:rsidR="005767E1" w:rsidRDefault="005767E1" w:rsidP="005767E1">
            <w:r>
              <w:t>Average air temperature during the growing season</w:t>
            </w:r>
          </w:p>
        </w:tc>
        <w:tc>
          <w:tcPr>
            <w:tcW w:w="1025" w:type="dxa"/>
            <w:vAlign w:val="center"/>
          </w:tcPr>
          <w:p w14:paraId="43847930" w14:textId="77777777" w:rsidR="005767E1" w:rsidRDefault="005767E1" w:rsidP="005767E1">
            <w:pPr>
              <w:jc w:val="center"/>
              <w:rPr>
                <w:rFonts w:eastAsiaTheme="minorEastAsia" w:cstheme="minorHAnsi"/>
              </w:rPr>
            </w:pPr>
            <w:r>
              <w:rPr>
                <w:rFonts w:eastAsiaTheme="minorEastAsia" w:cstheme="minorHAnsi"/>
              </w:rPr>
              <w:t>°</w:t>
            </w:r>
            <w:r>
              <w:rPr>
                <w:rFonts w:eastAsiaTheme="minorEastAsia"/>
              </w:rPr>
              <w:t>C</w:t>
            </w:r>
          </w:p>
        </w:tc>
      </w:tr>
      <w:tr w:rsidR="005767E1" w14:paraId="2DA1B4B4" w14:textId="77777777" w:rsidTr="009F34D7">
        <w:trPr>
          <w:trHeight w:val="340"/>
        </w:trPr>
        <w:tc>
          <w:tcPr>
            <w:tcW w:w="1630" w:type="dxa"/>
            <w:vAlign w:val="center"/>
          </w:tcPr>
          <w:p w14:paraId="042560C7" w14:textId="77777777" w:rsidR="005767E1" w:rsidRDefault="008D1106" w:rsidP="005767E1">
            <w:pPr>
              <w:rPr>
                <w:rFonts w:ascii="Calibri" w:eastAsia="Calibri" w:hAnsi="Calibri" w:cs="Times New Roman"/>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a,mon</m:t>
                    </m:r>
                  </m:sub>
                </m:sSub>
              </m:oMath>
            </m:oMathPara>
          </w:p>
        </w:tc>
        <w:tc>
          <w:tcPr>
            <w:tcW w:w="6371" w:type="dxa"/>
            <w:vAlign w:val="center"/>
          </w:tcPr>
          <w:p w14:paraId="28FE5E21" w14:textId="77777777" w:rsidR="005767E1" w:rsidRDefault="005767E1" w:rsidP="005767E1">
            <w:r>
              <w:t>Average monthly air temperature</w:t>
            </w:r>
          </w:p>
        </w:tc>
        <w:tc>
          <w:tcPr>
            <w:tcW w:w="1025" w:type="dxa"/>
            <w:vAlign w:val="center"/>
          </w:tcPr>
          <w:p w14:paraId="416DD56E" w14:textId="77777777" w:rsidR="005767E1" w:rsidRDefault="005767E1" w:rsidP="005767E1">
            <w:pPr>
              <w:jc w:val="center"/>
              <w:rPr>
                <w:rFonts w:eastAsiaTheme="minorEastAsia" w:cstheme="minorHAnsi"/>
              </w:rPr>
            </w:pPr>
            <w:r>
              <w:rPr>
                <w:rFonts w:eastAsiaTheme="minorEastAsia" w:cstheme="minorHAnsi"/>
              </w:rPr>
              <w:t>°</w:t>
            </w:r>
            <w:r>
              <w:rPr>
                <w:rFonts w:eastAsiaTheme="minorEastAsia"/>
              </w:rPr>
              <w:t>C</w:t>
            </w:r>
          </w:p>
        </w:tc>
      </w:tr>
      <w:tr w:rsidR="005767E1" w14:paraId="306F78BB" w14:textId="77777777" w:rsidTr="009F34D7">
        <w:trPr>
          <w:trHeight w:val="340"/>
        </w:trPr>
        <w:tc>
          <w:tcPr>
            <w:tcW w:w="1630" w:type="dxa"/>
            <w:vAlign w:val="center"/>
          </w:tcPr>
          <w:p w14:paraId="2F9E2BC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GDD</m:t>
                    </m:r>
                  </m:sub>
                </m:sSub>
              </m:oMath>
            </m:oMathPara>
          </w:p>
        </w:tc>
        <w:tc>
          <w:tcPr>
            <w:tcW w:w="6371" w:type="dxa"/>
            <w:vAlign w:val="center"/>
          </w:tcPr>
          <w:p w14:paraId="6201D7E4" w14:textId="77777777" w:rsidR="005767E1" w:rsidRDefault="005767E1" w:rsidP="005767E1">
            <w:r>
              <w:t>Growing degree days</w:t>
            </w:r>
          </w:p>
        </w:tc>
        <w:tc>
          <w:tcPr>
            <w:tcW w:w="1025" w:type="dxa"/>
            <w:vAlign w:val="center"/>
          </w:tcPr>
          <w:p w14:paraId="7BC42FEC" w14:textId="77777777" w:rsidR="005767E1" w:rsidRDefault="005767E1" w:rsidP="005767E1">
            <w:pPr>
              <w:jc w:val="center"/>
              <w:rPr>
                <w:rFonts w:eastAsiaTheme="minorEastAsia" w:cstheme="minorHAnsi"/>
              </w:rPr>
            </w:pPr>
            <w:r>
              <w:rPr>
                <w:rFonts w:eastAsiaTheme="minorEastAsia" w:cstheme="minorHAnsi"/>
              </w:rPr>
              <w:t>°</w:t>
            </w:r>
            <w:r>
              <w:rPr>
                <w:rFonts w:eastAsiaTheme="minorEastAsia"/>
              </w:rPr>
              <w:t>C</w:t>
            </w:r>
          </w:p>
        </w:tc>
      </w:tr>
      <w:tr w:rsidR="005767E1" w14:paraId="4C63E137" w14:textId="77777777" w:rsidTr="009F34D7">
        <w:trPr>
          <w:trHeight w:val="340"/>
        </w:trPr>
        <w:tc>
          <w:tcPr>
            <w:tcW w:w="1630" w:type="dxa"/>
            <w:vAlign w:val="center"/>
          </w:tcPr>
          <w:p w14:paraId="3F776B7C"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AET(mon-1)</m:t>
                    </m:r>
                  </m:sub>
                </m:sSub>
              </m:oMath>
            </m:oMathPara>
          </w:p>
        </w:tc>
        <w:tc>
          <w:tcPr>
            <w:tcW w:w="6371" w:type="dxa"/>
            <w:vAlign w:val="center"/>
          </w:tcPr>
          <w:p w14:paraId="63634DCF" w14:textId="77777777" w:rsidR="005767E1" w:rsidRDefault="005767E1" w:rsidP="005767E1">
            <w:r>
              <w:rPr>
                <w:rFonts w:eastAsiaTheme="minorEastAsia"/>
              </w:rPr>
              <w:t>Actual evapotranspiration last month</w:t>
            </w:r>
          </w:p>
        </w:tc>
        <w:tc>
          <w:tcPr>
            <w:tcW w:w="1025" w:type="dxa"/>
            <w:vAlign w:val="center"/>
          </w:tcPr>
          <w:p w14:paraId="73ACEF43" w14:textId="77777777" w:rsidR="005767E1" w:rsidRDefault="005767E1" w:rsidP="005767E1">
            <w:pPr>
              <w:jc w:val="center"/>
              <w:rPr>
                <w:rFonts w:eastAsiaTheme="minorEastAsia" w:cstheme="minorHAnsi"/>
              </w:rPr>
            </w:pPr>
            <w:r>
              <w:rPr>
                <w:rFonts w:eastAsiaTheme="minorEastAsia" w:cstheme="minorHAnsi"/>
              </w:rPr>
              <w:t>mm</w:t>
            </w:r>
          </w:p>
        </w:tc>
      </w:tr>
      <w:tr w:rsidR="005767E1" w14:paraId="6FA85342" w14:textId="77777777" w:rsidTr="009F34D7">
        <w:trPr>
          <w:trHeight w:val="340"/>
        </w:trPr>
        <w:tc>
          <w:tcPr>
            <w:tcW w:w="1630" w:type="dxa"/>
            <w:vAlign w:val="center"/>
          </w:tcPr>
          <w:p w14:paraId="2EC3C8D5"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FC</m:t>
                    </m:r>
                  </m:sub>
                </m:sSub>
              </m:oMath>
            </m:oMathPara>
          </w:p>
        </w:tc>
        <w:tc>
          <w:tcPr>
            <w:tcW w:w="6371" w:type="dxa"/>
            <w:vAlign w:val="center"/>
          </w:tcPr>
          <w:p w14:paraId="27FC62A8" w14:textId="77777777" w:rsidR="005767E1" w:rsidRDefault="005767E1" w:rsidP="005767E1">
            <w:r>
              <w:t>Water content at field capacity of soil to given depth</w:t>
            </w:r>
          </w:p>
        </w:tc>
        <w:tc>
          <w:tcPr>
            <w:tcW w:w="1025" w:type="dxa"/>
            <w:vAlign w:val="center"/>
          </w:tcPr>
          <w:p w14:paraId="18618141" w14:textId="77777777" w:rsidR="005767E1" w:rsidRDefault="005767E1" w:rsidP="005767E1">
            <w:pPr>
              <w:jc w:val="center"/>
              <w:rPr>
                <w:rFonts w:eastAsiaTheme="minorEastAsia" w:cstheme="minorHAnsi"/>
              </w:rPr>
            </w:pPr>
            <w:r>
              <w:rPr>
                <w:rFonts w:eastAsiaTheme="minorEastAsia" w:cstheme="minorHAnsi"/>
              </w:rPr>
              <w:t>mm</w:t>
            </w:r>
          </w:p>
        </w:tc>
      </w:tr>
      <w:tr w:rsidR="005767E1" w14:paraId="2E27C6D4" w14:textId="77777777" w:rsidTr="009F34D7">
        <w:trPr>
          <w:trHeight w:val="340"/>
        </w:trPr>
        <w:tc>
          <w:tcPr>
            <w:tcW w:w="1630" w:type="dxa"/>
            <w:vAlign w:val="center"/>
          </w:tcPr>
          <w:p w14:paraId="278EF11B"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PET</m:t>
                    </m:r>
                  </m:sub>
                </m:sSub>
              </m:oMath>
            </m:oMathPara>
          </w:p>
        </w:tc>
        <w:tc>
          <w:tcPr>
            <w:tcW w:w="6371" w:type="dxa"/>
            <w:vAlign w:val="center"/>
          </w:tcPr>
          <w:p w14:paraId="31C46277" w14:textId="77777777" w:rsidR="005767E1" w:rsidRDefault="005767E1" w:rsidP="005767E1">
            <w:r>
              <w:t>Potential evapotranspiration of water from the plant in the month</w:t>
            </w:r>
          </w:p>
        </w:tc>
        <w:tc>
          <w:tcPr>
            <w:tcW w:w="1025" w:type="dxa"/>
            <w:vAlign w:val="center"/>
          </w:tcPr>
          <w:p w14:paraId="560237E9" w14:textId="77777777" w:rsidR="005767E1" w:rsidRPr="00891A22" w:rsidRDefault="005767E1" w:rsidP="005767E1">
            <w:pPr>
              <w:jc w:val="center"/>
              <w:rPr>
                <w:rFonts w:eastAsiaTheme="minorEastAsia" w:cstheme="minorHAnsi"/>
                <w:vertAlign w:val="superscript"/>
              </w:rPr>
            </w:pPr>
            <w:r>
              <w:rPr>
                <w:rFonts w:eastAsiaTheme="minorEastAsia" w:cstheme="minorHAnsi"/>
              </w:rPr>
              <w:t>mm</w:t>
            </w:r>
          </w:p>
        </w:tc>
      </w:tr>
      <w:tr w:rsidR="005767E1" w14:paraId="23E4F93F" w14:textId="77777777" w:rsidTr="009F34D7">
        <w:trPr>
          <w:trHeight w:val="340"/>
        </w:trPr>
        <w:tc>
          <w:tcPr>
            <w:tcW w:w="1630" w:type="dxa"/>
            <w:vAlign w:val="center"/>
          </w:tcPr>
          <w:p w14:paraId="47037D0B" w14:textId="77777777" w:rsidR="005767E1" w:rsidRDefault="008D1106" w:rsidP="005767E1">
            <w:pPr>
              <w:rPr>
                <w:rFonts w:ascii="Calibri" w:eastAsia="Calibri" w:hAnsi="Calibri" w:cs="Times New Roman"/>
              </w:rPr>
            </w:pPr>
            <m:oMathPara>
              <m:oMath>
                <m:sSub>
                  <m:sSubPr>
                    <m:ctrlPr>
                      <w:rPr>
                        <w:rFonts w:ascii="Cambria Math" w:hAnsi="Cambria Math"/>
                      </w:rPr>
                    </m:ctrlPr>
                  </m:sSubPr>
                  <m:e>
                    <m:r>
                      <w:rPr>
                        <w:rFonts w:ascii="Cambria Math" w:hAnsi="Cambria Math"/>
                      </w:rPr>
                      <m:t>V</m:t>
                    </m:r>
                  </m:e>
                  <m:sub>
                    <m:r>
                      <m:rPr>
                        <m:sty m:val="p"/>
                      </m:rPr>
                      <w:rPr>
                        <w:rFonts w:ascii="Cambria Math" w:hAnsi="Cambria Math"/>
                      </w:rPr>
                      <m:t>PET,d,t1</m:t>
                    </m:r>
                  </m:sub>
                </m:sSub>
              </m:oMath>
            </m:oMathPara>
          </w:p>
        </w:tc>
        <w:tc>
          <w:tcPr>
            <w:tcW w:w="6371" w:type="dxa"/>
            <w:vAlign w:val="center"/>
          </w:tcPr>
          <w:p w14:paraId="6BE0FA84" w14:textId="77777777" w:rsidR="005767E1" w:rsidRDefault="005767E1" w:rsidP="005767E1">
            <w:r>
              <w:rPr>
                <w:rFonts w:eastAsiaTheme="minorEastAsia"/>
              </w:rPr>
              <w:t>Potential evapotranspiration to given depth during the time step</w:t>
            </w:r>
          </w:p>
        </w:tc>
        <w:tc>
          <w:tcPr>
            <w:tcW w:w="1025" w:type="dxa"/>
            <w:vAlign w:val="center"/>
          </w:tcPr>
          <w:p w14:paraId="30F78CE5" w14:textId="77777777" w:rsidR="005767E1" w:rsidRDefault="005767E1" w:rsidP="005767E1">
            <w:pPr>
              <w:jc w:val="center"/>
              <w:rPr>
                <w:rFonts w:eastAsiaTheme="minorEastAsia" w:cstheme="minorHAnsi"/>
              </w:rPr>
            </w:pPr>
            <w:r>
              <w:rPr>
                <w:rFonts w:eastAsiaTheme="minorEastAsia" w:cstheme="minorHAnsi"/>
              </w:rPr>
              <w:t>mm</w:t>
            </w:r>
          </w:p>
        </w:tc>
      </w:tr>
      <w:tr w:rsidR="005767E1" w14:paraId="75887855" w14:textId="77777777" w:rsidTr="009F34D7">
        <w:trPr>
          <w:trHeight w:val="340"/>
        </w:trPr>
        <w:tc>
          <w:tcPr>
            <w:tcW w:w="1630" w:type="dxa"/>
            <w:vAlign w:val="center"/>
          </w:tcPr>
          <w:p w14:paraId="223AA76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PET(mon-1)</m:t>
                    </m:r>
                  </m:sub>
                </m:sSub>
              </m:oMath>
            </m:oMathPara>
          </w:p>
        </w:tc>
        <w:tc>
          <w:tcPr>
            <w:tcW w:w="6371" w:type="dxa"/>
            <w:vAlign w:val="center"/>
          </w:tcPr>
          <w:p w14:paraId="3F33DE46" w14:textId="77777777" w:rsidR="005767E1" w:rsidRDefault="005767E1" w:rsidP="005767E1">
            <w:pPr>
              <w:rPr>
                <w:rFonts w:eastAsiaTheme="minorEastAsia"/>
              </w:rPr>
            </w:pPr>
            <w:r>
              <w:rPr>
                <w:rFonts w:eastAsiaTheme="minorEastAsia"/>
              </w:rPr>
              <w:t>Potential evapotranspiration last month</w:t>
            </w:r>
          </w:p>
        </w:tc>
        <w:tc>
          <w:tcPr>
            <w:tcW w:w="1025" w:type="dxa"/>
            <w:vAlign w:val="center"/>
          </w:tcPr>
          <w:p w14:paraId="43E2F973" w14:textId="77777777" w:rsidR="005767E1" w:rsidRDefault="005767E1" w:rsidP="005767E1">
            <w:pPr>
              <w:jc w:val="center"/>
              <w:rPr>
                <w:rFonts w:eastAsiaTheme="minorEastAsia" w:cstheme="minorHAnsi"/>
              </w:rPr>
            </w:pPr>
            <w:r>
              <w:rPr>
                <w:rFonts w:eastAsiaTheme="minorEastAsia" w:cstheme="minorHAnsi"/>
              </w:rPr>
              <w:t>mm</w:t>
            </w:r>
          </w:p>
        </w:tc>
      </w:tr>
      <w:tr w:rsidR="005767E1" w14:paraId="02929971" w14:textId="77777777" w:rsidTr="009F34D7">
        <w:trPr>
          <w:trHeight w:val="340"/>
        </w:trPr>
        <w:tc>
          <w:tcPr>
            <w:tcW w:w="1630" w:type="dxa"/>
            <w:vAlign w:val="center"/>
          </w:tcPr>
          <w:p w14:paraId="0F7D40A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PWP</m:t>
                    </m:r>
                  </m:sub>
                </m:sSub>
              </m:oMath>
            </m:oMathPara>
          </w:p>
        </w:tc>
        <w:tc>
          <w:tcPr>
            <w:tcW w:w="6371" w:type="dxa"/>
            <w:vAlign w:val="center"/>
          </w:tcPr>
          <w:p w14:paraId="53251BC1" w14:textId="77777777" w:rsidR="005767E1" w:rsidRDefault="005767E1" w:rsidP="005767E1">
            <w:r>
              <w:t>Water content at the permanent wilting point of soil to given depth</w:t>
            </w:r>
          </w:p>
        </w:tc>
        <w:tc>
          <w:tcPr>
            <w:tcW w:w="1025" w:type="dxa"/>
            <w:vAlign w:val="center"/>
          </w:tcPr>
          <w:p w14:paraId="51A6AEF4" w14:textId="77777777" w:rsidR="005767E1" w:rsidRDefault="005767E1" w:rsidP="005767E1">
            <w:pPr>
              <w:jc w:val="center"/>
              <w:rPr>
                <w:rFonts w:eastAsiaTheme="minorEastAsia" w:cstheme="minorHAnsi"/>
              </w:rPr>
            </w:pPr>
            <w:r>
              <w:rPr>
                <w:rFonts w:eastAsiaTheme="minorEastAsia" w:cstheme="minorHAnsi"/>
              </w:rPr>
              <w:t>mm</w:t>
            </w:r>
          </w:p>
        </w:tc>
      </w:tr>
      <w:tr w:rsidR="005767E1" w14:paraId="21DE33BB" w14:textId="77777777" w:rsidTr="009F34D7">
        <w:trPr>
          <w:trHeight w:val="340"/>
        </w:trPr>
        <w:tc>
          <w:tcPr>
            <w:tcW w:w="1630" w:type="dxa"/>
            <w:vAlign w:val="center"/>
          </w:tcPr>
          <w:p w14:paraId="4D152C83"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rain,crit</m:t>
                    </m:r>
                  </m:sub>
                </m:sSub>
              </m:oMath>
            </m:oMathPara>
          </w:p>
        </w:tc>
        <w:tc>
          <w:tcPr>
            <w:tcW w:w="6371" w:type="dxa"/>
            <w:vAlign w:val="center"/>
          </w:tcPr>
          <w:p w14:paraId="40597ABA" w14:textId="77777777" w:rsidR="005767E1" w:rsidRDefault="005767E1" w:rsidP="005767E1">
            <w:r>
              <w:t>Critical level of rainfall, below which volatilisation can occur</w:t>
            </w:r>
          </w:p>
        </w:tc>
        <w:tc>
          <w:tcPr>
            <w:tcW w:w="1025" w:type="dxa"/>
            <w:vAlign w:val="center"/>
          </w:tcPr>
          <w:p w14:paraId="43C619F2" w14:textId="77777777" w:rsidR="005767E1" w:rsidRDefault="005767E1" w:rsidP="005767E1">
            <w:pPr>
              <w:jc w:val="center"/>
              <w:rPr>
                <w:rFonts w:eastAsiaTheme="minorEastAsia" w:cstheme="minorHAnsi"/>
              </w:rPr>
            </w:pPr>
            <w:r>
              <w:rPr>
                <w:rFonts w:eastAsiaTheme="minorEastAsia" w:cstheme="minorHAnsi"/>
              </w:rPr>
              <w:t>mm</w:t>
            </w:r>
          </w:p>
        </w:tc>
      </w:tr>
      <w:tr w:rsidR="005767E1" w14:paraId="53F2550F" w14:textId="77777777" w:rsidTr="009F34D7">
        <w:trPr>
          <w:trHeight w:val="340"/>
        </w:trPr>
        <w:tc>
          <w:tcPr>
            <w:tcW w:w="1630" w:type="dxa"/>
            <w:vAlign w:val="center"/>
          </w:tcPr>
          <w:p w14:paraId="6473461A"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rain</m:t>
                    </m:r>
                    <m:r>
                      <w:rPr>
                        <w:rFonts w:ascii="Cambria Math" w:eastAsiaTheme="minorEastAsia" w:hAnsi="Cambria Math"/>
                      </w:rPr>
                      <m:t>,</m:t>
                    </m:r>
                    <m:r>
                      <m:rPr>
                        <m:sty m:val="p"/>
                      </m:rPr>
                      <w:rPr>
                        <w:rFonts w:ascii="Cambria Math" w:eastAsiaTheme="minorEastAsia" w:hAnsi="Cambria Math"/>
                      </w:rPr>
                      <m:t>grow</m:t>
                    </m:r>
                  </m:sub>
                </m:sSub>
              </m:oMath>
            </m:oMathPara>
          </w:p>
        </w:tc>
        <w:tc>
          <w:tcPr>
            <w:tcW w:w="6371" w:type="dxa"/>
            <w:vAlign w:val="center"/>
          </w:tcPr>
          <w:p w14:paraId="355543FD" w14:textId="77777777" w:rsidR="005767E1" w:rsidRDefault="005767E1" w:rsidP="005767E1">
            <w:r>
              <w:t>Rainfall during the growing season</w:t>
            </w:r>
          </w:p>
        </w:tc>
        <w:tc>
          <w:tcPr>
            <w:tcW w:w="1025" w:type="dxa"/>
            <w:vAlign w:val="center"/>
          </w:tcPr>
          <w:p w14:paraId="231E1402" w14:textId="77777777" w:rsidR="005767E1" w:rsidRDefault="005767E1" w:rsidP="005767E1">
            <w:pPr>
              <w:jc w:val="center"/>
              <w:rPr>
                <w:rFonts w:eastAsiaTheme="minorEastAsia" w:cstheme="minorHAnsi"/>
              </w:rPr>
            </w:pPr>
            <w:r>
              <w:rPr>
                <w:rFonts w:eastAsiaTheme="minorEastAsia" w:cstheme="minorHAnsi"/>
              </w:rPr>
              <w:t>mm</w:t>
            </w:r>
          </w:p>
        </w:tc>
      </w:tr>
      <w:tr w:rsidR="005767E1" w14:paraId="766C333F" w14:textId="77777777" w:rsidTr="009F34D7">
        <w:trPr>
          <w:trHeight w:val="340"/>
        </w:trPr>
        <w:tc>
          <w:tcPr>
            <w:tcW w:w="1630" w:type="dxa"/>
            <w:vAlign w:val="center"/>
          </w:tcPr>
          <w:p w14:paraId="12B6137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irrig</m:t>
                    </m:r>
                  </m:sub>
                </m:sSub>
              </m:oMath>
            </m:oMathPara>
          </w:p>
        </w:tc>
        <w:tc>
          <w:tcPr>
            <w:tcW w:w="6371" w:type="dxa"/>
            <w:vAlign w:val="center"/>
          </w:tcPr>
          <w:p w14:paraId="6E158F19" w14:textId="77777777" w:rsidR="005767E1" w:rsidRDefault="005767E1" w:rsidP="005767E1">
            <w:r>
              <w:rPr>
                <w:rFonts w:eastAsiaTheme="minorEastAsia"/>
              </w:rPr>
              <w:t>Volume of water collected for irrigation</w:t>
            </w:r>
          </w:p>
        </w:tc>
        <w:tc>
          <w:tcPr>
            <w:tcW w:w="1025" w:type="dxa"/>
            <w:vAlign w:val="center"/>
          </w:tcPr>
          <w:p w14:paraId="4C1FAE3D" w14:textId="77777777" w:rsidR="005767E1" w:rsidRDefault="005767E1" w:rsidP="005767E1">
            <w:pPr>
              <w:jc w:val="center"/>
              <w:rPr>
                <w:rFonts w:eastAsiaTheme="minorEastAsia" w:cstheme="minorHAnsi"/>
              </w:rPr>
            </w:pPr>
            <w:r>
              <w:rPr>
                <w:rFonts w:eastAsiaTheme="minorEastAsia"/>
              </w:rPr>
              <w:t>dm</w:t>
            </w:r>
            <w:r>
              <w:rPr>
                <w:rFonts w:eastAsiaTheme="minorEastAsia"/>
                <w:vertAlign w:val="superscript"/>
              </w:rPr>
              <w:t xml:space="preserve">3 </w:t>
            </w:r>
            <w:r w:rsidRPr="00C302D2">
              <w:rPr>
                <w:rFonts w:eastAsiaTheme="minorEastAsia"/>
              </w:rPr>
              <w:t>mnth</w:t>
            </w:r>
            <w:r w:rsidRPr="00C302D2">
              <w:rPr>
                <w:rFonts w:eastAsiaTheme="minorEastAsia"/>
                <w:vertAlign w:val="superscript"/>
              </w:rPr>
              <w:t>-1</w:t>
            </w:r>
          </w:p>
        </w:tc>
      </w:tr>
      <w:tr w:rsidR="005767E1" w14:paraId="154E5903" w14:textId="77777777" w:rsidTr="009F34D7">
        <w:trPr>
          <w:trHeight w:val="340"/>
        </w:trPr>
        <w:tc>
          <w:tcPr>
            <w:tcW w:w="1630" w:type="dxa"/>
            <w:vAlign w:val="center"/>
          </w:tcPr>
          <w:p w14:paraId="2FF6F6F7"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irrig,atyp</m:t>
                    </m:r>
                  </m:sub>
                </m:sSub>
              </m:oMath>
            </m:oMathPara>
          </w:p>
        </w:tc>
        <w:tc>
          <w:tcPr>
            <w:tcW w:w="6371" w:type="dxa"/>
            <w:vAlign w:val="center"/>
          </w:tcPr>
          <w:p w14:paraId="306D3DF8" w14:textId="77777777" w:rsidR="005767E1" w:rsidRDefault="005767E1" w:rsidP="005767E1">
            <w:r>
              <w:t>Amount of irrigation applied in an atypical year</w:t>
            </w:r>
          </w:p>
        </w:tc>
        <w:tc>
          <w:tcPr>
            <w:tcW w:w="1025" w:type="dxa"/>
            <w:vAlign w:val="center"/>
          </w:tcPr>
          <w:p w14:paraId="69EF1D92" w14:textId="77777777" w:rsidR="005767E1" w:rsidRDefault="005767E1" w:rsidP="005767E1">
            <w:pPr>
              <w:jc w:val="center"/>
              <w:rPr>
                <w:rFonts w:eastAsiaTheme="minorEastAsia" w:cstheme="minorHAnsi"/>
              </w:rPr>
            </w:pPr>
            <w:r>
              <w:rPr>
                <w:rFonts w:eastAsiaTheme="minorEastAsia" w:cstheme="minorHAnsi"/>
              </w:rPr>
              <w:t>mm</w:t>
            </w:r>
          </w:p>
        </w:tc>
      </w:tr>
      <w:tr w:rsidR="005767E1" w14:paraId="54595E51" w14:textId="77777777" w:rsidTr="009F34D7">
        <w:trPr>
          <w:trHeight w:val="340"/>
        </w:trPr>
        <w:tc>
          <w:tcPr>
            <w:tcW w:w="1630" w:type="dxa"/>
            <w:vAlign w:val="center"/>
          </w:tcPr>
          <w:p w14:paraId="79B97BF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irrig,typ</m:t>
                    </m:r>
                  </m:sub>
                </m:sSub>
              </m:oMath>
            </m:oMathPara>
          </w:p>
        </w:tc>
        <w:tc>
          <w:tcPr>
            <w:tcW w:w="6371" w:type="dxa"/>
            <w:vAlign w:val="center"/>
          </w:tcPr>
          <w:p w14:paraId="5BD49AB3" w14:textId="77777777" w:rsidR="005767E1" w:rsidRDefault="005767E1" w:rsidP="005767E1">
            <w:r>
              <w:t>Amount of irrigation applied in an typical year</w:t>
            </w:r>
          </w:p>
        </w:tc>
        <w:tc>
          <w:tcPr>
            <w:tcW w:w="1025" w:type="dxa"/>
            <w:vAlign w:val="center"/>
          </w:tcPr>
          <w:p w14:paraId="063FB041" w14:textId="77777777" w:rsidR="005767E1" w:rsidRDefault="005767E1" w:rsidP="005767E1">
            <w:pPr>
              <w:jc w:val="center"/>
              <w:rPr>
                <w:rFonts w:eastAsiaTheme="minorEastAsia" w:cstheme="minorHAnsi"/>
              </w:rPr>
            </w:pPr>
            <w:r>
              <w:rPr>
                <w:rFonts w:eastAsiaTheme="minorEastAsia" w:cstheme="minorHAnsi"/>
              </w:rPr>
              <w:t>mm</w:t>
            </w:r>
          </w:p>
        </w:tc>
      </w:tr>
      <w:tr w:rsidR="005767E1" w14:paraId="547DB2E5" w14:textId="77777777" w:rsidTr="009F34D7">
        <w:trPr>
          <w:trHeight w:val="340"/>
        </w:trPr>
        <w:tc>
          <w:tcPr>
            <w:tcW w:w="1630" w:type="dxa"/>
            <w:vAlign w:val="center"/>
          </w:tcPr>
          <w:p w14:paraId="038425D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rain,t1</m:t>
                    </m:r>
                  </m:sub>
                </m:sSub>
              </m:oMath>
            </m:oMathPara>
          </w:p>
        </w:tc>
        <w:tc>
          <w:tcPr>
            <w:tcW w:w="6371" w:type="dxa"/>
            <w:vAlign w:val="center"/>
          </w:tcPr>
          <w:p w14:paraId="7FAB74F9" w14:textId="77777777" w:rsidR="005767E1" w:rsidRDefault="005767E1" w:rsidP="005767E1">
            <w:r>
              <w:t>Rainfall during the time step</w:t>
            </w:r>
          </w:p>
        </w:tc>
        <w:tc>
          <w:tcPr>
            <w:tcW w:w="1025" w:type="dxa"/>
            <w:vAlign w:val="center"/>
          </w:tcPr>
          <w:p w14:paraId="6FB3818B" w14:textId="77777777" w:rsidR="005767E1" w:rsidRDefault="005767E1" w:rsidP="005767E1">
            <w:pPr>
              <w:jc w:val="center"/>
              <w:rPr>
                <w:rFonts w:eastAsiaTheme="minorEastAsia" w:cstheme="minorHAnsi"/>
              </w:rPr>
            </w:pPr>
            <w:r>
              <w:rPr>
                <w:rFonts w:eastAsiaTheme="minorEastAsia" w:cstheme="minorHAnsi"/>
              </w:rPr>
              <w:t>mm</w:t>
            </w:r>
          </w:p>
        </w:tc>
      </w:tr>
      <w:tr w:rsidR="005767E1" w14:paraId="72B0ECC1" w14:textId="77777777" w:rsidTr="009F34D7">
        <w:trPr>
          <w:trHeight w:val="340"/>
        </w:trPr>
        <w:tc>
          <w:tcPr>
            <w:tcW w:w="1630" w:type="dxa"/>
            <w:vAlign w:val="center"/>
          </w:tcPr>
          <w:p w14:paraId="7544EFB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m:t>
                    </m:r>
                  </m:sub>
                </m:sSub>
              </m:oMath>
            </m:oMathPara>
          </w:p>
        </w:tc>
        <w:tc>
          <w:tcPr>
            <w:tcW w:w="6371" w:type="dxa"/>
            <w:vAlign w:val="center"/>
          </w:tcPr>
          <w:p w14:paraId="70ACB789" w14:textId="77777777" w:rsidR="005767E1" w:rsidRDefault="005767E1" w:rsidP="005767E1">
            <w:r>
              <w:t>Water content of the soil of soil to given depth in the specified time-step</w:t>
            </w:r>
          </w:p>
        </w:tc>
        <w:tc>
          <w:tcPr>
            <w:tcW w:w="1025" w:type="dxa"/>
            <w:vAlign w:val="center"/>
          </w:tcPr>
          <w:p w14:paraId="2D09F962" w14:textId="77777777" w:rsidR="005767E1" w:rsidRDefault="005767E1" w:rsidP="005767E1">
            <w:pPr>
              <w:jc w:val="center"/>
              <w:rPr>
                <w:rFonts w:eastAsiaTheme="minorEastAsia" w:cstheme="minorHAnsi"/>
              </w:rPr>
            </w:pPr>
            <w:r>
              <w:rPr>
                <w:rFonts w:eastAsiaTheme="minorEastAsia" w:cstheme="minorHAnsi"/>
              </w:rPr>
              <w:t>mm</w:t>
            </w:r>
          </w:p>
        </w:tc>
      </w:tr>
      <w:tr w:rsidR="005767E1" w14:paraId="5819C8CC" w14:textId="77777777" w:rsidTr="009F34D7">
        <w:trPr>
          <w:trHeight w:val="340"/>
        </w:trPr>
        <w:tc>
          <w:tcPr>
            <w:tcW w:w="1630" w:type="dxa"/>
            <w:vAlign w:val="center"/>
          </w:tcPr>
          <w:p w14:paraId="0877A53F"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wat,atyp</m:t>
                    </m:r>
                  </m:sub>
                </m:sSub>
              </m:oMath>
            </m:oMathPara>
          </w:p>
        </w:tc>
        <w:tc>
          <w:tcPr>
            <w:tcW w:w="6371" w:type="dxa"/>
            <w:vAlign w:val="center"/>
          </w:tcPr>
          <w:p w14:paraId="710B228C" w14:textId="77777777" w:rsidR="005767E1" w:rsidRDefault="005767E1" w:rsidP="005767E1">
            <w:r>
              <w:t>Soil water content in the growing season of an atypical year</w:t>
            </w:r>
          </w:p>
        </w:tc>
        <w:tc>
          <w:tcPr>
            <w:tcW w:w="1025" w:type="dxa"/>
            <w:vAlign w:val="center"/>
          </w:tcPr>
          <w:p w14:paraId="53394BB2" w14:textId="77777777" w:rsidR="005767E1" w:rsidRDefault="005767E1" w:rsidP="005767E1">
            <w:pPr>
              <w:jc w:val="center"/>
              <w:rPr>
                <w:rFonts w:eastAsiaTheme="minorEastAsia" w:cstheme="minorHAnsi"/>
              </w:rPr>
            </w:pPr>
            <w:r>
              <w:rPr>
                <w:rFonts w:eastAsiaTheme="minorEastAsia" w:cstheme="minorHAnsi"/>
              </w:rPr>
              <w:t>mm</w:t>
            </w:r>
          </w:p>
        </w:tc>
      </w:tr>
      <w:tr w:rsidR="005767E1" w14:paraId="181D5820" w14:textId="77777777" w:rsidTr="009F34D7">
        <w:trPr>
          <w:trHeight w:val="340"/>
        </w:trPr>
        <w:tc>
          <w:tcPr>
            <w:tcW w:w="1630" w:type="dxa"/>
            <w:vAlign w:val="center"/>
          </w:tcPr>
          <w:p w14:paraId="703931D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wat,typ</m:t>
                    </m:r>
                  </m:sub>
                </m:sSub>
              </m:oMath>
            </m:oMathPara>
          </w:p>
        </w:tc>
        <w:tc>
          <w:tcPr>
            <w:tcW w:w="6371" w:type="dxa"/>
            <w:vAlign w:val="center"/>
          </w:tcPr>
          <w:p w14:paraId="5D3A0F59" w14:textId="77777777" w:rsidR="005767E1" w:rsidRDefault="005767E1" w:rsidP="005767E1">
            <w:r>
              <w:t>Soil water content in the growing season of an typical year</w:t>
            </w:r>
          </w:p>
        </w:tc>
        <w:tc>
          <w:tcPr>
            <w:tcW w:w="1025" w:type="dxa"/>
            <w:vAlign w:val="center"/>
          </w:tcPr>
          <w:p w14:paraId="176BA81E" w14:textId="77777777" w:rsidR="005767E1" w:rsidRDefault="005767E1" w:rsidP="005767E1">
            <w:pPr>
              <w:jc w:val="center"/>
              <w:rPr>
                <w:rFonts w:eastAsiaTheme="minorEastAsia" w:cstheme="minorHAnsi"/>
              </w:rPr>
            </w:pPr>
            <w:r>
              <w:rPr>
                <w:rFonts w:eastAsiaTheme="minorEastAsia" w:cstheme="minorHAnsi"/>
              </w:rPr>
              <w:t>mm</w:t>
            </w:r>
          </w:p>
        </w:tc>
      </w:tr>
      <w:tr w:rsidR="005767E1" w14:paraId="561B9490" w14:textId="77777777" w:rsidTr="009F34D7">
        <w:trPr>
          <w:trHeight w:val="340"/>
        </w:trPr>
        <w:tc>
          <w:tcPr>
            <w:tcW w:w="1630" w:type="dxa"/>
            <w:vAlign w:val="center"/>
          </w:tcPr>
          <w:p w14:paraId="38CA7335"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wat,drained,t1</m:t>
                    </m:r>
                  </m:sub>
                </m:sSub>
              </m:oMath>
            </m:oMathPara>
          </w:p>
        </w:tc>
        <w:tc>
          <w:tcPr>
            <w:tcW w:w="6371" w:type="dxa"/>
            <w:vAlign w:val="center"/>
          </w:tcPr>
          <w:p w14:paraId="49B278D8" w14:textId="77777777" w:rsidR="005767E1" w:rsidRDefault="005767E1" w:rsidP="005767E1">
            <w:r>
              <w:t>Water drained from the soil depth in time step</w:t>
            </w:r>
          </w:p>
        </w:tc>
        <w:tc>
          <w:tcPr>
            <w:tcW w:w="1025" w:type="dxa"/>
            <w:vAlign w:val="center"/>
          </w:tcPr>
          <w:p w14:paraId="5ED2BFF9" w14:textId="77777777" w:rsidR="005767E1" w:rsidRDefault="005767E1" w:rsidP="005767E1">
            <w:pPr>
              <w:jc w:val="center"/>
              <w:rPr>
                <w:rFonts w:eastAsiaTheme="minorEastAsia" w:cstheme="minorHAnsi"/>
              </w:rPr>
            </w:pPr>
            <w:r>
              <w:rPr>
                <w:rFonts w:eastAsiaTheme="minorEastAsia" w:cstheme="minorHAnsi"/>
              </w:rPr>
              <w:t>mm</w:t>
            </w:r>
          </w:p>
        </w:tc>
      </w:tr>
      <w:tr w:rsidR="005767E1" w14:paraId="7523985A" w14:textId="77777777" w:rsidTr="009F34D7">
        <w:trPr>
          <w:trHeight w:val="340"/>
        </w:trPr>
        <w:tc>
          <w:tcPr>
            <w:tcW w:w="1630" w:type="dxa"/>
            <w:vAlign w:val="center"/>
          </w:tcPr>
          <w:p w14:paraId="7B1F41BC" w14:textId="77777777" w:rsidR="005767E1" w:rsidRDefault="008D1106" w:rsidP="005767E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wat,start</m:t>
                    </m:r>
                  </m:sub>
                </m:sSub>
              </m:oMath>
            </m:oMathPara>
          </w:p>
        </w:tc>
        <w:tc>
          <w:tcPr>
            <w:tcW w:w="6371" w:type="dxa"/>
            <w:vAlign w:val="center"/>
          </w:tcPr>
          <w:p w14:paraId="7929B8F0" w14:textId="77777777" w:rsidR="005767E1" w:rsidRDefault="005767E1" w:rsidP="005767E1">
            <w:r>
              <w:rPr>
                <w:rFonts w:eastAsiaTheme="minorEastAsia"/>
              </w:rPr>
              <w:t>Amount of water in the soil at the start of the time step</w:t>
            </w:r>
          </w:p>
        </w:tc>
        <w:tc>
          <w:tcPr>
            <w:tcW w:w="1025" w:type="dxa"/>
            <w:vAlign w:val="center"/>
          </w:tcPr>
          <w:p w14:paraId="50A8C1E7" w14:textId="77777777" w:rsidR="005767E1" w:rsidRDefault="005767E1" w:rsidP="005767E1">
            <w:pPr>
              <w:jc w:val="center"/>
              <w:rPr>
                <w:rFonts w:eastAsiaTheme="minorEastAsia" w:cstheme="minorHAnsi"/>
              </w:rPr>
            </w:pPr>
            <w:r>
              <w:rPr>
                <w:rFonts w:eastAsiaTheme="minorEastAsia" w:cstheme="minorHAnsi"/>
              </w:rPr>
              <w:t>mm</w:t>
            </w:r>
          </w:p>
        </w:tc>
      </w:tr>
      <w:tr w:rsidR="005767E1" w14:paraId="5732E471" w14:textId="77777777" w:rsidTr="009F34D7">
        <w:trPr>
          <w:trHeight w:val="340"/>
        </w:trPr>
        <w:tc>
          <w:tcPr>
            <w:tcW w:w="1630" w:type="dxa"/>
            <w:vAlign w:val="center"/>
          </w:tcPr>
          <w:p w14:paraId="7198A1F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wat,t0</m:t>
                    </m:r>
                  </m:sub>
                </m:sSub>
              </m:oMath>
            </m:oMathPara>
          </w:p>
        </w:tc>
        <w:tc>
          <w:tcPr>
            <w:tcW w:w="6371" w:type="dxa"/>
            <w:vAlign w:val="center"/>
          </w:tcPr>
          <w:p w14:paraId="07896E19" w14:textId="77777777" w:rsidR="005767E1" w:rsidRDefault="005767E1" w:rsidP="005767E1">
            <w:r>
              <w:t>Initial water content of the soil of soil to given depth</w:t>
            </w:r>
          </w:p>
        </w:tc>
        <w:tc>
          <w:tcPr>
            <w:tcW w:w="1025" w:type="dxa"/>
            <w:vAlign w:val="center"/>
          </w:tcPr>
          <w:p w14:paraId="3E517CF0" w14:textId="77777777" w:rsidR="005767E1" w:rsidRDefault="005767E1" w:rsidP="005767E1">
            <w:pPr>
              <w:jc w:val="center"/>
              <w:rPr>
                <w:rFonts w:eastAsiaTheme="minorEastAsia" w:cstheme="minorHAnsi"/>
              </w:rPr>
            </w:pPr>
            <w:r>
              <w:rPr>
                <w:rFonts w:eastAsiaTheme="minorEastAsia" w:cstheme="minorHAnsi"/>
              </w:rPr>
              <w:t>mm</w:t>
            </w:r>
          </w:p>
        </w:tc>
      </w:tr>
      <w:tr w:rsidR="005767E1" w14:paraId="245BDBF2" w14:textId="77777777" w:rsidTr="009F34D7">
        <w:trPr>
          <w:trHeight w:val="340"/>
        </w:trPr>
        <w:tc>
          <w:tcPr>
            <w:tcW w:w="1630" w:type="dxa"/>
            <w:vAlign w:val="center"/>
          </w:tcPr>
          <w:p w14:paraId="5672BA6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water,house</m:t>
                    </m:r>
                  </m:sub>
                </m:sSub>
              </m:oMath>
            </m:oMathPara>
          </w:p>
        </w:tc>
        <w:tc>
          <w:tcPr>
            <w:tcW w:w="6371" w:type="dxa"/>
            <w:vAlign w:val="center"/>
          </w:tcPr>
          <w:p w14:paraId="0A66358D" w14:textId="77777777" w:rsidR="005767E1" w:rsidRDefault="005767E1" w:rsidP="005767E1">
            <w:r>
              <w:t>Total amount of water collected for the household and animals each month</w:t>
            </w:r>
          </w:p>
        </w:tc>
        <w:tc>
          <w:tcPr>
            <w:tcW w:w="1025" w:type="dxa"/>
            <w:vAlign w:val="center"/>
          </w:tcPr>
          <w:p w14:paraId="0E2108D0" w14:textId="77777777" w:rsidR="005767E1" w:rsidRDefault="005767E1" w:rsidP="005767E1">
            <w:pPr>
              <w:jc w:val="center"/>
              <w:rPr>
                <w:rFonts w:eastAsiaTheme="minorEastAsia" w:cstheme="minorHAnsi"/>
              </w:rPr>
            </w:pPr>
            <w:r>
              <w:rPr>
                <w:rFonts w:eastAsiaTheme="minorEastAsia"/>
              </w:rPr>
              <w:t>dm</w:t>
            </w:r>
            <w:r>
              <w:rPr>
                <w:rFonts w:eastAsiaTheme="minorEastAsia"/>
                <w:vertAlign w:val="superscript"/>
              </w:rPr>
              <w:t>3</w:t>
            </w:r>
          </w:p>
        </w:tc>
      </w:tr>
      <w:tr w:rsidR="005767E1" w14:paraId="4BE18BD0" w14:textId="77777777" w:rsidTr="009F34D7">
        <w:trPr>
          <w:trHeight w:val="340"/>
        </w:trPr>
        <w:tc>
          <w:tcPr>
            <w:tcW w:w="1630" w:type="dxa"/>
            <w:vAlign w:val="center"/>
          </w:tcPr>
          <w:p w14:paraId="7311983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water,total</m:t>
                    </m:r>
                  </m:sub>
                </m:sSub>
              </m:oMath>
            </m:oMathPara>
          </w:p>
        </w:tc>
        <w:tc>
          <w:tcPr>
            <w:tcW w:w="6371" w:type="dxa"/>
            <w:vAlign w:val="center"/>
          </w:tcPr>
          <w:p w14:paraId="05099D39" w14:textId="77777777" w:rsidR="005767E1" w:rsidRDefault="005767E1" w:rsidP="005767E1">
            <w:r>
              <w:rPr>
                <w:rFonts w:eastAsiaTheme="minorEastAsia"/>
              </w:rPr>
              <w:t>Total volume of water required each month</w:t>
            </w:r>
          </w:p>
        </w:tc>
        <w:tc>
          <w:tcPr>
            <w:tcW w:w="1025" w:type="dxa"/>
            <w:vAlign w:val="center"/>
          </w:tcPr>
          <w:p w14:paraId="5CE1575E" w14:textId="77777777" w:rsidR="005767E1" w:rsidRDefault="005767E1" w:rsidP="005767E1">
            <w:pPr>
              <w:jc w:val="center"/>
              <w:rPr>
                <w:rFonts w:eastAsiaTheme="minorEastAsia"/>
              </w:rPr>
            </w:pPr>
            <w:r>
              <w:rPr>
                <w:rFonts w:eastAsiaTheme="minorEastAsia"/>
              </w:rPr>
              <w:t>dm</w:t>
            </w:r>
            <w:r>
              <w:rPr>
                <w:rFonts w:eastAsiaTheme="minorEastAsia"/>
                <w:vertAlign w:val="superscript"/>
              </w:rPr>
              <w:t xml:space="preserve">3 </w:t>
            </w:r>
            <w:r w:rsidRPr="00C302D2">
              <w:rPr>
                <w:rFonts w:eastAsiaTheme="minorEastAsia"/>
              </w:rPr>
              <w:t>mnth</w:t>
            </w:r>
            <w:r w:rsidRPr="00C302D2">
              <w:rPr>
                <w:rFonts w:eastAsiaTheme="minorEastAsia"/>
                <w:vertAlign w:val="superscript"/>
              </w:rPr>
              <w:t>-1</w:t>
            </w:r>
          </w:p>
        </w:tc>
      </w:tr>
      <w:tr w:rsidR="005767E1" w14:paraId="316BD34F" w14:textId="77777777" w:rsidTr="009F34D7">
        <w:trPr>
          <w:trHeight w:val="340"/>
        </w:trPr>
        <w:tc>
          <w:tcPr>
            <w:tcW w:w="1630" w:type="dxa"/>
            <w:vAlign w:val="center"/>
          </w:tcPr>
          <w:p w14:paraId="26BD7C29"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water,trip</m:t>
                    </m:r>
                  </m:sub>
                </m:sSub>
              </m:oMath>
            </m:oMathPara>
          </w:p>
        </w:tc>
        <w:tc>
          <w:tcPr>
            <w:tcW w:w="6371" w:type="dxa"/>
            <w:vAlign w:val="center"/>
          </w:tcPr>
          <w:p w14:paraId="4E510351" w14:textId="77777777" w:rsidR="005767E1" w:rsidRDefault="005767E1" w:rsidP="005767E1">
            <w:r>
              <w:rPr>
                <w:rFonts w:eastAsiaTheme="minorEastAsia"/>
              </w:rPr>
              <w:t>Volume of water carried in each trip</w:t>
            </w:r>
          </w:p>
        </w:tc>
        <w:tc>
          <w:tcPr>
            <w:tcW w:w="1025" w:type="dxa"/>
            <w:vAlign w:val="center"/>
          </w:tcPr>
          <w:p w14:paraId="14F90CC6" w14:textId="77777777" w:rsidR="005767E1" w:rsidRPr="00A1381E" w:rsidRDefault="005767E1" w:rsidP="005767E1">
            <w:pPr>
              <w:jc w:val="center"/>
              <w:rPr>
                <w:rFonts w:eastAsiaTheme="minorEastAsia"/>
                <w:vertAlign w:val="superscript"/>
              </w:rPr>
            </w:pPr>
            <w:r>
              <w:rPr>
                <w:rFonts w:eastAsiaTheme="minorEastAsia"/>
              </w:rPr>
              <w:t>dm</w:t>
            </w:r>
            <w:r>
              <w:rPr>
                <w:rFonts w:eastAsiaTheme="minorEastAsia"/>
                <w:vertAlign w:val="superscript"/>
              </w:rPr>
              <w:t>3</w:t>
            </w:r>
          </w:p>
        </w:tc>
      </w:tr>
      <w:tr w:rsidR="005767E1" w14:paraId="751B8563" w14:textId="77777777" w:rsidTr="009F34D7">
        <w:trPr>
          <w:trHeight w:val="340"/>
        </w:trPr>
        <w:tc>
          <w:tcPr>
            <w:tcW w:w="1630" w:type="dxa"/>
            <w:vAlign w:val="center"/>
          </w:tcPr>
          <w:p w14:paraId="10964D3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water,trip,i</m:t>
                    </m:r>
                  </m:sub>
                </m:sSub>
              </m:oMath>
            </m:oMathPara>
          </w:p>
        </w:tc>
        <w:tc>
          <w:tcPr>
            <w:tcW w:w="6371" w:type="dxa"/>
            <w:vAlign w:val="center"/>
          </w:tcPr>
          <w:p w14:paraId="711C6CA6" w14:textId="77777777" w:rsidR="005767E1" w:rsidRDefault="005767E1" w:rsidP="005767E1">
            <w:pPr>
              <w:rPr>
                <w:rFonts w:eastAsiaTheme="minorEastAsia"/>
              </w:rPr>
            </w:pPr>
            <w:r>
              <w:rPr>
                <w:rFonts w:eastAsiaTheme="minorEastAsia"/>
              </w:rPr>
              <w:t>Volume of water carried in each trip by people in group i</w:t>
            </w:r>
          </w:p>
        </w:tc>
        <w:tc>
          <w:tcPr>
            <w:tcW w:w="1025" w:type="dxa"/>
            <w:vAlign w:val="center"/>
          </w:tcPr>
          <w:p w14:paraId="6A811550" w14:textId="77777777" w:rsidR="005767E1" w:rsidRPr="00A1381E" w:rsidRDefault="005767E1" w:rsidP="005767E1">
            <w:pPr>
              <w:jc w:val="center"/>
              <w:rPr>
                <w:rFonts w:eastAsiaTheme="minorEastAsia"/>
                <w:vertAlign w:val="superscript"/>
              </w:rPr>
            </w:pPr>
            <w:r>
              <w:rPr>
                <w:rFonts w:eastAsiaTheme="minorEastAsia"/>
              </w:rPr>
              <w:t>dm</w:t>
            </w:r>
            <w:r>
              <w:rPr>
                <w:rFonts w:eastAsiaTheme="minorEastAsia"/>
                <w:vertAlign w:val="superscript"/>
              </w:rPr>
              <w:t>3</w:t>
            </w:r>
          </w:p>
        </w:tc>
      </w:tr>
      <w:tr w:rsidR="005767E1" w14:paraId="6703657C" w14:textId="77777777" w:rsidTr="009F34D7">
        <w:trPr>
          <w:trHeight w:val="340"/>
        </w:trPr>
        <w:tc>
          <w:tcPr>
            <w:tcW w:w="1630" w:type="dxa"/>
            <w:vAlign w:val="center"/>
          </w:tcPr>
          <w:p w14:paraId="3BD91350"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adjust</m:t>
                    </m:r>
                  </m:sub>
                </m:sSub>
              </m:oMath>
            </m:oMathPara>
          </w:p>
        </w:tc>
        <w:tc>
          <w:tcPr>
            <w:tcW w:w="6371" w:type="dxa"/>
            <w:vAlign w:val="center"/>
          </w:tcPr>
          <w:p w14:paraId="11C6B0B8" w14:textId="77777777" w:rsidR="005767E1" w:rsidRDefault="005767E1" w:rsidP="005767E1">
            <w:pPr>
              <w:rPr>
                <w:rFonts w:eastAsiaTheme="minorEastAsia"/>
              </w:rPr>
            </w:pPr>
            <w:r>
              <w:rPr>
                <w:rFonts w:eastAsiaTheme="minorEastAsia"/>
              </w:rPr>
              <w:t>Capture or release of nutrients to adjust the C:nutrient ratio of the soil organic matter to the stable ratio</w:t>
            </w:r>
            <w:r w:rsidRPr="006D1119">
              <w:rPr>
                <w:rFonts w:eastAsiaTheme="minorEastAsia"/>
              </w:rPr>
              <w:t xml:space="preserve"> </w:t>
            </w:r>
            <w:r>
              <w:rPr>
                <w:rFonts w:eastAsiaTheme="minorEastAsia"/>
              </w:rPr>
              <w:t>of the nutrient</w:t>
            </w:r>
          </w:p>
        </w:tc>
        <w:tc>
          <w:tcPr>
            <w:tcW w:w="1025" w:type="dxa"/>
            <w:vAlign w:val="center"/>
          </w:tcPr>
          <w:p w14:paraId="0E762F5B" w14:textId="77777777" w:rsidR="005767E1" w:rsidRDefault="005767E1" w:rsidP="005767E1">
            <w:pPr>
              <w:jc w:val="center"/>
              <w:rPr>
                <w:rFonts w:eastAsiaTheme="minorEastAsia" w:cstheme="minorHAnsi"/>
              </w:rPr>
            </w:pPr>
            <w:r>
              <w:rPr>
                <w:rFonts w:eastAsiaTheme="minorEastAsia" w:cstheme="minorHAnsi"/>
              </w:rPr>
              <w:t>kg ha</w:t>
            </w:r>
            <w:r>
              <w:rPr>
                <w:rFonts w:eastAsiaTheme="minorEastAsia" w:cstheme="minorHAnsi"/>
                <w:vertAlign w:val="superscript"/>
              </w:rPr>
              <w:t>-1</w:t>
            </w:r>
          </w:p>
        </w:tc>
      </w:tr>
      <w:tr w:rsidR="005767E1" w14:paraId="014628A0" w14:textId="77777777" w:rsidTr="009F34D7">
        <w:trPr>
          <w:trHeight w:val="340"/>
        </w:trPr>
        <w:tc>
          <w:tcPr>
            <w:tcW w:w="1630" w:type="dxa"/>
            <w:vAlign w:val="center"/>
          </w:tcPr>
          <w:p w14:paraId="0859456E"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fert</m:t>
                    </m:r>
                  </m:sub>
                </m:sSub>
              </m:oMath>
            </m:oMathPara>
          </w:p>
        </w:tc>
        <w:tc>
          <w:tcPr>
            <w:tcW w:w="6371" w:type="dxa"/>
            <w:vAlign w:val="center"/>
          </w:tcPr>
          <w:p w14:paraId="63C93858" w14:textId="77777777" w:rsidR="005767E1" w:rsidRDefault="005767E1" w:rsidP="005767E1">
            <w:pPr>
              <w:rPr>
                <w:rFonts w:eastAsiaTheme="minorEastAsia"/>
              </w:rPr>
            </w:pPr>
            <w:r>
              <w:rPr>
                <w:rFonts w:eastAsiaTheme="minorEastAsia"/>
              </w:rPr>
              <w:t>Nutrient supply to crop from fertiliser added to the soil</w:t>
            </w:r>
          </w:p>
        </w:tc>
        <w:tc>
          <w:tcPr>
            <w:tcW w:w="1025" w:type="dxa"/>
            <w:vAlign w:val="center"/>
          </w:tcPr>
          <w:p w14:paraId="39836854" w14:textId="77777777" w:rsidR="005767E1" w:rsidRDefault="005767E1" w:rsidP="005767E1">
            <w:pPr>
              <w:jc w:val="center"/>
              <w:rPr>
                <w:rFonts w:eastAsiaTheme="minorEastAsia" w:cstheme="minorHAnsi"/>
              </w:rPr>
            </w:pPr>
            <w:r>
              <w:rPr>
                <w:rFonts w:eastAsiaTheme="minorEastAsia" w:cstheme="minorHAnsi"/>
              </w:rPr>
              <w:t>kg ha</w:t>
            </w:r>
            <w:r>
              <w:rPr>
                <w:rFonts w:eastAsiaTheme="minorEastAsia" w:cstheme="minorHAnsi"/>
                <w:vertAlign w:val="superscript"/>
              </w:rPr>
              <w:t>-1</w:t>
            </w:r>
          </w:p>
        </w:tc>
      </w:tr>
      <w:tr w:rsidR="005767E1" w14:paraId="3E01CE75" w14:textId="77777777" w:rsidTr="009F34D7">
        <w:trPr>
          <w:trHeight w:val="340"/>
        </w:trPr>
        <w:tc>
          <w:tcPr>
            <w:tcW w:w="1630" w:type="dxa"/>
            <w:vAlign w:val="center"/>
          </w:tcPr>
          <w:p w14:paraId="7B9127E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fert,in</m:t>
                    </m:r>
                  </m:sub>
                </m:sSub>
              </m:oMath>
            </m:oMathPara>
          </w:p>
        </w:tc>
        <w:tc>
          <w:tcPr>
            <w:tcW w:w="6371" w:type="dxa"/>
            <w:vAlign w:val="center"/>
          </w:tcPr>
          <w:p w14:paraId="0AB41E4A" w14:textId="77777777" w:rsidR="005767E1" w:rsidRDefault="005767E1" w:rsidP="005767E1">
            <w:pPr>
              <w:rPr>
                <w:rFonts w:eastAsiaTheme="minorEastAsia"/>
              </w:rPr>
            </w:pPr>
            <w:r>
              <w:rPr>
                <w:rFonts w:eastAsiaTheme="minorEastAsia"/>
              </w:rPr>
              <w:t>Nutrient added to the soil in fertiliser</w:t>
            </w:r>
          </w:p>
        </w:tc>
        <w:tc>
          <w:tcPr>
            <w:tcW w:w="1025" w:type="dxa"/>
            <w:vAlign w:val="center"/>
          </w:tcPr>
          <w:p w14:paraId="3AFAAE69" w14:textId="77777777" w:rsidR="005767E1" w:rsidRDefault="005767E1" w:rsidP="005767E1">
            <w:pPr>
              <w:jc w:val="center"/>
              <w:rPr>
                <w:rFonts w:eastAsiaTheme="minorEastAsia" w:cstheme="minorHAnsi"/>
              </w:rPr>
            </w:pPr>
            <w:r>
              <w:rPr>
                <w:rFonts w:eastAsiaTheme="minorEastAsia" w:cstheme="minorHAnsi"/>
              </w:rPr>
              <w:t>kg ha</w:t>
            </w:r>
            <w:r>
              <w:rPr>
                <w:rFonts w:eastAsiaTheme="minorEastAsia" w:cstheme="minorHAnsi"/>
                <w:vertAlign w:val="superscript"/>
              </w:rPr>
              <w:t>-1</w:t>
            </w:r>
          </w:p>
        </w:tc>
      </w:tr>
      <w:tr w:rsidR="005767E1" w14:paraId="7119FE9B" w14:textId="77777777" w:rsidTr="009F34D7">
        <w:trPr>
          <w:trHeight w:val="340"/>
        </w:trPr>
        <w:tc>
          <w:tcPr>
            <w:tcW w:w="1630" w:type="dxa"/>
            <w:vAlign w:val="center"/>
          </w:tcPr>
          <w:p w14:paraId="665A2FF3"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oMath>
            </m:oMathPara>
          </w:p>
        </w:tc>
        <w:tc>
          <w:tcPr>
            <w:tcW w:w="6371" w:type="dxa"/>
            <w:vAlign w:val="center"/>
          </w:tcPr>
          <w:p w14:paraId="2CEE6820" w14:textId="77777777" w:rsidR="005767E1" w:rsidRDefault="005767E1" w:rsidP="005767E1">
            <w:pPr>
              <w:rPr>
                <w:rFonts w:eastAsiaTheme="minorEastAsia"/>
              </w:rPr>
            </w:pPr>
            <w:r>
              <w:rPr>
                <w:rFonts w:eastAsiaTheme="minorEastAsia"/>
              </w:rPr>
              <w:t>Minimum amount of nutrient that results in a harvestable yield</w:t>
            </w:r>
          </w:p>
        </w:tc>
        <w:tc>
          <w:tcPr>
            <w:tcW w:w="1025" w:type="dxa"/>
            <w:vAlign w:val="center"/>
          </w:tcPr>
          <w:p w14:paraId="511D6E36" w14:textId="77777777" w:rsidR="005767E1" w:rsidRDefault="005767E1" w:rsidP="005767E1">
            <w:pPr>
              <w:jc w:val="center"/>
              <w:rPr>
                <w:rFonts w:eastAsiaTheme="minorEastAsia" w:cstheme="minorHAnsi"/>
              </w:rPr>
            </w:pPr>
            <w:r>
              <w:rPr>
                <w:rFonts w:eastAsiaTheme="minorEastAsia" w:cstheme="minorHAnsi"/>
              </w:rPr>
              <w:t>kg ha</w:t>
            </w:r>
            <w:r>
              <w:rPr>
                <w:rFonts w:eastAsiaTheme="minorEastAsia" w:cstheme="minorHAnsi"/>
                <w:vertAlign w:val="superscript"/>
              </w:rPr>
              <w:t>-1</w:t>
            </w:r>
          </w:p>
        </w:tc>
      </w:tr>
      <w:tr w:rsidR="005767E1" w14:paraId="7224B720" w14:textId="77777777" w:rsidTr="009F34D7">
        <w:trPr>
          <w:trHeight w:val="340"/>
        </w:trPr>
        <w:tc>
          <w:tcPr>
            <w:tcW w:w="1630" w:type="dxa"/>
            <w:vAlign w:val="center"/>
          </w:tcPr>
          <w:p w14:paraId="0D497D38"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opt</m:t>
                    </m:r>
                  </m:sub>
                </m:sSub>
              </m:oMath>
            </m:oMathPara>
          </w:p>
        </w:tc>
        <w:tc>
          <w:tcPr>
            <w:tcW w:w="6371" w:type="dxa"/>
            <w:vAlign w:val="center"/>
          </w:tcPr>
          <w:p w14:paraId="57557907" w14:textId="77777777" w:rsidR="005767E1" w:rsidRDefault="005767E1" w:rsidP="005767E1">
            <w:pPr>
              <w:rPr>
                <w:rFonts w:eastAsiaTheme="minorEastAsia"/>
              </w:rPr>
            </w:pPr>
            <w:r>
              <w:rPr>
                <w:rFonts w:eastAsiaTheme="minorEastAsia"/>
              </w:rPr>
              <w:t>Optimum amount of nutrient for the crop which results in crop yield that is not limited by the nutrient</w:t>
            </w:r>
          </w:p>
        </w:tc>
        <w:tc>
          <w:tcPr>
            <w:tcW w:w="1025" w:type="dxa"/>
            <w:vAlign w:val="center"/>
          </w:tcPr>
          <w:p w14:paraId="0510D76A" w14:textId="77777777" w:rsidR="005767E1" w:rsidRDefault="005767E1" w:rsidP="005767E1">
            <w:pPr>
              <w:jc w:val="center"/>
              <w:rPr>
                <w:rFonts w:eastAsiaTheme="minorEastAsia" w:cstheme="minorHAnsi"/>
              </w:rPr>
            </w:pPr>
            <w:r>
              <w:rPr>
                <w:rFonts w:eastAsiaTheme="minorEastAsia" w:cstheme="minorHAnsi"/>
              </w:rPr>
              <w:t>kg ha</w:t>
            </w:r>
            <w:r>
              <w:rPr>
                <w:rFonts w:eastAsiaTheme="minorEastAsia" w:cstheme="minorHAnsi"/>
                <w:vertAlign w:val="superscript"/>
              </w:rPr>
              <w:t>-1</w:t>
            </w:r>
          </w:p>
        </w:tc>
      </w:tr>
      <w:tr w:rsidR="005767E1" w14:paraId="70832CB0" w14:textId="77777777" w:rsidTr="009F34D7">
        <w:trPr>
          <w:trHeight w:val="340"/>
        </w:trPr>
        <w:tc>
          <w:tcPr>
            <w:tcW w:w="1630" w:type="dxa"/>
            <w:vAlign w:val="center"/>
          </w:tcPr>
          <w:p w14:paraId="05923A9E"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OW,DPM</m:t>
                    </m:r>
                  </m:sub>
                </m:sSub>
              </m:oMath>
            </m:oMathPara>
          </w:p>
        </w:tc>
        <w:tc>
          <w:tcPr>
            <w:tcW w:w="6371" w:type="dxa"/>
            <w:vAlign w:val="center"/>
          </w:tcPr>
          <w:p w14:paraId="55DF79C4" w14:textId="77777777" w:rsidR="005767E1" w:rsidRDefault="005767E1" w:rsidP="005767E1">
            <w:pPr>
              <w:rPr>
                <w:rFonts w:eastAsiaTheme="minorEastAsia"/>
              </w:rPr>
            </w:pPr>
            <w:r>
              <w:rPr>
                <w:rFonts w:eastAsiaTheme="minorEastAsia"/>
              </w:rPr>
              <w:t>Nutrient, X, in DPM pool in the organic waste</w:t>
            </w:r>
          </w:p>
        </w:tc>
        <w:tc>
          <w:tcPr>
            <w:tcW w:w="1025" w:type="dxa"/>
            <w:vAlign w:val="center"/>
          </w:tcPr>
          <w:p w14:paraId="794F4125" w14:textId="77777777" w:rsidR="005767E1" w:rsidRPr="005C3250" w:rsidRDefault="005767E1" w:rsidP="005767E1">
            <w:pPr>
              <w:jc w:val="center"/>
              <w:rPr>
                <w:rFonts w:eastAsiaTheme="minorEastAsia" w:cstheme="minorHAnsi"/>
                <w:vertAlign w:val="superscript"/>
              </w:rPr>
            </w:pPr>
            <w:r>
              <w:rPr>
                <w:rFonts w:eastAsiaTheme="minorEastAsia" w:cstheme="minorHAnsi"/>
              </w:rPr>
              <w:t>kg ha</w:t>
            </w:r>
            <w:r>
              <w:rPr>
                <w:rFonts w:eastAsiaTheme="minorEastAsia" w:cstheme="minorHAnsi"/>
                <w:vertAlign w:val="superscript"/>
              </w:rPr>
              <w:t>-1</w:t>
            </w:r>
          </w:p>
        </w:tc>
      </w:tr>
      <w:tr w:rsidR="005767E1" w14:paraId="7765E84B" w14:textId="77777777" w:rsidTr="009F34D7">
        <w:trPr>
          <w:trHeight w:val="340"/>
        </w:trPr>
        <w:tc>
          <w:tcPr>
            <w:tcW w:w="1630" w:type="dxa"/>
            <w:vAlign w:val="center"/>
          </w:tcPr>
          <w:p w14:paraId="73564CB4"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OW,HUM</m:t>
                    </m:r>
                  </m:sub>
                </m:sSub>
              </m:oMath>
            </m:oMathPara>
          </w:p>
        </w:tc>
        <w:tc>
          <w:tcPr>
            <w:tcW w:w="6371" w:type="dxa"/>
            <w:vAlign w:val="center"/>
          </w:tcPr>
          <w:p w14:paraId="50C97D77" w14:textId="77777777" w:rsidR="005767E1" w:rsidRDefault="005767E1" w:rsidP="005767E1">
            <w:pPr>
              <w:rPr>
                <w:rFonts w:eastAsiaTheme="minorEastAsia"/>
              </w:rPr>
            </w:pPr>
            <w:r>
              <w:rPr>
                <w:rFonts w:eastAsiaTheme="minorEastAsia"/>
              </w:rPr>
              <w:t>Nutrient, X, in HUM pool in the organic waste</w:t>
            </w:r>
          </w:p>
        </w:tc>
        <w:tc>
          <w:tcPr>
            <w:tcW w:w="1025" w:type="dxa"/>
            <w:vAlign w:val="center"/>
          </w:tcPr>
          <w:p w14:paraId="5CDF239B" w14:textId="77777777" w:rsidR="005767E1" w:rsidRPr="005C3250" w:rsidRDefault="005767E1" w:rsidP="005767E1">
            <w:pPr>
              <w:jc w:val="center"/>
              <w:rPr>
                <w:rFonts w:eastAsiaTheme="minorEastAsia" w:cstheme="minorHAnsi"/>
                <w:vertAlign w:val="superscript"/>
              </w:rPr>
            </w:pPr>
            <w:r>
              <w:rPr>
                <w:rFonts w:eastAsiaTheme="minorEastAsia" w:cstheme="minorHAnsi"/>
              </w:rPr>
              <w:t>kg ha</w:t>
            </w:r>
            <w:r>
              <w:rPr>
                <w:rFonts w:eastAsiaTheme="minorEastAsia" w:cstheme="minorHAnsi"/>
                <w:vertAlign w:val="superscript"/>
              </w:rPr>
              <w:t>-1</w:t>
            </w:r>
          </w:p>
        </w:tc>
      </w:tr>
      <w:tr w:rsidR="005767E1" w14:paraId="17991F27" w14:textId="77777777" w:rsidTr="009F34D7">
        <w:trPr>
          <w:trHeight w:val="340"/>
        </w:trPr>
        <w:tc>
          <w:tcPr>
            <w:tcW w:w="1630" w:type="dxa"/>
            <w:vAlign w:val="center"/>
          </w:tcPr>
          <w:p w14:paraId="1B8D702C"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release</m:t>
                    </m:r>
                  </m:sub>
                </m:sSub>
              </m:oMath>
            </m:oMathPara>
          </w:p>
        </w:tc>
        <w:tc>
          <w:tcPr>
            <w:tcW w:w="6371" w:type="dxa"/>
            <w:vAlign w:val="center"/>
          </w:tcPr>
          <w:p w14:paraId="1C150341" w14:textId="77777777" w:rsidR="005767E1" w:rsidRDefault="005767E1" w:rsidP="005767E1">
            <w:pPr>
              <w:rPr>
                <w:rFonts w:eastAsiaTheme="minorEastAsia"/>
              </w:rPr>
            </w:pPr>
            <w:r>
              <w:rPr>
                <w:rFonts w:eastAsiaTheme="minorEastAsia"/>
              </w:rPr>
              <w:t>Release of nutrient associated with the loss of CO</w:t>
            </w:r>
            <w:r>
              <w:rPr>
                <w:rFonts w:eastAsiaTheme="minorEastAsia"/>
                <w:vertAlign w:val="subscript"/>
              </w:rPr>
              <w:t>2</w:t>
            </w:r>
            <w:r>
              <w:rPr>
                <w:rFonts w:eastAsiaTheme="minorEastAsia"/>
              </w:rPr>
              <w:t>-C on decomposition</w:t>
            </w:r>
          </w:p>
        </w:tc>
        <w:tc>
          <w:tcPr>
            <w:tcW w:w="1025" w:type="dxa"/>
            <w:vAlign w:val="center"/>
          </w:tcPr>
          <w:p w14:paraId="6D2AA216" w14:textId="77777777" w:rsidR="005767E1" w:rsidRDefault="005767E1" w:rsidP="005767E1">
            <w:pPr>
              <w:jc w:val="center"/>
              <w:rPr>
                <w:rFonts w:eastAsiaTheme="minorEastAsia" w:cstheme="minorHAnsi"/>
              </w:rPr>
            </w:pPr>
            <w:r>
              <w:rPr>
                <w:rFonts w:eastAsiaTheme="minorEastAsia" w:cstheme="minorHAnsi"/>
              </w:rPr>
              <w:t>kg ha</w:t>
            </w:r>
            <w:r>
              <w:rPr>
                <w:rFonts w:eastAsiaTheme="minorEastAsia" w:cstheme="minorHAnsi"/>
                <w:vertAlign w:val="superscript"/>
              </w:rPr>
              <w:t>-1</w:t>
            </w:r>
          </w:p>
        </w:tc>
      </w:tr>
      <w:tr w:rsidR="005767E1" w14:paraId="2637D70A" w14:textId="77777777" w:rsidTr="009F34D7">
        <w:trPr>
          <w:trHeight w:val="340"/>
        </w:trPr>
        <w:tc>
          <w:tcPr>
            <w:tcW w:w="1630" w:type="dxa"/>
            <w:vAlign w:val="center"/>
          </w:tcPr>
          <w:p w14:paraId="684CEA11" w14:textId="77777777" w:rsidR="005767E1" w:rsidRDefault="008D1106" w:rsidP="005767E1">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soil</m:t>
                    </m:r>
                  </m:sub>
                </m:sSub>
              </m:oMath>
            </m:oMathPara>
          </w:p>
        </w:tc>
        <w:tc>
          <w:tcPr>
            <w:tcW w:w="6371" w:type="dxa"/>
            <w:vAlign w:val="center"/>
          </w:tcPr>
          <w:p w14:paraId="69BC7247" w14:textId="77777777" w:rsidR="005767E1" w:rsidRDefault="005767E1" w:rsidP="005767E1">
            <w:r>
              <w:rPr>
                <w:rFonts w:eastAsiaTheme="minorEastAsia"/>
              </w:rPr>
              <w:t>Soil supply of the nutrient to given depth</w:t>
            </w:r>
          </w:p>
        </w:tc>
        <w:tc>
          <w:tcPr>
            <w:tcW w:w="1025" w:type="dxa"/>
            <w:vAlign w:val="center"/>
          </w:tcPr>
          <w:p w14:paraId="7D790167" w14:textId="77777777" w:rsidR="005767E1" w:rsidRPr="00DC1FEA" w:rsidRDefault="005767E1" w:rsidP="005767E1">
            <w:pPr>
              <w:jc w:val="center"/>
              <w:rPr>
                <w:rFonts w:eastAsiaTheme="minorEastAsia" w:cstheme="minorHAnsi"/>
                <w:vertAlign w:val="superscript"/>
              </w:rPr>
            </w:pPr>
            <w:r>
              <w:rPr>
                <w:rFonts w:eastAsiaTheme="minorEastAsia" w:cstheme="minorHAnsi"/>
              </w:rPr>
              <w:t>kg ha</w:t>
            </w:r>
            <w:r>
              <w:rPr>
                <w:rFonts w:eastAsiaTheme="minorEastAsia" w:cstheme="minorHAnsi"/>
                <w:vertAlign w:val="superscript"/>
              </w:rPr>
              <w:t>-1</w:t>
            </w:r>
          </w:p>
        </w:tc>
      </w:tr>
      <w:tr w:rsidR="005D48A9" w14:paraId="09B3B4D7" w14:textId="77777777" w:rsidTr="009F34D7">
        <w:trPr>
          <w:trHeight w:val="340"/>
        </w:trPr>
        <w:tc>
          <w:tcPr>
            <w:tcW w:w="1630" w:type="dxa"/>
            <w:vAlign w:val="center"/>
          </w:tcPr>
          <w:p w14:paraId="66713ED6" w14:textId="54706B8E" w:rsidR="005D48A9" w:rsidRDefault="008D1106" w:rsidP="005D48A9">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soil,last</m:t>
                    </m:r>
                  </m:sub>
                </m:sSub>
              </m:oMath>
            </m:oMathPara>
          </w:p>
        </w:tc>
        <w:tc>
          <w:tcPr>
            <w:tcW w:w="6371" w:type="dxa"/>
            <w:vAlign w:val="center"/>
          </w:tcPr>
          <w:p w14:paraId="21847E9F" w14:textId="4255827B" w:rsidR="005D48A9" w:rsidRDefault="005D48A9" w:rsidP="005D48A9">
            <w:r>
              <w:rPr>
                <w:rFonts w:eastAsiaTheme="minorEastAsia"/>
              </w:rPr>
              <w:t>Soil supply of the nutrient to given depth in the last timestep (assuming no nutrient limitation)</w:t>
            </w:r>
          </w:p>
        </w:tc>
        <w:tc>
          <w:tcPr>
            <w:tcW w:w="1025" w:type="dxa"/>
            <w:vAlign w:val="center"/>
          </w:tcPr>
          <w:p w14:paraId="72FA5C4C" w14:textId="3C0CDFB7" w:rsidR="005D48A9" w:rsidRDefault="005D48A9" w:rsidP="005D48A9">
            <w:pPr>
              <w:jc w:val="center"/>
              <w:rPr>
                <w:rFonts w:eastAsiaTheme="minorEastAsia" w:cstheme="minorHAnsi"/>
              </w:rPr>
            </w:pPr>
            <w:r>
              <w:rPr>
                <w:rFonts w:eastAsiaTheme="minorEastAsia" w:cstheme="minorHAnsi"/>
              </w:rPr>
              <w:t>kg ha</w:t>
            </w:r>
            <w:r>
              <w:rPr>
                <w:rFonts w:eastAsiaTheme="minorEastAsia" w:cstheme="minorHAnsi"/>
                <w:vertAlign w:val="superscript"/>
              </w:rPr>
              <w:t>-1</w:t>
            </w:r>
          </w:p>
        </w:tc>
      </w:tr>
      <w:tr w:rsidR="005D48A9" w14:paraId="7C4F7999" w14:textId="77777777" w:rsidTr="009F34D7">
        <w:trPr>
          <w:trHeight w:val="340"/>
        </w:trPr>
        <w:tc>
          <w:tcPr>
            <w:tcW w:w="1630" w:type="dxa"/>
            <w:vAlign w:val="center"/>
          </w:tcPr>
          <w:p w14:paraId="187BD5D5" w14:textId="28469245" w:rsidR="005D48A9" w:rsidRDefault="008D1106" w:rsidP="005D48A9">
            <w:pP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soil,last,act</m:t>
                    </m:r>
                  </m:sub>
                </m:sSub>
              </m:oMath>
            </m:oMathPara>
          </w:p>
        </w:tc>
        <w:tc>
          <w:tcPr>
            <w:tcW w:w="6371" w:type="dxa"/>
            <w:vAlign w:val="center"/>
          </w:tcPr>
          <w:p w14:paraId="61C6FB35" w14:textId="0EEFB837" w:rsidR="005D48A9" w:rsidRDefault="005D48A9" w:rsidP="005D48A9">
            <w:r>
              <w:rPr>
                <w:rFonts w:eastAsiaTheme="minorEastAsia"/>
              </w:rPr>
              <w:t>Soil supply of the nutrient to given depth in the last timestep (actual accounting for nutrient limitation)</w:t>
            </w:r>
          </w:p>
        </w:tc>
        <w:tc>
          <w:tcPr>
            <w:tcW w:w="1025" w:type="dxa"/>
            <w:vAlign w:val="center"/>
          </w:tcPr>
          <w:p w14:paraId="29A00E40" w14:textId="5D95E3C7" w:rsidR="005D48A9" w:rsidRDefault="005D48A9" w:rsidP="005D48A9">
            <w:pPr>
              <w:jc w:val="center"/>
              <w:rPr>
                <w:rFonts w:eastAsiaTheme="minorEastAsia" w:cstheme="minorHAnsi"/>
              </w:rPr>
            </w:pPr>
            <w:r>
              <w:rPr>
                <w:rFonts w:eastAsiaTheme="minorEastAsia" w:cstheme="minorHAnsi"/>
              </w:rPr>
              <w:t>kg ha</w:t>
            </w:r>
            <w:r>
              <w:rPr>
                <w:rFonts w:eastAsiaTheme="minorEastAsia" w:cstheme="minorHAnsi"/>
                <w:vertAlign w:val="superscript"/>
              </w:rPr>
              <w:t>-1</w:t>
            </w:r>
          </w:p>
        </w:tc>
      </w:tr>
      <w:tr w:rsidR="005D48A9" w14:paraId="3283E634" w14:textId="77777777" w:rsidTr="009F34D7">
        <w:trPr>
          <w:trHeight w:val="340"/>
        </w:trPr>
        <w:tc>
          <w:tcPr>
            <w:tcW w:w="1630" w:type="dxa"/>
            <w:vAlign w:val="center"/>
          </w:tcPr>
          <w:p w14:paraId="47414F9B" w14:textId="77777777" w:rsidR="005D48A9" w:rsidRDefault="005D48A9" w:rsidP="005D48A9">
            <w:pPr>
              <w:rPr>
                <w:rFonts w:ascii="Calibri" w:eastAsia="Calibri" w:hAnsi="Calibri" w:cs="Times New Roman"/>
              </w:rPr>
            </w:pPr>
            <m:oMathPara>
              <m:oMath>
                <m:r>
                  <w:rPr>
                    <w:rFonts w:ascii="Cambria Math" w:hAnsi="Cambria Math"/>
                  </w:rPr>
                  <m:t>δ</m:t>
                </m:r>
              </m:oMath>
            </m:oMathPara>
          </w:p>
        </w:tc>
        <w:tc>
          <w:tcPr>
            <w:tcW w:w="6371" w:type="dxa"/>
            <w:vAlign w:val="center"/>
          </w:tcPr>
          <w:p w14:paraId="2F97D742" w14:textId="77777777" w:rsidR="005D48A9" w:rsidRDefault="005D48A9" w:rsidP="005D48A9">
            <w:r>
              <w:t>Declination of the sun</w:t>
            </w:r>
          </w:p>
        </w:tc>
        <w:tc>
          <w:tcPr>
            <w:tcW w:w="1025" w:type="dxa"/>
            <w:vAlign w:val="center"/>
          </w:tcPr>
          <w:p w14:paraId="6F29D2AB" w14:textId="77777777" w:rsidR="005D48A9" w:rsidRDefault="005D48A9" w:rsidP="005D48A9">
            <w:pPr>
              <w:jc w:val="center"/>
              <w:rPr>
                <w:rFonts w:eastAsiaTheme="minorEastAsia" w:cstheme="minorHAnsi"/>
              </w:rPr>
            </w:pPr>
            <w:r>
              <w:rPr>
                <w:rFonts w:eastAsiaTheme="minorEastAsia" w:cstheme="minorHAnsi"/>
              </w:rPr>
              <w:t>radians</w:t>
            </w:r>
          </w:p>
        </w:tc>
      </w:tr>
      <w:tr w:rsidR="005D48A9" w14:paraId="409FBC2A" w14:textId="77777777" w:rsidTr="009F34D7">
        <w:trPr>
          <w:trHeight w:val="340"/>
        </w:trPr>
        <w:tc>
          <w:tcPr>
            <w:tcW w:w="1630" w:type="dxa"/>
            <w:vAlign w:val="center"/>
          </w:tcPr>
          <w:p w14:paraId="09232AF1" w14:textId="77777777" w:rsidR="005D48A9" w:rsidRDefault="005D48A9" w:rsidP="005D48A9">
            <w:pPr>
              <w:rPr>
                <w:rFonts w:ascii="Calibri" w:eastAsia="Calibri" w:hAnsi="Calibri" w:cs="Times New Roman"/>
              </w:rPr>
            </w:pPr>
            <m:oMathPara>
              <m:oMath>
                <m:r>
                  <w:rPr>
                    <w:rFonts w:ascii="Cambria Math" w:hAnsi="Cambria Math"/>
                  </w:rPr>
                  <m:t>ε</m:t>
                </m:r>
              </m:oMath>
            </m:oMathPara>
          </w:p>
        </w:tc>
        <w:tc>
          <w:tcPr>
            <w:tcW w:w="6371" w:type="dxa"/>
            <w:vAlign w:val="center"/>
          </w:tcPr>
          <w:p w14:paraId="25330F0F" w14:textId="77777777" w:rsidR="005D48A9" w:rsidRDefault="005D48A9" w:rsidP="005D48A9">
            <w:r>
              <w:t>Exponent function, used in Thornthwaite equation</w:t>
            </w:r>
          </w:p>
        </w:tc>
        <w:tc>
          <w:tcPr>
            <w:tcW w:w="1025" w:type="dxa"/>
            <w:vAlign w:val="center"/>
          </w:tcPr>
          <w:p w14:paraId="32D56C12" w14:textId="77777777" w:rsidR="005D48A9" w:rsidRDefault="005D48A9" w:rsidP="005D48A9">
            <w:pPr>
              <w:jc w:val="center"/>
              <w:rPr>
                <w:rFonts w:eastAsiaTheme="minorEastAsia" w:cstheme="minorHAnsi"/>
              </w:rPr>
            </w:pPr>
            <w:r>
              <w:rPr>
                <w:rFonts w:eastAsiaTheme="minorEastAsia" w:cstheme="minorHAnsi"/>
              </w:rPr>
              <w:t>No Units</w:t>
            </w:r>
          </w:p>
        </w:tc>
      </w:tr>
      <w:tr w:rsidR="005D48A9" w14:paraId="489CCBBE" w14:textId="77777777" w:rsidTr="009F34D7">
        <w:trPr>
          <w:trHeight w:val="340"/>
        </w:trPr>
        <w:tc>
          <w:tcPr>
            <w:tcW w:w="1630" w:type="dxa"/>
            <w:vAlign w:val="center"/>
          </w:tcPr>
          <w:p w14:paraId="4B0277FD" w14:textId="77777777" w:rsidR="005D48A9" w:rsidRDefault="008D1106" w:rsidP="005D48A9">
            <w:pPr>
              <w:rPr>
                <w:rFonts w:ascii="Calibri" w:eastAsia="Calibri" w:hAnsi="Calibri" w:cs="Times New Roman"/>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d</m:t>
                    </m:r>
                  </m:sub>
                </m:sSub>
              </m:oMath>
            </m:oMathPara>
          </w:p>
        </w:tc>
        <w:tc>
          <w:tcPr>
            <w:tcW w:w="6371" w:type="dxa"/>
            <w:vAlign w:val="center"/>
          </w:tcPr>
          <w:p w14:paraId="38C211DB" w14:textId="77777777" w:rsidR="005D48A9" w:rsidRDefault="005D48A9" w:rsidP="005D48A9">
            <w:r>
              <w:t>Date in Julian days, expressed as an angle</w:t>
            </w:r>
          </w:p>
        </w:tc>
        <w:tc>
          <w:tcPr>
            <w:tcW w:w="1025" w:type="dxa"/>
            <w:vAlign w:val="center"/>
          </w:tcPr>
          <w:p w14:paraId="0833DC73" w14:textId="77777777" w:rsidR="005D48A9" w:rsidRDefault="005D48A9" w:rsidP="005D48A9">
            <w:pPr>
              <w:jc w:val="center"/>
              <w:rPr>
                <w:rFonts w:eastAsiaTheme="minorEastAsia" w:cstheme="minorHAnsi"/>
              </w:rPr>
            </w:pPr>
            <w:r>
              <w:rPr>
                <w:rFonts w:eastAsiaTheme="minorEastAsia" w:cstheme="minorHAnsi"/>
              </w:rPr>
              <w:t>radians</w:t>
            </w:r>
          </w:p>
        </w:tc>
      </w:tr>
      <w:tr w:rsidR="005D48A9" w14:paraId="492C5062" w14:textId="77777777" w:rsidTr="009F34D7">
        <w:trPr>
          <w:trHeight w:val="340"/>
        </w:trPr>
        <w:tc>
          <w:tcPr>
            <w:tcW w:w="1630" w:type="dxa"/>
            <w:vAlign w:val="center"/>
          </w:tcPr>
          <w:p w14:paraId="4241190E" w14:textId="77777777" w:rsidR="005D48A9" w:rsidRDefault="008D1106" w:rsidP="005D48A9">
            <w:pP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m:rPr>
                        <m:sty m:val="p"/>
                      </m:rPr>
                      <w:rPr>
                        <w:rFonts w:ascii="Cambria Math" w:hAnsi="Cambria Math"/>
                      </w:rPr>
                      <m:t>FC</m:t>
                    </m:r>
                  </m:sub>
                </m:sSub>
              </m:oMath>
            </m:oMathPara>
          </w:p>
        </w:tc>
        <w:tc>
          <w:tcPr>
            <w:tcW w:w="6371" w:type="dxa"/>
            <w:vAlign w:val="center"/>
          </w:tcPr>
          <w:p w14:paraId="566B108A" w14:textId="77777777" w:rsidR="005D48A9" w:rsidRDefault="005D48A9" w:rsidP="005D48A9">
            <w:r>
              <w:t>Volumetric water content at field capacity</w:t>
            </w:r>
          </w:p>
        </w:tc>
        <w:tc>
          <w:tcPr>
            <w:tcW w:w="1025" w:type="dxa"/>
            <w:vAlign w:val="center"/>
          </w:tcPr>
          <w:p w14:paraId="646671E5" w14:textId="77777777" w:rsidR="005D48A9" w:rsidRDefault="005D48A9" w:rsidP="005D48A9">
            <w:pPr>
              <w:jc w:val="center"/>
              <w:rPr>
                <w:rFonts w:eastAsiaTheme="minorEastAsia" w:cstheme="minorHAnsi"/>
              </w:rPr>
            </w:pPr>
            <w:r>
              <w:rPr>
                <w:rFonts w:eastAsiaTheme="minorEastAsia" w:cstheme="minorHAnsi"/>
              </w:rPr>
              <w:t>%</w:t>
            </w:r>
          </w:p>
        </w:tc>
      </w:tr>
      <w:tr w:rsidR="005D48A9" w14:paraId="572AB027" w14:textId="77777777" w:rsidTr="009F34D7">
        <w:trPr>
          <w:trHeight w:val="340"/>
        </w:trPr>
        <w:tc>
          <w:tcPr>
            <w:tcW w:w="1630" w:type="dxa"/>
            <w:vAlign w:val="center"/>
          </w:tcPr>
          <w:p w14:paraId="4414928C" w14:textId="77777777" w:rsidR="005D48A9" w:rsidRDefault="008D1106" w:rsidP="005D48A9">
            <m:oMathPara>
              <m:oMath>
                <m:sSub>
                  <m:sSubPr>
                    <m:ctrlPr>
                      <w:rPr>
                        <w:rFonts w:ascii="Cambria Math" w:hAnsi="Cambria Math"/>
                        <w:i/>
                      </w:rPr>
                    </m:ctrlPr>
                  </m:sSubPr>
                  <m:e>
                    <m:r>
                      <w:rPr>
                        <w:rFonts w:ascii="Cambria Math" w:hAnsi="Cambria Math"/>
                      </w:rPr>
                      <m:t>θ</m:t>
                    </m:r>
                  </m:e>
                  <m:sub>
                    <m:r>
                      <m:rPr>
                        <m:sty m:val="p"/>
                      </m:rPr>
                      <w:rPr>
                        <w:rFonts w:ascii="Cambria Math" w:hAnsi="Cambria Math"/>
                      </w:rPr>
                      <m:t>PWP</m:t>
                    </m:r>
                  </m:sub>
                </m:sSub>
              </m:oMath>
            </m:oMathPara>
          </w:p>
        </w:tc>
        <w:tc>
          <w:tcPr>
            <w:tcW w:w="6371" w:type="dxa"/>
            <w:vAlign w:val="center"/>
          </w:tcPr>
          <w:p w14:paraId="6446E19E" w14:textId="77777777" w:rsidR="005D48A9" w:rsidRDefault="005D48A9" w:rsidP="005D48A9">
            <w:r>
              <w:rPr>
                <w:rFonts w:eastAsiaTheme="minorEastAsia"/>
              </w:rPr>
              <w:t>V</w:t>
            </w:r>
            <w:r>
              <w:t>olumetric water content at permanent wilting point</w:t>
            </w:r>
          </w:p>
        </w:tc>
        <w:tc>
          <w:tcPr>
            <w:tcW w:w="1025" w:type="dxa"/>
            <w:vAlign w:val="center"/>
          </w:tcPr>
          <w:p w14:paraId="0E4A65A9" w14:textId="77777777" w:rsidR="005D48A9" w:rsidRDefault="005D48A9" w:rsidP="005D48A9">
            <w:pPr>
              <w:jc w:val="center"/>
            </w:pPr>
            <w:r>
              <w:t>%</w:t>
            </w:r>
          </w:p>
        </w:tc>
      </w:tr>
      <w:tr w:rsidR="005D48A9" w14:paraId="22D87DD4" w14:textId="77777777" w:rsidTr="009F34D7">
        <w:trPr>
          <w:trHeight w:val="340"/>
        </w:trPr>
        <w:tc>
          <w:tcPr>
            <w:tcW w:w="1630" w:type="dxa"/>
            <w:vAlign w:val="center"/>
          </w:tcPr>
          <w:p w14:paraId="1BB4A502" w14:textId="77777777" w:rsidR="005D48A9" w:rsidRDefault="005D48A9" w:rsidP="005D48A9">
            <w:pPr>
              <w:rPr>
                <w:rFonts w:ascii="Calibri" w:eastAsia="Calibri" w:hAnsi="Calibri" w:cs="Times New Roman"/>
              </w:rPr>
            </w:pPr>
            <m:oMathPara>
              <m:oMath>
                <m:r>
                  <m:rPr>
                    <m:sty m:val="p"/>
                  </m:rPr>
                  <w:rPr>
                    <w:rFonts w:ascii="Cambria Math" w:hAnsi="Cambria Math"/>
                  </w:rPr>
                  <m:t>ϕ</m:t>
                </m:r>
              </m:oMath>
            </m:oMathPara>
          </w:p>
        </w:tc>
        <w:tc>
          <w:tcPr>
            <w:tcW w:w="6371" w:type="dxa"/>
            <w:vAlign w:val="center"/>
          </w:tcPr>
          <w:p w14:paraId="7C2AF339" w14:textId="77777777" w:rsidR="005D48A9" w:rsidRDefault="005D48A9" w:rsidP="005D48A9">
            <w:pPr>
              <w:rPr>
                <w:rFonts w:eastAsiaTheme="minorEastAsia"/>
              </w:rPr>
            </w:pPr>
            <w:r>
              <w:rPr>
                <w:rFonts w:eastAsiaTheme="minorEastAsia"/>
              </w:rPr>
              <w:t>Latitude</w:t>
            </w:r>
          </w:p>
        </w:tc>
        <w:tc>
          <w:tcPr>
            <w:tcW w:w="1025" w:type="dxa"/>
            <w:vAlign w:val="center"/>
          </w:tcPr>
          <w:p w14:paraId="16C1C613" w14:textId="77777777" w:rsidR="005D48A9" w:rsidRDefault="005D48A9" w:rsidP="005D48A9">
            <w:pPr>
              <w:jc w:val="center"/>
            </w:pPr>
            <w:r>
              <w:t>radians</w:t>
            </w:r>
          </w:p>
        </w:tc>
      </w:tr>
      <w:tr w:rsidR="005D48A9" w14:paraId="71D3F1DC" w14:textId="77777777" w:rsidTr="009F34D7">
        <w:trPr>
          <w:trHeight w:val="340"/>
        </w:trPr>
        <w:tc>
          <w:tcPr>
            <w:tcW w:w="1630" w:type="dxa"/>
            <w:tcBorders>
              <w:bottom w:val="single" w:sz="4" w:space="0" w:color="auto"/>
            </w:tcBorders>
            <w:vAlign w:val="center"/>
          </w:tcPr>
          <w:p w14:paraId="665FE6F6" w14:textId="77777777" w:rsidR="005D48A9" w:rsidRDefault="005D48A9" w:rsidP="005D48A9"/>
        </w:tc>
        <w:tc>
          <w:tcPr>
            <w:tcW w:w="6371" w:type="dxa"/>
            <w:tcBorders>
              <w:bottom w:val="single" w:sz="4" w:space="0" w:color="auto"/>
            </w:tcBorders>
            <w:vAlign w:val="center"/>
          </w:tcPr>
          <w:p w14:paraId="082C4702" w14:textId="77777777" w:rsidR="005D48A9" w:rsidRDefault="005D48A9" w:rsidP="005D48A9"/>
        </w:tc>
        <w:tc>
          <w:tcPr>
            <w:tcW w:w="1025" w:type="dxa"/>
            <w:tcBorders>
              <w:bottom w:val="single" w:sz="4" w:space="0" w:color="auto"/>
            </w:tcBorders>
            <w:vAlign w:val="center"/>
          </w:tcPr>
          <w:p w14:paraId="25ACD0D3" w14:textId="77777777" w:rsidR="005D48A9" w:rsidRDefault="005D48A9" w:rsidP="005D48A9">
            <w:pPr>
              <w:jc w:val="center"/>
            </w:pPr>
          </w:p>
        </w:tc>
      </w:tr>
    </w:tbl>
    <w:p w14:paraId="6AF28280" w14:textId="77777777" w:rsidR="00AD207B" w:rsidRPr="00BE3CE9" w:rsidRDefault="00AD207B" w:rsidP="00862696">
      <w:pPr>
        <w:spacing w:after="0" w:line="240" w:lineRule="auto"/>
      </w:pPr>
    </w:p>
    <w:sectPr w:rsidR="00AD207B" w:rsidRPr="00BE3CE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F80EE" w14:textId="77777777" w:rsidR="008D1106" w:rsidRDefault="008D1106" w:rsidP="004F5694">
      <w:pPr>
        <w:spacing w:after="0" w:line="240" w:lineRule="auto"/>
      </w:pPr>
      <w:r>
        <w:separator/>
      </w:r>
    </w:p>
  </w:endnote>
  <w:endnote w:type="continuationSeparator" w:id="0">
    <w:p w14:paraId="024449E7" w14:textId="77777777" w:rsidR="008D1106" w:rsidRDefault="008D1106" w:rsidP="004F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13642"/>
      <w:docPartObj>
        <w:docPartGallery w:val="Page Numbers (Bottom of Page)"/>
        <w:docPartUnique/>
      </w:docPartObj>
    </w:sdtPr>
    <w:sdtEndPr>
      <w:rPr>
        <w:noProof/>
      </w:rPr>
    </w:sdtEndPr>
    <w:sdtContent>
      <w:p w14:paraId="77EE2C0F" w14:textId="063036BC" w:rsidR="00781C6A" w:rsidRDefault="00781C6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3BBDC38" w14:textId="7ACE63F4" w:rsidR="00781C6A" w:rsidRDefault="0078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6AE34" w14:textId="77777777" w:rsidR="008D1106" w:rsidRDefault="008D1106" w:rsidP="004F5694">
      <w:pPr>
        <w:spacing w:after="0" w:line="240" w:lineRule="auto"/>
      </w:pPr>
      <w:r>
        <w:separator/>
      </w:r>
    </w:p>
  </w:footnote>
  <w:footnote w:type="continuationSeparator" w:id="0">
    <w:p w14:paraId="3A2BBC73" w14:textId="77777777" w:rsidR="008D1106" w:rsidRDefault="008D1106" w:rsidP="004F5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3D60B" w14:textId="61287DB9" w:rsidR="00781C6A" w:rsidRDefault="00781C6A">
    <w:pPr>
      <w:pStyle w:val="Header"/>
    </w:pPr>
    <w:r>
      <w:rPr>
        <w:noProof/>
        <w:lang w:eastAsia="en-GB"/>
      </w:rPr>
      <mc:AlternateContent>
        <mc:Choice Requires="wpg">
          <w:drawing>
            <wp:anchor distT="0" distB="0" distL="114300" distR="114300" simplePos="0" relativeHeight="251663360" behindDoc="0" locked="0" layoutInCell="1" allowOverlap="1" wp14:anchorId="2B746E43" wp14:editId="1F090EE7">
              <wp:simplePos x="0" y="0"/>
              <wp:positionH relativeFrom="column">
                <wp:posOffset>498143</wp:posOffset>
              </wp:positionH>
              <wp:positionV relativeFrom="paragraph">
                <wp:posOffset>-319926</wp:posOffset>
              </wp:positionV>
              <wp:extent cx="968375" cy="777524"/>
              <wp:effectExtent l="0" t="0" r="0" b="3810"/>
              <wp:wrapSquare wrapText="bothSides"/>
              <wp:docPr id="5" name="Group 5"/>
              <wp:cNvGraphicFramePr/>
              <a:graphic xmlns:a="http://schemas.openxmlformats.org/drawingml/2006/main">
                <a:graphicData uri="http://schemas.microsoft.com/office/word/2010/wordprocessingGroup">
                  <wpg:wgp>
                    <wpg:cNvGrpSpPr/>
                    <wpg:grpSpPr>
                      <a:xfrm>
                        <a:off x="0" y="0"/>
                        <a:ext cx="968375" cy="777524"/>
                        <a:chOff x="0" y="0"/>
                        <a:chExt cx="968375" cy="777524"/>
                      </a:xfrm>
                    </wpg:grpSpPr>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75063" y="0"/>
                          <a:ext cx="719455" cy="643890"/>
                        </a:xfrm>
                        <a:prstGeom prst="rect">
                          <a:avLst/>
                        </a:prstGeom>
                      </pic:spPr>
                    </pic:pic>
                    <wps:wsp>
                      <wps:cNvPr id="217" name="Text Box 2"/>
                      <wps:cNvSpPr txBox="1">
                        <a:spLocks noChangeArrowheads="1"/>
                      </wps:cNvSpPr>
                      <wps:spPr bwMode="auto">
                        <a:xfrm>
                          <a:off x="0" y="552734"/>
                          <a:ext cx="968375" cy="224790"/>
                        </a:xfrm>
                        <a:prstGeom prst="rect">
                          <a:avLst/>
                        </a:prstGeom>
                        <a:noFill/>
                        <a:ln w="9525">
                          <a:noFill/>
                          <a:miter lim="800000"/>
                          <a:headEnd/>
                          <a:tailEnd/>
                        </a:ln>
                      </wps:spPr>
                      <wps:txbx>
                        <w:txbxContent>
                          <w:p w14:paraId="717E33D4" w14:textId="40256522" w:rsidR="00781C6A" w:rsidRPr="00A56F5D" w:rsidRDefault="00781C6A">
                            <w:pPr>
                              <w:rPr>
                                <w:rFonts w:ascii="Comic Sans MS" w:hAnsi="Comic Sans MS"/>
                                <w:color w:val="F79646" w:themeColor="accent6"/>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56F5D">
                              <w:rPr>
                                <w:rFonts w:ascii="Comic Sans MS" w:hAnsi="Comic Sans MS"/>
                                <w:color w:val="F79646" w:themeColor="accent6"/>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GCRF - SANH</w:t>
                            </w:r>
                          </w:p>
                        </w:txbxContent>
                      </wps:txbx>
                      <wps:bodyPr rot="0" vert="horz" wrap="square" lIns="91440" tIns="45720" rIns="91440" bIns="45720" anchor="t" anchorCtr="0">
                        <a:noAutofit/>
                      </wps:bodyPr>
                    </wps:wsp>
                  </wpg:wgp>
                </a:graphicData>
              </a:graphic>
            </wp:anchor>
          </w:drawing>
        </mc:Choice>
        <mc:Fallback>
          <w:pict>
            <v:group w14:anchorId="2B746E43" id="Group 5" o:spid="_x0000_s1026" style="position:absolute;margin-left:39.2pt;margin-top:-25.2pt;width:76.25pt;height:61.2pt;z-index:251663360" coordsize="9683,7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50;width:7195;height:6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2" o:spid="_x0000_s1028" type="#_x0000_t202" style="position:absolute;top:5527;width:968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17E33D4" w14:textId="40256522" w:rsidR="00A56F5D" w:rsidRPr="00A56F5D" w:rsidRDefault="00A56F5D">
                      <w:pPr>
                        <w:rPr>
                          <w:rFonts w:ascii="Comic Sans MS" w:hAnsi="Comic Sans MS"/>
                          <w:color w:val="F79646" w:themeColor="accent6"/>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56F5D">
                        <w:rPr>
                          <w:rFonts w:ascii="Comic Sans MS" w:hAnsi="Comic Sans MS"/>
                          <w:color w:val="F79646" w:themeColor="accent6"/>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GCRF - SANH</w:t>
                      </w:r>
                    </w:p>
                  </w:txbxContent>
                </v:textbox>
              </v:shape>
              <w10:wrap type="square"/>
            </v:group>
          </w:pict>
        </mc:Fallback>
      </mc:AlternateContent>
    </w:r>
    <w:r w:rsidRPr="004F5694">
      <w:rPr>
        <w:noProof/>
        <w:lang w:eastAsia="en-GB"/>
      </w:rPr>
      <w:drawing>
        <wp:anchor distT="0" distB="0" distL="114300" distR="114300" simplePos="0" relativeHeight="251659264" behindDoc="0" locked="0" layoutInCell="1" allowOverlap="1" wp14:anchorId="63F4C0A1" wp14:editId="053CF466">
          <wp:simplePos x="0" y="0"/>
          <wp:positionH relativeFrom="column">
            <wp:posOffset>1740345</wp:posOffset>
          </wp:positionH>
          <wp:positionV relativeFrom="paragraph">
            <wp:posOffset>-319737</wp:posOffset>
          </wp:positionV>
          <wp:extent cx="1228725" cy="684530"/>
          <wp:effectExtent l="0" t="0" r="952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ore plain 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28725" cy="684530"/>
                  </a:xfrm>
                  <a:prstGeom prst="rect">
                    <a:avLst/>
                  </a:prstGeom>
                </pic:spPr>
              </pic:pic>
            </a:graphicData>
          </a:graphic>
          <wp14:sizeRelH relativeFrom="page">
            <wp14:pctWidth>0</wp14:pctWidth>
          </wp14:sizeRelH>
          <wp14:sizeRelV relativeFrom="page">
            <wp14:pctHeight>0</wp14:pctHeight>
          </wp14:sizeRelV>
        </wp:anchor>
      </w:drawing>
    </w:r>
    <w:r w:rsidRPr="004F5694">
      <w:rPr>
        <w:noProof/>
        <w:lang w:eastAsia="en-GB"/>
      </w:rPr>
      <w:drawing>
        <wp:anchor distT="0" distB="0" distL="114300" distR="114300" simplePos="0" relativeHeight="251658240" behindDoc="0" locked="0" layoutInCell="1" allowOverlap="1" wp14:anchorId="6429DC2F" wp14:editId="292C27D0">
          <wp:simplePos x="0" y="0"/>
          <wp:positionH relativeFrom="margin">
            <wp:posOffset>3297375</wp:posOffset>
          </wp:positionH>
          <wp:positionV relativeFrom="paragraph">
            <wp:posOffset>-346900</wp:posOffset>
          </wp:positionV>
          <wp:extent cx="3156585" cy="7086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56585" cy="708660"/>
                  </a:xfrm>
                  <a:prstGeom prst="rect">
                    <a:avLst/>
                  </a:prstGeom>
                </pic:spPr>
              </pic:pic>
            </a:graphicData>
          </a:graphic>
          <wp14:sizeRelH relativeFrom="page">
            <wp14:pctWidth>0</wp14:pctWidth>
          </wp14:sizeRelH>
          <wp14:sizeRelV relativeFrom="page">
            <wp14:pctHeight>0</wp14:pctHeight>
          </wp14:sizeRelV>
        </wp:anchor>
      </w:drawing>
    </w:r>
  </w:p>
  <w:p w14:paraId="696BFB4B" w14:textId="6E946B52" w:rsidR="00781C6A" w:rsidRDefault="00781C6A">
    <w:pPr>
      <w:pStyle w:val="Header"/>
    </w:pPr>
  </w:p>
  <w:p w14:paraId="4EE62B63" w14:textId="6F1B65E1" w:rsidR="00781C6A" w:rsidRDefault="00781C6A">
    <w:pPr>
      <w:pStyle w:val="Header"/>
    </w:pPr>
  </w:p>
  <w:p w14:paraId="09205EAE" w14:textId="77777777" w:rsidR="00781C6A" w:rsidRDefault="00781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E3AC4"/>
    <w:multiLevelType w:val="hybridMultilevel"/>
    <w:tmpl w:val="3D926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2324AB"/>
    <w:multiLevelType w:val="hybridMultilevel"/>
    <w:tmpl w:val="999A4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 Smith">
    <w15:presenceInfo w15:providerId="None" w15:userId="Jo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0405B"/>
    <w:rsid w:val="000043AA"/>
    <w:rsid w:val="00004434"/>
    <w:rsid w:val="00007D45"/>
    <w:rsid w:val="000134A4"/>
    <w:rsid w:val="00014185"/>
    <w:rsid w:val="00020062"/>
    <w:rsid w:val="000238F6"/>
    <w:rsid w:val="00024D3F"/>
    <w:rsid w:val="000252D5"/>
    <w:rsid w:val="00027B06"/>
    <w:rsid w:val="00035AD9"/>
    <w:rsid w:val="000370CC"/>
    <w:rsid w:val="00042E79"/>
    <w:rsid w:val="0004689F"/>
    <w:rsid w:val="00052948"/>
    <w:rsid w:val="00055272"/>
    <w:rsid w:val="00055A18"/>
    <w:rsid w:val="00061CB7"/>
    <w:rsid w:val="000630BB"/>
    <w:rsid w:val="00064BAE"/>
    <w:rsid w:val="00065F79"/>
    <w:rsid w:val="00065FBD"/>
    <w:rsid w:val="0007178D"/>
    <w:rsid w:val="00075442"/>
    <w:rsid w:val="000825E6"/>
    <w:rsid w:val="00090804"/>
    <w:rsid w:val="00091B21"/>
    <w:rsid w:val="000A4B3A"/>
    <w:rsid w:val="000A4E16"/>
    <w:rsid w:val="000B399A"/>
    <w:rsid w:val="000B5D67"/>
    <w:rsid w:val="000B76C7"/>
    <w:rsid w:val="000C098E"/>
    <w:rsid w:val="000C3A62"/>
    <w:rsid w:val="000C440C"/>
    <w:rsid w:val="000C562B"/>
    <w:rsid w:val="000C6107"/>
    <w:rsid w:val="000D27B3"/>
    <w:rsid w:val="000E441E"/>
    <w:rsid w:val="000F125C"/>
    <w:rsid w:val="000F2849"/>
    <w:rsid w:val="001029EF"/>
    <w:rsid w:val="00103E96"/>
    <w:rsid w:val="00105971"/>
    <w:rsid w:val="0011368B"/>
    <w:rsid w:val="00116FC9"/>
    <w:rsid w:val="00120251"/>
    <w:rsid w:val="00121E4C"/>
    <w:rsid w:val="00125BAC"/>
    <w:rsid w:val="00125FF8"/>
    <w:rsid w:val="00132D37"/>
    <w:rsid w:val="00143696"/>
    <w:rsid w:val="00150FD1"/>
    <w:rsid w:val="001510F2"/>
    <w:rsid w:val="00155276"/>
    <w:rsid w:val="00162B37"/>
    <w:rsid w:val="001644F4"/>
    <w:rsid w:val="001662E8"/>
    <w:rsid w:val="001755FB"/>
    <w:rsid w:val="00175690"/>
    <w:rsid w:val="001774BD"/>
    <w:rsid w:val="001806B7"/>
    <w:rsid w:val="001841C7"/>
    <w:rsid w:val="00186B8E"/>
    <w:rsid w:val="0019005C"/>
    <w:rsid w:val="00190062"/>
    <w:rsid w:val="00192BF1"/>
    <w:rsid w:val="00193592"/>
    <w:rsid w:val="00196766"/>
    <w:rsid w:val="001A0028"/>
    <w:rsid w:val="001A2BBA"/>
    <w:rsid w:val="001A2D37"/>
    <w:rsid w:val="001A3D9C"/>
    <w:rsid w:val="001B3CA6"/>
    <w:rsid w:val="001B438F"/>
    <w:rsid w:val="001C0745"/>
    <w:rsid w:val="001C14B5"/>
    <w:rsid w:val="001C360D"/>
    <w:rsid w:val="001C4EC9"/>
    <w:rsid w:val="001C746F"/>
    <w:rsid w:val="001D1F1A"/>
    <w:rsid w:val="001D4F00"/>
    <w:rsid w:val="001D754E"/>
    <w:rsid w:val="001D7588"/>
    <w:rsid w:val="001E14D3"/>
    <w:rsid w:val="001E3271"/>
    <w:rsid w:val="001F26EC"/>
    <w:rsid w:val="001F4BEE"/>
    <w:rsid w:val="001F5B54"/>
    <w:rsid w:val="001F64D4"/>
    <w:rsid w:val="00200C61"/>
    <w:rsid w:val="0020618A"/>
    <w:rsid w:val="002109CD"/>
    <w:rsid w:val="00212896"/>
    <w:rsid w:val="00213E70"/>
    <w:rsid w:val="00215423"/>
    <w:rsid w:val="00217A45"/>
    <w:rsid w:val="00224620"/>
    <w:rsid w:val="00230646"/>
    <w:rsid w:val="002348AF"/>
    <w:rsid w:val="00234E0F"/>
    <w:rsid w:val="00237880"/>
    <w:rsid w:val="00243347"/>
    <w:rsid w:val="00243DC4"/>
    <w:rsid w:val="00246FB9"/>
    <w:rsid w:val="00247C93"/>
    <w:rsid w:val="00251370"/>
    <w:rsid w:val="00253976"/>
    <w:rsid w:val="0025714F"/>
    <w:rsid w:val="00260AFC"/>
    <w:rsid w:val="002642CA"/>
    <w:rsid w:val="0026511D"/>
    <w:rsid w:val="00265183"/>
    <w:rsid w:val="00271DE8"/>
    <w:rsid w:val="0027366D"/>
    <w:rsid w:val="00273F07"/>
    <w:rsid w:val="00284B45"/>
    <w:rsid w:val="002852B7"/>
    <w:rsid w:val="00291B86"/>
    <w:rsid w:val="002A3AEF"/>
    <w:rsid w:val="002A3DBB"/>
    <w:rsid w:val="002A72AD"/>
    <w:rsid w:val="002B230A"/>
    <w:rsid w:val="002B561F"/>
    <w:rsid w:val="002B6AF3"/>
    <w:rsid w:val="002C0FCF"/>
    <w:rsid w:val="002C35C1"/>
    <w:rsid w:val="002C5073"/>
    <w:rsid w:val="002C748D"/>
    <w:rsid w:val="002D1BDB"/>
    <w:rsid w:val="002D3882"/>
    <w:rsid w:val="002D7C8A"/>
    <w:rsid w:val="002E000B"/>
    <w:rsid w:val="002E31C3"/>
    <w:rsid w:val="002E3921"/>
    <w:rsid w:val="002E76B7"/>
    <w:rsid w:val="003019CD"/>
    <w:rsid w:val="00301B4C"/>
    <w:rsid w:val="003074C3"/>
    <w:rsid w:val="00311948"/>
    <w:rsid w:val="00314846"/>
    <w:rsid w:val="00321C92"/>
    <w:rsid w:val="0032650D"/>
    <w:rsid w:val="0033096E"/>
    <w:rsid w:val="00337494"/>
    <w:rsid w:val="00340D7A"/>
    <w:rsid w:val="00342109"/>
    <w:rsid w:val="003428C3"/>
    <w:rsid w:val="00347372"/>
    <w:rsid w:val="00347DED"/>
    <w:rsid w:val="003525D2"/>
    <w:rsid w:val="00356BD8"/>
    <w:rsid w:val="00361F79"/>
    <w:rsid w:val="00365F50"/>
    <w:rsid w:val="00370142"/>
    <w:rsid w:val="00372115"/>
    <w:rsid w:val="00375A02"/>
    <w:rsid w:val="003817AE"/>
    <w:rsid w:val="003919AF"/>
    <w:rsid w:val="00392EB9"/>
    <w:rsid w:val="0039676D"/>
    <w:rsid w:val="003A04CF"/>
    <w:rsid w:val="003A3BDB"/>
    <w:rsid w:val="003B4BA4"/>
    <w:rsid w:val="003B4BDD"/>
    <w:rsid w:val="003B56F6"/>
    <w:rsid w:val="003B6B46"/>
    <w:rsid w:val="003C521D"/>
    <w:rsid w:val="003D0932"/>
    <w:rsid w:val="003D3EC9"/>
    <w:rsid w:val="003D7FC3"/>
    <w:rsid w:val="003E33D8"/>
    <w:rsid w:val="003E344F"/>
    <w:rsid w:val="003F3F13"/>
    <w:rsid w:val="003F729F"/>
    <w:rsid w:val="00401ED1"/>
    <w:rsid w:val="0040310C"/>
    <w:rsid w:val="00403717"/>
    <w:rsid w:val="00403A54"/>
    <w:rsid w:val="004171A1"/>
    <w:rsid w:val="00423502"/>
    <w:rsid w:val="004252D2"/>
    <w:rsid w:val="004324DB"/>
    <w:rsid w:val="0043381A"/>
    <w:rsid w:val="00435B69"/>
    <w:rsid w:val="00436F65"/>
    <w:rsid w:val="00437DAB"/>
    <w:rsid w:val="00440749"/>
    <w:rsid w:val="00446817"/>
    <w:rsid w:val="004518F1"/>
    <w:rsid w:val="00456835"/>
    <w:rsid w:val="0045725A"/>
    <w:rsid w:val="00460EA0"/>
    <w:rsid w:val="00462D85"/>
    <w:rsid w:val="00462FA4"/>
    <w:rsid w:val="004658D6"/>
    <w:rsid w:val="00466931"/>
    <w:rsid w:val="00466954"/>
    <w:rsid w:val="00471529"/>
    <w:rsid w:val="00474EDD"/>
    <w:rsid w:val="004861CD"/>
    <w:rsid w:val="00495990"/>
    <w:rsid w:val="004A1BBC"/>
    <w:rsid w:val="004A5C34"/>
    <w:rsid w:val="004A74E4"/>
    <w:rsid w:val="004B4592"/>
    <w:rsid w:val="004B4F3A"/>
    <w:rsid w:val="004C1A6F"/>
    <w:rsid w:val="004C60F6"/>
    <w:rsid w:val="004D01C2"/>
    <w:rsid w:val="004D4F15"/>
    <w:rsid w:val="004D5FDF"/>
    <w:rsid w:val="004E2369"/>
    <w:rsid w:val="004E2EEE"/>
    <w:rsid w:val="004E568E"/>
    <w:rsid w:val="004E78E0"/>
    <w:rsid w:val="004F53B1"/>
    <w:rsid w:val="004F5694"/>
    <w:rsid w:val="004F57F1"/>
    <w:rsid w:val="004F75E4"/>
    <w:rsid w:val="0050098D"/>
    <w:rsid w:val="00501583"/>
    <w:rsid w:val="005110A3"/>
    <w:rsid w:val="00515B17"/>
    <w:rsid w:val="00524CA3"/>
    <w:rsid w:val="00531A61"/>
    <w:rsid w:val="00533050"/>
    <w:rsid w:val="00533C92"/>
    <w:rsid w:val="00537BE0"/>
    <w:rsid w:val="0054076A"/>
    <w:rsid w:val="00542D55"/>
    <w:rsid w:val="00543385"/>
    <w:rsid w:val="005438A4"/>
    <w:rsid w:val="00545436"/>
    <w:rsid w:val="00546FA8"/>
    <w:rsid w:val="00551FF0"/>
    <w:rsid w:val="00552309"/>
    <w:rsid w:val="00554013"/>
    <w:rsid w:val="00556CD4"/>
    <w:rsid w:val="00562343"/>
    <w:rsid w:val="00562A80"/>
    <w:rsid w:val="005665DA"/>
    <w:rsid w:val="00567026"/>
    <w:rsid w:val="005710D8"/>
    <w:rsid w:val="00574A67"/>
    <w:rsid w:val="00575592"/>
    <w:rsid w:val="00575870"/>
    <w:rsid w:val="005767E1"/>
    <w:rsid w:val="00581158"/>
    <w:rsid w:val="00581168"/>
    <w:rsid w:val="005870E2"/>
    <w:rsid w:val="00591C5C"/>
    <w:rsid w:val="00595D02"/>
    <w:rsid w:val="00597527"/>
    <w:rsid w:val="00597DC4"/>
    <w:rsid w:val="005A0D99"/>
    <w:rsid w:val="005A4F96"/>
    <w:rsid w:val="005A5F0A"/>
    <w:rsid w:val="005B21A8"/>
    <w:rsid w:val="005B2608"/>
    <w:rsid w:val="005B419A"/>
    <w:rsid w:val="005B5FF5"/>
    <w:rsid w:val="005C3250"/>
    <w:rsid w:val="005C6E35"/>
    <w:rsid w:val="005D1B88"/>
    <w:rsid w:val="005D2809"/>
    <w:rsid w:val="005D35B0"/>
    <w:rsid w:val="005D48A9"/>
    <w:rsid w:val="005D64F1"/>
    <w:rsid w:val="005D670A"/>
    <w:rsid w:val="005D693C"/>
    <w:rsid w:val="005E110F"/>
    <w:rsid w:val="005E1D44"/>
    <w:rsid w:val="005F6522"/>
    <w:rsid w:val="005F70AB"/>
    <w:rsid w:val="00604F60"/>
    <w:rsid w:val="006101F4"/>
    <w:rsid w:val="00612102"/>
    <w:rsid w:val="00613D10"/>
    <w:rsid w:val="00623F3D"/>
    <w:rsid w:val="00642438"/>
    <w:rsid w:val="006477B9"/>
    <w:rsid w:val="006542F9"/>
    <w:rsid w:val="006564E8"/>
    <w:rsid w:val="006734FC"/>
    <w:rsid w:val="006765FF"/>
    <w:rsid w:val="0067662E"/>
    <w:rsid w:val="00681B35"/>
    <w:rsid w:val="00682F5B"/>
    <w:rsid w:val="0068300D"/>
    <w:rsid w:val="00683876"/>
    <w:rsid w:val="00684F24"/>
    <w:rsid w:val="00690A21"/>
    <w:rsid w:val="006911B9"/>
    <w:rsid w:val="00692E5F"/>
    <w:rsid w:val="006933E3"/>
    <w:rsid w:val="00697EF6"/>
    <w:rsid w:val="006A717C"/>
    <w:rsid w:val="006B2D20"/>
    <w:rsid w:val="006B2DF6"/>
    <w:rsid w:val="006B5C06"/>
    <w:rsid w:val="006B6347"/>
    <w:rsid w:val="006B762D"/>
    <w:rsid w:val="006B7861"/>
    <w:rsid w:val="006C1405"/>
    <w:rsid w:val="006C3F3D"/>
    <w:rsid w:val="006C5DFF"/>
    <w:rsid w:val="006D1119"/>
    <w:rsid w:val="006D3A9A"/>
    <w:rsid w:val="006D5834"/>
    <w:rsid w:val="006D5FF7"/>
    <w:rsid w:val="006D72C8"/>
    <w:rsid w:val="006E0336"/>
    <w:rsid w:val="006E39CB"/>
    <w:rsid w:val="006F3A28"/>
    <w:rsid w:val="006F7309"/>
    <w:rsid w:val="00701BE5"/>
    <w:rsid w:val="007049E9"/>
    <w:rsid w:val="00705F5C"/>
    <w:rsid w:val="007065F5"/>
    <w:rsid w:val="00710D44"/>
    <w:rsid w:val="00713A2F"/>
    <w:rsid w:val="00717368"/>
    <w:rsid w:val="00717837"/>
    <w:rsid w:val="00724E5D"/>
    <w:rsid w:val="0072540B"/>
    <w:rsid w:val="00727B5E"/>
    <w:rsid w:val="00737C40"/>
    <w:rsid w:val="00741717"/>
    <w:rsid w:val="007453E1"/>
    <w:rsid w:val="007457FC"/>
    <w:rsid w:val="00755FA3"/>
    <w:rsid w:val="007621B6"/>
    <w:rsid w:val="00763B66"/>
    <w:rsid w:val="007701EA"/>
    <w:rsid w:val="00770F99"/>
    <w:rsid w:val="00771DC2"/>
    <w:rsid w:val="007771EB"/>
    <w:rsid w:val="00781C6A"/>
    <w:rsid w:val="007873D3"/>
    <w:rsid w:val="0079038D"/>
    <w:rsid w:val="007914FE"/>
    <w:rsid w:val="007A019E"/>
    <w:rsid w:val="007A2D23"/>
    <w:rsid w:val="007A4919"/>
    <w:rsid w:val="007A4CC4"/>
    <w:rsid w:val="007A6A34"/>
    <w:rsid w:val="007B0F98"/>
    <w:rsid w:val="007B2DB8"/>
    <w:rsid w:val="007B3AC1"/>
    <w:rsid w:val="007B7BDB"/>
    <w:rsid w:val="007C3164"/>
    <w:rsid w:val="007C3BD6"/>
    <w:rsid w:val="007C5A62"/>
    <w:rsid w:val="007C7448"/>
    <w:rsid w:val="007D0579"/>
    <w:rsid w:val="007D3DC3"/>
    <w:rsid w:val="007E51F4"/>
    <w:rsid w:val="007E703B"/>
    <w:rsid w:val="007E7917"/>
    <w:rsid w:val="007F07A4"/>
    <w:rsid w:val="007F26EE"/>
    <w:rsid w:val="007F50DC"/>
    <w:rsid w:val="007F65C8"/>
    <w:rsid w:val="0080089A"/>
    <w:rsid w:val="00810030"/>
    <w:rsid w:val="00811E6D"/>
    <w:rsid w:val="00812A69"/>
    <w:rsid w:val="00822B77"/>
    <w:rsid w:val="008236AC"/>
    <w:rsid w:val="00824B63"/>
    <w:rsid w:val="00831A92"/>
    <w:rsid w:val="00834D8E"/>
    <w:rsid w:val="00835091"/>
    <w:rsid w:val="00835FBC"/>
    <w:rsid w:val="00840702"/>
    <w:rsid w:val="00840A5A"/>
    <w:rsid w:val="0084369A"/>
    <w:rsid w:val="008436FB"/>
    <w:rsid w:val="00844898"/>
    <w:rsid w:val="00844EEE"/>
    <w:rsid w:val="00845F5F"/>
    <w:rsid w:val="00851384"/>
    <w:rsid w:val="00856F7B"/>
    <w:rsid w:val="008572E1"/>
    <w:rsid w:val="00862696"/>
    <w:rsid w:val="00865A69"/>
    <w:rsid w:val="00875414"/>
    <w:rsid w:val="00877B1A"/>
    <w:rsid w:val="0088161D"/>
    <w:rsid w:val="008877A3"/>
    <w:rsid w:val="008902FE"/>
    <w:rsid w:val="00891A22"/>
    <w:rsid w:val="00892EC5"/>
    <w:rsid w:val="00893D40"/>
    <w:rsid w:val="008947BB"/>
    <w:rsid w:val="008A265A"/>
    <w:rsid w:val="008B42A0"/>
    <w:rsid w:val="008C550E"/>
    <w:rsid w:val="008C644E"/>
    <w:rsid w:val="008C65E4"/>
    <w:rsid w:val="008C7B5B"/>
    <w:rsid w:val="008D1106"/>
    <w:rsid w:val="008D158A"/>
    <w:rsid w:val="008D7167"/>
    <w:rsid w:val="008E56E0"/>
    <w:rsid w:val="008E6E76"/>
    <w:rsid w:val="008F1186"/>
    <w:rsid w:val="008F4C6D"/>
    <w:rsid w:val="008F584E"/>
    <w:rsid w:val="00900223"/>
    <w:rsid w:val="009026EA"/>
    <w:rsid w:val="0090571D"/>
    <w:rsid w:val="0091177B"/>
    <w:rsid w:val="00911AC9"/>
    <w:rsid w:val="009176CF"/>
    <w:rsid w:val="00924536"/>
    <w:rsid w:val="00925592"/>
    <w:rsid w:val="009258BE"/>
    <w:rsid w:val="00936614"/>
    <w:rsid w:val="009404FE"/>
    <w:rsid w:val="00943955"/>
    <w:rsid w:val="00944868"/>
    <w:rsid w:val="00944AA1"/>
    <w:rsid w:val="00951777"/>
    <w:rsid w:val="009633F9"/>
    <w:rsid w:val="009650DB"/>
    <w:rsid w:val="00967A15"/>
    <w:rsid w:val="00976DBE"/>
    <w:rsid w:val="009836CD"/>
    <w:rsid w:val="00985F23"/>
    <w:rsid w:val="009A2079"/>
    <w:rsid w:val="009A4F78"/>
    <w:rsid w:val="009A6906"/>
    <w:rsid w:val="009A77BE"/>
    <w:rsid w:val="009C479E"/>
    <w:rsid w:val="009C6688"/>
    <w:rsid w:val="009C7EA3"/>
    <w:rsid w:val="009D3B8B"/>
    <w:rsid w:val="009E1472"/>
    <w:rsid w:val="009E1AF3"/>
    <w:rsid w:val="009E35B9"/>
    <w:rsid w:val="009F2B85"/>
    <w:rsid w:val="009F34D7"/>
    <w:rsid w:val="009F6D8E"/>
    <w:rsid w:val="009F7064"/>
    <w:rsid w:val="00A01EE6"/>
    <w:rsid w:val="00A02594"/>
    <w:rsid w:val="00A10ABD"/>
    <w:rsid w:val="00A1381E"/>
    <w:rsid w:val="00A219E8"/>
    <w:rsid w:val="00A21C7B"/>
    <w:rsid w:val="00A21E1B"/>
    <w:rsid w:val="00A36548"/>
    <w:rsid w:val="00A37A68"/>
    <w:rsid w:val="00A42769"/>
    <w:rsid w:val="00A4459C"/>
    <w:rsid w:val="00A4472E"/>
    <w:rsid w:val="00A448D8"/>
    <w:rsid w:val="00A47BFB"/>
    <w:rsid w:val="00A51E67"/>
    <w:rsid w:val="00A56E79"/>
    <w:rsid w:val="00A56F5D"/>
    <w:rsid w:val="00A57D4D"/>
    <w:rsid w:val="00A60708"/>
    <w:rsid w:val="00A615BD"/>
    <w:rsid w:val="00A65263"/>
    <w:rsid w:val="00A65544"/>
    <w:rsid w:val="00A71CDC"/>
    <w:rsid w:val="00A7207D"/>
    <w:rsid w:val="00A7244A"/>
    <w:rsid w:val="00A72487"/>
    <w:rsid w:val="00A84552"/>
    <w:rsid w:val="00A856E5"/>
    <w:rsid w:val="00AA43A6"/>
    <w:rsid w:val="00AB565E"/>
    <w:rsid w:val="00AC7776"/>
    <w:rsid w:val="00AD207B"/>
    <w:rsid w:val="00AD7EF7"/>
    <w:rsid w:val="00AE21A9"/>
    <w:rsid w:val="00AE2699"/>
    <w:rsid w:val="00AE4778"/>
    <w:rsid w:val="00AE7A6E"/>
    <w:rsid w:val="00AE7BAA"/>
    <w:rsid w:val="00AF23D9"/>
    <w:rsid w:val="00B00EFC"/>
    <w:rsid w:val="00B05FBD"/>
    <w:rsid w:val="00B16B5F"/>
    <w:rsid w:val="00B22287"/>
    <w:rsid w:val="00B26900"/>
    <w:rsid w:val="00B3339E"/>
    <w:rsid w:val="00B33A51"/>
    <w:rsid w:val="00B33D29"/>
    <w:rsid w:val="00B33F35"/>
    <w:rsid w:val="00B3452E"/>
    <w:rsid w:val="00B379E7"/>
    <w:rsid w:val="00B46369"/>
    <w:rsid w:val="00B5300F"/>
    <w:rsid w:val="00B542B7"/>
    <w:rsid w:val="00B57AAC"/>
    <w:rsid w:val="00B676A0"/>
    <w:rsid w:val="00B7096F"/>
    <w:rsid w:val="00B73F2F"/>
    <w:rsid w:val="00B743E4"/>
    <w:rsid w:val="00B75C96"/>
    <w:rsid w:val="00B829B9"/>
    <w:rsid w:val="00B83D0A"/>
    <w:rsid w:val="00B86990"/>
    <w:rsid w:val="00B87E9C"/>
    <w:rsid w:val="00B960B4"/>
    <w:rsid w:val="00B96994"/>
    <w:rsid w:val="00B979FC"/>
    <w:rsid w:val="00BA3858"/>
    <w:rsid w:val="00BB238F"/>
    <w:rsid w:val="00BB6AA0"/>
    <w:rsid w:val="00BB7547"/>
    <w:rsid w:val="00BB7A97"/>
    <w:rsid w:val="00BC0843"/>
    <w:rsid w:val="00BC612A"/>
    <w:rsid w:val="00BD0BFF"/>
    <w:rsid w:val="00BD794D"/>
    <w:rsid w:val="00BE00AE"/>
    <w:rsid w:val="00BE3CE9"/>
    <w:rsid w:val="00BE3E23"/>
    <w:rsid w:val="00BF4F01"/>
    <w:rsid w:val="00C10741"/>
    <w:rsid w:val="00C16559"/>
    <w:rsid w:val="00C20592"/>
    <w:rsid w:val="00C302D2"/>
    <w:rsid w:val="00C36743"/>
    <w:rsid w:val="00C45B1F"/>
    <w:rsid w:val="00C50566"/>
    <w:rsid w:val="00C51CEC"/>
    <w:rsid w:val="00C56B55"/>
    <w:rsid w:val="00C60483"/>
    <w:rsid w:val="00C61119"/>
    <w:rsid w:val="00C66350"/>
    <w:rsid w:val="00C66E8D"/>
    <w:rsid w:val="00C76BFF"/>
    <w:rsid w:val="00C815D0"/>
    <w:rsid w:val="00C84946"/>
    <w:rsid w:val="00C944AF"/>
    <w:rsid w:val="00C9507B"/>
    <w:rsid w:val="00CA0AB3"/>
    <w:rsid w:val="00CA65B0"/>
    <w:rsid w:val="00CB1DF7"/>
    <w:rsid w:val="00CB52FB"/>
    <w:rsid w:val="00CB5BC5"/>
    <w:rsid w:val="00CB704E"/>
    <w:rsid w:val="00CC15A3"/>
    <w:rsid w:val="00CC778B"/>
    <w:rsid w:val="00CD0ED5"/>
    <w:rsid w:val="00CD3308"/>
    <w:rsid w:val="00CD53DC"/>
    <w:rsid w:val="00CE180A"/>
    <w:rsid w:val="00CE29FF"/>
    <w:rsid w:val="00CE5376"/>
    <w:rsid w:val="00CE5813"/>
    <w:rsid w:val="00CE62C3"/>
    <w:rsid w:val="00CE66FE"/>
    <w:rsid w:val="00CE6DDC"/>
    <w:rsid w:val="00CE7418"/>
    <w:rsid w:val="00D03C06"/>
    <w:rsid w:val="00D122AF"/>
    <w:rsid w:val="00D13F06"/>
    <w:rsid w:val="00D1600F"/>
    <w:rsid w:val="00D22681"/>
    <w:rsid w:val="00D258D6"/>
    <w:rsid w:val="00D314A2"/>
    <w:rsid w:val="00D327D7"/>
    <w:rsid w:val="00D33218"/>
    <w:rsid w:val="00D3400C"/>
    <w:rsid w:val="00D436AE"/>
    <w:rsid w:val="00D4763C"/>
    <w:rsid w:val="00D514AE"/>
    <w:rsid w:val="00D51D93"/>
    <w:rsid w:val="00D524D9"/>
    <w:rsid w:val="00D5627F"/>
    <w:rsid w:val="00D620E8"/>
    <w:rsid w:val="00D629D9"/>
    <w:rsid w:val="00D63895"/>
    <w:rsid w:val="00D7191F"/>
    <w:rsid w:val="00D83EA4"/>
    <w:rsid w:val="00D85FB6"/>
    <w:rsid w:val="00DA3E3E"/>
    <w:rsid w:val="00DA621C"/>
    <w:rsid w:val="00DC1421"/>
    <w:rsid w:val="00DC1476"/>
    <w:rsid w:val="00DC179C"/>
    <w:rsid w:val="00DC1FEA"/>
    <w:rsid w:val="00DC3D50"/>
    <w:rsid w:val="00DD10D4"/>
    <w:rsid w:val="00DD2481"/>
    <w:rsid w:val="00DE064C"/>
    <w:rsid w:val="00DE0856"/>
    <w:rsid w:val="00DE7068"/>
    <w:rsid w:val="00DE7AA1"/>
    <w:rsid w:val="00DF274F"/>
    <w:rsid w:val="00DF2E62"/>
    <w:rsid w:val="00DF3810"/>
    <w:rsid w:val="00DF6DE1"/>
    <w:rsid w:val="00E00306"/>
    <w:rsid w:val="00E02666"/>
    <w:rsid w:val="00E02930"/>
    <w:rsid w:val="00E04863"/>
    <w:rsid w:val="00E15E7E"/>
    <w:rsid w:val="00E2006A"/>
    <w:rsid w:val="00E205DC"/>
    <w:rsid w:val="00E27D46"/>
    <w:rsid w:val="00E31685"/>
    <w:rsid w:val="00E3181C"/>
    <w:rsid w:val="00E33EFC"/>
    <w:rsid w:val="00E34066"/>
    <w:rsid w:val="00E34DD0"/>
    <w:rsid w:val="00E427BB"/>
    <w:rsid w:val="00E5115F"/>
    <w:rsid w:val="00E57B4B"/>
    <w:rsid w:val="00E57E49"/>
    <w:rsid w:val="00E6060C"/>
    <w:rsid w:val="00E64335"/>
    <w:rsid w:val="00E669B8"/>
    <w:rsid w:val="00E67943"/>
    <w:rsid w:val="00E910DF"/>
    <w:rsid w:val="00E947A8"/>
    <w:rsid w:val="00EA7129"/>
    <w:rsid w:val="00EA73C3"/>
    <w:rsid w:val="00EB3B2F"/>
    <w:rsid w:val="00EB3EF0"/>
    <w:rsid w:val="00EB43B7"/>
    <w:rsid w:val="00EC690A"/>
    <w:rsid w:val="00EC6CA1"/>
    <w:rsid w:val="00ED3443"/>
    <w:rsid w:val="00ED6CD8"/>
    <w:rsid w:val="00EE6DF0"/>
    <w:rsid w:val="00EF59E2"/>
    <w:rsid w:val="00F003F0"/>
    <w:rsid w:val="00F01C0E"/>
    <w:rsid w:val="00F024A0"/>
    <w:rsid w:val="00F02862"/>
    <w:rsid w:val="00F1209B"/>
    <w:rsid w:val="00F13EF0"/>
    <w:rsid w:val="00F13F8C"/>
    <w:rsid w:val="00F269C2"/>
    <w:rsid w:val="00F327EB"/>
    <w:rsid w:val="00F5430A"/>
    <w:rsid w:val="00F718BC"/>
    <w:rsid w:val="00F7420D"/>
    <w:rsid w:val="00F74874"/>
    <w:rsid w:val="00F76885"/>
    <w:rsid w:val="00F87F1B"/>
    <w:rsid w:val="00F90301"/>
    <w:rsid w:val="00F93190"/>
    <w:rsid w:val="00F943FB"/>
    <w:rsid w:val="00FA102C"/>
    <w:rsid w:val="00FA22FB"/>
    <w:rsid w:val="00FA4074"/>
    <w:rsid w:val="00FA63A4"/>
    <w:rsid w:val="00FA7275"/>
    <w:rsid w:val="00FA7390"/>
    <w:rsid w:val="00FA7EDD"/>
    <w:rsid w:val="00FB4E4C"/>
    <w:rsid w:val="00FB4E75"/>
    <w:rsid w:val="00FB5751"/>
    <w:rsid w:val="00FB6A46"/>
    <w:rsid w:val="00FC0F32"/>
    <w:rsid w:val="00FC4964"/>
    <w:rsid w:val="00FC76B7"/>
    <w:rsid w:val="00FD007D"/>
    <w:rsid w:val="00FD7C4C"/>
    <w:rsid w:val="00FE1AAD"/>
    <w:rsid w:val="00FF0D9E"/>
    <w:rsid w:val="00FF7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8EB06"/>
  <w15:docId w15:val="{69AC937C-6E82-42A9-819C-24E8674C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4FE"/>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985F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30A"/>
    <w:rPr>
      <w:rFonts w:ascii="Tahoma" w:hAnsi="Tahoma" w:cs="Tahoma"/>
      <w:sz w:val="16"/>
      <w:szCs w:val="16"/>
    </w:rPr>
  </w:style>
  <w:style w:type="paragraph" w:styleId="ListParagraph">
    <w:name w:val="List Paragraph"/>
    <w:basedOn w:val="Normal"/>
    <w:uiPriority w:val="34"/>
    <w:qFormat/>
    <w:rsid w:val="00851384"/>
    <w:pPr>
      <w:ind w:left="720"/>
      <w:contextualSpacing/>
    </w:pPr>
  </w:style>
  <w:style w:type="paragraph" w:customStyle="1" w:styleId="Equation">
    <w:name w:val="Equation"/>
    <w:basedOn w:val="Caption"/>
    <w:qFormat/>
    <w:rsid w:val="006D72C8"/>
    <w:pPr>
      <w:spacing w:before="120"/>
      <w:jc w:val="right"/>
    </w:pPr>
    <w:rPr>
      <w:rFonts w:ascii="Calibri" w:hAnsi="Calibri" w:cs="Calibri"/>
      <w:b w:val="0"/>
      <w:bCs w:val="0"/>
      <w:i/>
      <w:iCs/>
      <w:color w:val="1F497D" w:themeColor="text2"/>
      <w:sz w:val="20"/>
    </w:rPr>
  </w:style>
  <w:style w:type="paragraph" w:styleId="Caption">
    <w:name w:val="caption"/>
    <w:basedOn w:val="Normal"/>
    <w:next w:val="Normal"/>
    <w:uiPriority w:val="35"/>
    <w:semiHidden/>
    <w:unhideWhenUsed/>
    <w:qFormat/>
    <w:rsid w:val="006D72C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6477B9"/>
    <w:rPr>
      <w:sz w:val="16"/>
      <w:szCs w:val="16"/>
    </w:rPr>
  </w:style>
  <w:style w:type="paragraph" w:styleId="CommentText">
    <w:name w:val="annotation text"/>
    <w:basedOn w:val="Normal"/>
    <w:link w:val="CommentTextChar"/>
    <w:uiPriority w:val="99"/>
    <w:semiHidden/>
    <w:unhideWhenUsed/>
    <w:rsid w:val="006477B9"/>
    <w:pPr>
      <w:spacing w:line="240" w:lineRule="auto"/>
    </w:pPr>
    <w:rPr>
      <w:sz w:val="20"/>
      <w:szCs w:val="20"/>
    </w:rPr>
  </w:style>
  <w:style w:type="character" w:customStyle="1" w:styleId="CommentTextChar">
    <w:name w:val="Comment Text Char"/>
    <w:basedOn w:val="DefaultParagraphFont"/>
    <w:link w:val="CommentText"/>
    <w:uiPriority w:val="99"/>
    <w:semiHidden/>
    <w:rsid w:val="006477B9"/>
    <w:rPr>
      <w:sz w:val="20"/>
      <w:szCs w:val="20"/>
    </w:rPr>
  </w:style>
  <w:style w:type="paragraph" w:styleId="CommentSubject">
    <w:name w:val="annotation subject"/>
    <w:basedOn w:val="CommentText"/>
    <w:next w:val="CommentText"/>
    <w:link w:val="CommentSubjectChar"/>
    <w:uiPriority w:val="99"/>
    <w:semiHidden/>
    <w:unhideWhenUsed/>
    <w:rsid w:val="006477B9"/>
    <w:rPr>
      <w:b/>
      <w:bCs/>
    </w:rPr>
  </w:style>
  <w:style w:type="character" w:customStyle="1" w:styleId="CommentSubjectChar">
    <w:name w:val="Comment Subject Char"/>
    <w:basedOn w:val="CommentTextChar"/>
    <w:link w:val="CommentSubject"/>
    <w:uiPriority w:val="99"/>
    <w:semiHidden/>
    <w:rsid w:val="006477B9"/>
    <w:rPr>
      <w:b/>
      <w:bCs/>
      <w:sz w:val="20"/>
      <w:szCs w:val="20"/>
    </w:rPr>
  </w:style>
  <w:style w:type="table" w:styleId="TableGrid">
    <w:name w:val="Table Grid"/>
    <w:basedOn w:val="TableNormal"/>
    <w:uiPriority w:val="59"/>
    <w:rsid w:val="00DF2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207B"/>
    <w:rPr>
      <w:color w:val="808080"/>
    </w:rPr>
  </w:style>
  <w:style w:type="paragraph" w:styleId="Header">
    <w:name w:val="header"/>
    <w:basedOn w:val="Normal"/>
    <w:link w:val="HeaderChar"/>
    <w:uiPriority w:val="99"/>
    <w:unhideWhenUsed/>
    <w:rsid w:val="004F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694"/>
  </w:style>
  <w:style w:type="paragraph" w:styleId="Footer">
    <w:name w:val="footer"/>
    <w:basedOn w:val="Normal"/>
    <w:link w:val="FooterChar"/>
    <w:uiPriority w:val="99"/>
    <w:unhideWhenUsed/>
    <w:rsid w:val="004F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694"/>
  </w:style>
  <w:style w:type="character" w:customStyle="1" w:styleId="Heading1Char">
    <w:name w:val="Heading 1 Char"/>
    <w:basedOn w:val="DefaultParagraphFont"/>
    <w:link w:val="Heading1"/>
    <w:uiPriority w:val="9"/>
    <w:rsid w:val="009404FE"/>
    <w:rPr>
      <w:rFonts w:ascii="Arial" w:eastAsiaTheme="majorEastAsia" w:hAnsi="Arial" w:cstheme="majorBidi"/>
      <w:b/>
      <w:bCs/>
      <w:sz w:val="28"/>
      <w:szCs w:val="28"/>
    </w:rPr>
  </w:style>
  <w:style w:type="paragraph" w:styleId="TOCHeading">
    <w:name w:val="TOC Heading"/>
    <w:basedOn w:val="Heading1"/>
    <w:next w:val="Normal"/>
    <w:uiPriority w:val="39"/>
    <w:unhideWhenUsed/>
    <w:qFormat/>
    <w:rsid w:val="00985F23"/>
    <w:pPr>
      <w:outlineLvl w:val="9"/>
    </w:pPr>
    <w:rPr>
      <w:lang w:val="en-US" w:eastAsia="ja-JP"/>
    </w:rPr>
  </w:style>
  <w:style w:type="paragraph" w:styleId="TOC1">
    <w:name w:val="toc 1"/>
    <w:basedOn w:val="Normal"/>
    <w:next w:val="Normal"/>
    <w:autoRedefine/>
    <w:uiPriority w:val="39"/>
    <w:unhideWhenUsed/>
    <w:rsid w:val="00985F23"/>
    <w:pPr>
      <w:spacing w:after="100"/>
    </w:pPr>
  </w:style>
  <w:style w:type="character" w:styleId="Hyperlink">
    <w:name w:val="Hyperlink"/>
    <w:basedOn w:val="DefaultParagraphFont"/>
    <w:uiPriority w:val="99"/>
    <w:unhideWhenUsed/>
    <w:rsid w:val="00985F23"/>
    <w:rPr>
      <w:color w:val="0000FF" w:themeColor="hyperlink"/>
      <w:u w:val="single"/>
    </w:rPr>
  </w:style>
  <w:style w:type="character" w:customStyle="1" w:styleId="Heading2Char">
    <w:name w:val="Heading 2 Char"/>
    <w:basedOn w:val="DefaultParagraphFont"/>
    <w:link w:val="Heading2"/>
    <w:uiPriority w:val="9"/>
    <w:semiHidden/>
    <w:rsid w:val="00985F2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85F23"/>
    <w:pPr>
      <w:spacing w:after="100"/>
      <w:ind w:left="220"/>
    </w:pPr>
  </w:style>
  <w:style w:type="paragraph" w:styleId="IntenseQuote">
    <w:name w:val="Intense Quote"/>
    <w:basedOn w:val="Normal"/>
    <w:next w:val="Normal"/>
    <w:link w:val="IntenseQuoteChar"/>
    <w:uiPriority w:val="30"/>
    <w:qFormat/>
    <w:rsid w:val="00B379E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379E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9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un.org/Explorer.aspx"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tiff"/></Relationships>
</file>

<file path=word/charts/_rels/chart1.xml.rels><?xml version="1.0" encoding="UTF-8" standalone="yes"?>
<Relationships xmlns="http://schemas.openxmlformats.org/package/2006/relationships"><Relationship Id="rId2" Type="http://schemas.openxmlformats.org/officeDocument/2006/relationships/oleObject" Target="file:///C:\Users\soi679\Documents\Ethiopia%20project\Modelling\Literature\Crop%20growth\Nutrient%20limitation%2010042017.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oi679\Documents\Ethiopia%20project\Modelling\Literature\Crop%20growth\Fertilizer_yield%201302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Maize!$A$7</c:f>
              <c:strCache>
                <c:ptCount val="1"/>
                <c:pt idx="0">
                  <c:v>Tolessa et al., 2007</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30500851622270619"/>
                  <c:y val="-6.931435493640218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-6E-05x</a:t>
                    </a:r>
                    <a:r>
                      <a:rPr lang="en-US" baseline="30000">
                        <a:solidFill>
                          <a:schemeClr val="accent1"/>
                        </a:solidFill>
                      </a:rPr>
                      <a:t>2</a:t>
                    </a:r>
                    <a:r>
                      <a:rPr lang="en-US" baseline="0">
                        <a:solidFill>
                          <a:schemeClr val="accent1"/>
                        </a:solidFill>
                      </a:rPr>
                      <a:t> + 0.0234x + 3.1542
R² = 0.8315</a:t>
                    </a:r>
                    <a:endParaRPr lang="en-US">
                      <a:solidFill>
                        <a:schemeClr val="accent1"/>
                      </a:solidFill>
                    </a:endParaRPr>
                  </a:p>
                </c:rich>
              </c:tx>
              <c:numFmt formatCode="General" sourceLinked="0"/>
              <c:spPr>
                <a:noFill/>
                <a:ln>
                  <a:noFill/>
                </a:ln>
                <a:effectLst/>
              </c:spPr>
            </c:trendlineLbl>
          </c:trendline>
          <c:xVal>
            <c:numRef>
              <c:f>Maize!$D$7:$D$36</c:f>
              <c:numCache>
                <c:formatCode>General</c:formatCode>
                <c:ptCount val="30"/>
                <c:pt idx="0">
                  <c:v>0</c:v>
                </c:pt>
                <c:pt idx="1">
                  <c:v>46</c:v>
                </c:pt>
                <c:pt idx="2">
                  <c:v>92</c:v>
                </c:pt>
                <c:pt idx="3">
                  <c:v>138</c:v>
                </c:pt>
                <c:pt idx="4">
                  <c:v>184</c:v>
                </c:pt>
                <c:pt idx="5">
                  <c:v>230</c:v>
                </c:pt>
                <c:pt idx="6">
                  <c:v>0</c:v>
                </c:pt>
                <c:pt idx="7">
                  <c:v>46</c:v>
                </c:pt>
                <c:pt idx="8">
                  <c:v>92</c:v>
                </c:pt>
                <c:pt idx="9">
                  <c:v>138</c:v>
                </c:pt>
                <c:pt idx="10">
                  <c:v>184</c:v>
                </c:pt>
                <c:pt idx="11">
                  <c:v>230</c:v>
                </c:pt>
                <c:pt idx="12">
                  <c:v>0</c:v>
                </c:pt>
                <c:pt idx="13">
                  <c:v>46</c:v>
                </c:pt>
                <c:pt idx="14">
                  <c:v>92</c:v>
                </c:pt>
                <c:pt idx="15">
                  <c:v>138</c:v>
                </c:pt>
                <c:pt idx="16">
                  <c:v>184</c:v>
                </c:pt>
                <c:pt idx="17">
                  <c:v>230</c:v>
                </c:pt>
                <c:pt idx="18">
                  <c:v>0</c:v>
                </c:pt>
                <c:pt idx="19">
                  <c:v>46</c:v>
                </c:pt>
                <c:pt idx="20">
                  <c:v>92</c:v>
                </c:pt>
                <c:pt idx="21">
                  <c:v>138</c:v>
                </c:pt>
                <c:pt idx="22">
                  <c:v>184</c:v>
                </c:pt>
                <c:pt idx="23">
                  <c:v>230</c:v>
                </c:pt>
                <c:pt idx="24">
                  <c:v>0</c:v>
                </c:pt>
                <c:pt idx="25">
                  <c:v>46</c:v>
                </c:pt>
                <c:pt idx="26">
                  <c:v>92</c:v>
                </c:pt>
                <c:pt idx="27">
                  <c:v>138</c:v>
                </c:pt>
                <c:pt idx="28">
                  <c:v>184</c:v>
                </c:pt>
                <c:pt idx="29">
                  <c:v>230</c:v>
                </c:pt>
              </c:numCache>
            </c:numRef>
          </c:xVal>
          <c:yVal>
            <c:numRef>
              <c:f>Maize!$F$7:$F$36</c:f>
              <c:numCache>
                <c:formatCode>General</c:formatCode>
                <c:ptCount val="30"/>
                <c:pt idx="0">
                  <c:v>3.145</c:v>
                </c:pt>
                <c:pt idx="1">
                  <c:v>4.3479999999999999</c:v>
                </c:pt>
                <c:pt idx="2">
                  <c:v>5.1580000000000004</c:v>
                </c:pt>
                <c:pt idx="3">
                  <c:v>5.6449999999999996</c:v>
                </c:pt>
                <c:pt idx="4">
                  <c:v>5.9130000000000003</c:v>
                </c:pt>
                <c:pt idx="5">
                  <c:v>6.0510000000000002</c:v>
                </c:pt>
                <c:pt idx="6">
                  <c:v>3.363</c:v>
                </c:pt>
                <c:pt idx="7">
                  <c:v>4.649</c:v>
                </c:pt>
                <c:pt idx="8">
                  <c:v>5.2119999999999997</c:v>
                </c:pt>
                <c:pt idx="9">
                  <c:v>5.52</c:v>
                </c:pt>
                <c:pt idx="10">
                  <c:v>5.6529999999999996</c:v>
                </c:pt>
                <c:pt idx="11">
                  <c:v>5.7279999999999998</c:v>
                </c:pt>
                <c:pt idx="12">
                  <c:v>2.601</c:v>
                </c:pt>
                <c:pt idx="13">
                  <c:v>3.76</c:v>
                </c:pt>
                <c:pt idx="14">
                  <c:v>4.3090000000000002</c:v>
                </c:pt>
                <c:pt idx="15">
                  <c:v>4.5880000000000001</c:v>
                </c:pt>
                <c:pt idx="16">
                  <c:v>4.774</c:v>
                </c:pt>
                <c:pt idx="17">
                  <c:v>4.8730000000000002</c:v>
                </c:pt>
                <c:pt idx="18">
                  <c:v>3.2469999999999999</c:v>
                </c:pt>
                <c:pt idx="19">
                  <c:v>4.343</c:v>
                </c:pt>
                <c:pt idx="20">
                  <c:v>4.9409999999999998</c:v>
                </c:pt>
                <c:pt idx="21">
                  <c:v>5.2850000000000001</c:v>
                </c:pt>
                <c:pt idx="22">
                  <c:v>5.484</c:v>
                </c:pt>
                <c:pt idx="23">
                  <c:v>5.5419999999999998</c:v>
                </c:pt>
                <c:pt idx="24">
                  <c:v>2.9990000000000001</c:v>
                </c:pt>
                <c:pt idx="25">
                  <c:v>4.0819999999999999</c:v>
                </c:pt>
                <c:pt idx="26">
                  <c:v>4.5759999999999996</c:v>
                </c:pt>
                <c:pt idx="27">
                  <c:v>4.8520000000000003</c:v>
                </c:pt>
                <c:pt idx="28">
                  <c:v>5.03</c:v>
                </c:pt>
                <c:pt idx="29">
                  <c:v>5.1070000000000002</c:v>
                </c:pt>
              </c:numCache>
            </c:numRef>
          </c:yVal>
          <c:smooth val="0"/>
          <c:extLst>
            <c:ext xmlns:c16="http://schemas.microsoft.com/office/drawing/2014/chart" uri="{C3380CC4-5D6E-409C-BE32-E72D297353CC}">
              <c16:uniqueId val="{00000001-E3D7-4F75-AD37-0C21003D2020}"/>
            </c:ext>
          </c:extLst>
        </c:ser>
        <c:ser>
          <c:idx val="1"/>
          <c:order val="1"/>
          <c:tx>
            <c:strRef>
              <c:f>Maize!$A$37</c:f>
              <c:strCache>
                <c:ptCount val="1"/>
                <c:pt idx="0">
                  <c:v>Selassie, 2015</c:v>
                </c:pt>
              </c:strCache>
            </c:strRef>
          </c:tx>
          <c:spPr>
            <a:ln w="25400" cap="rnd">
              <a:noFill/>
              <a:round/>
            </a:ln>
            <a:effectLst/>
          </c:spPr>
          <c:marker>
            <c:symbol val="circle"/>
            <c:size val="5"/>
            <c:spPr>
              <a:solidFill>
                <a:srgbClr val="00B050"/>
              </a:solidFill>
              <a:ln w="9525">
                <a:solidFill>
                  <a:srgbClr val="00B050"/>
                </a:solidFill>
              </a:ln>
              <a:effectLst/>
            </c:spPr>
          </c:marker>
          <c:trendline>
            <c:spPr>
              <a:ln w="19050" cap="rnd">
                <a:solidFill>
                  <a:srgbClr val="00B050"/>
                </a:solidFill>
                <a:prstDash val="sysDot"/>
              </a:ln>
              <a:effectLst/>
            </c:spPr>
            <c:trendlineType val="poly"/>
            <c:order val="2"/>
            <c:dispRSqr val="1"/>
            <c:dispEq val="1"/>
            <c:trendlineLbl>
              <c:layout>
                <c:manualLayout>
                  <c:x val="-8.5335343720332829E-2"/>
                  <c:y val="-6.73325257419745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-9E-05x</a:t>
                    </a:r>
                    <a:r>
                      <a:rPr lang="en-US" baseline="30000">
                        <a:solidFill>
                          <a:srgbClr val="00B050"/>
                        </a:solidFill>
                      </a:rPr>
                      <a:t>2</a:t>
                    </a:r>
                    <a:r>
                      <a:rPr lang="en-US" baseline="0">
                        <a:solidFill>
                          <a:srgbClr val="00B050"/>
                        </a:solidFill>
                      </a:rPr>
                      <a:t> + 0.0303x + 3.6229
R² = 0.9985</a:t>
                    </a:r>
                    <a:endParaRPr lang="en-US">
                      <a:solidFill>
                        <a:srgbClr val="00B050"/>
                      </a:solidFill>
                    </a:endParaRPr>
                  </a:p>
                </c:rich>
              </c:tx>
              <c:numFmt formatCode="General" sourceLinked="0"/>
              <c:spPr>
                <a:noFill/>
                <a:ln>
                  <a:noFill/>
                </a:ln>
                <a:effectLst/>
              </c:spPr>
            </c:trendlineLbl>
          </c:trendline>
          <c:xVal>
            <c:numRef>
              <c:f>Maize!$D$37:$D$41</c:f>
              <c:numCache>
                <c:formatCode>General</c:formatCode>
                <c:ptCount val="5"/>
                <c:pt idx="0">
                  <c:v>0</c:v>
                </c:pt>
                <c:pt idx="1">
                  <c:v>30</c:v>
                </c:pt>
                <c:pt idx="2">
                  <c:v>60</c:v>
                </c:pt>
                <c:pt idx="3">
                  <c:v>90</c:v>
                </c:pt>
                <c:pt idx="4">
                  <c:v>200</c:v>
                </c:pt>
              </c:numCache>
            </c:numRef>
          </c:xVal>
          <c:yVal>
            <c:numRef>
              <c:f>Maize!$F$37:$F$41</c:f>
              <c:numCache>
                <c:formatCode>General</c:formatCode>
                <c:ptCount val="5"/>
                <c:pt idx="0">
                  <c:v>3.6549999999999998</c:v>
                </c:pt>
                <c:pt idx="1">
                  <c:v>4.3959999999999999</c:v>
                </c:pt>
                <c:pt idx="2">
                  <c:v>5.093</c:v>
                </c:pt>
                <c:pt idx="3">
                  <c:v>5.625</c:v>
                </c:pt>
                <c:pt idx="4">
                  <c:v>5.9109999999999996</c:v>
                </c:pt>
              </c:numCache>
            </c:numRef>
          </c:yVal>
          <c:smooth val="0"/>
          <c:extLst>
            <c:ext xmlns:c16="http://schemas.microsoft.com/office/drawing/2014/chart" uri="{C3380CC4-5D6E-409C-BE32-E72D297353CC}">
              <c16:uniqueId val="{00000003-E3D7-4F75-AD37-0C21003D2020}"/>
            </c:ext>
          </c:extLst>
        </c:ser>
        <c:ser>
          <c:idx val="2"/>
          <c:order val="2"/>
          <c:tx>
            <c:strRef>
              <c:f>Maize!$A$42</c:f>
              <c:strCache>
                <c:ptCount val="1"/>
                <c:pt idx="0">
                  <c:v>Alemayehu and Shewarega, 2015</c:v>
                </c:pt>
              </c:strCache>
            </c:strRef>
          </c:tx>
          <c:spPr>
            <a:ln w="25400" cap="rnd">
              <a:noFill/>
              <a:round/>
            </a:ln>
            <a:effectLst/>
          </c:spPr>
          <c:marker>
            <c:symbol val="circle"/>
            <c:size val="5"/>
            <c:spPr>
              <a:solidFill>
                <a:srgbClr val="7030A0"/>
              </a:solidFill>
              <a:ln w="9525">
                <a:solidFill>
                  <a:srgbClr val="7030A0"/>
                </a:solidFill>
              </a:ln>
              <a:effectLst/>
            </c:spPr>
          </c:marker>
          <c:trendline>
            <c:spPr>
              <a:ln w="19050" cap="rnd">
                <a:solidFill>
                  <a:schemeClr val="accent3"/>
                </a:solidFill>
                <a:prstDash val="sysDot"/>
              </a:ln>
              <a:effectLst/>
            </c:spPr>
            <c:trendlineType val="poly"/>
            <c:order val="2"/>
            <c:dispRSqr val="1"/>
            <c:dispEq val="1"/>
            <c:trendlineLbl>
              <c:layout>
                <c:manualLayout>
                  <c:x val="0.14849290780141844"/>
                  <c:y val="0.1424235816676761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7030A0"/>
                        </a:solidFill>
                      </a:rPr>
                      <a:t>y = -6E-05x</a:t>
                    </a:r>
                    <a:r>
                      <a:rPr lang="en-US" baseline="30000">
                        <a:solidFill>
                          <a:srgbClr val="7030A0"/>
                        </a:solidFill>
                      </a:rPr>
                      <a:t>2</a:t>
                    </a:r>
                    <a:r>
                      <a:rPr lang="en-US" baseline="0">
                        <a:solidFill>
                          <a:srgbClr val="7030A0"/>
                        </a:solidFill>
                      </a:rPr>
                      <a:t> + 0.0092x + 2.7897
R² = 0.2769</a:t>
                    </a:r>
                    <a:endParaRPr lang="en-US">
                      <a:solidFill>
                        <a:srgbClr val="7030A0"/>
                      </a:solidFill>
                    </a:endParaRPr>
                  </a:p>
                </c:rich>
              </c:tx>
              <c:numFmt formatCode="General" sourceLinked="0"/>
              <c:spPr>
                <a:noFill/>
                <a:ln>
                  <a:noFill/>
                </a:ln>
                <a:effectLst/>
              </c:spPr>
            </c:trendlineLbl>
          </c:trendline>
          <c:xVal>
            <c:numRef>
              <c:f>Maize!$D$42:$D$45</c:f>
              <c:numCache>
                <c:formatCode>General</c:formatCode>
                <c:ptCount val="4"/>
                <c:pt idx="0">
                  <c:v>0</c:v>
                </c:pt>
                <c:pt idx="1">
                  <c:v>23</c:v>
                </c:pt>
                <c:pt idx="2">
                  <c:v>46</c:v>
                </c:pt>
                <c:pt idx="3">
                  <c:v>69</c:v>
                </c:pt>
              </c:numCache>
            </c:numRef>
          </c:xVal>
          <c:yVal>
            <c:numRef>
              <c:f>Maize!$F$42:$F$45</c:f>
              <c:numCache>
                <c:formatCode>General</c:formatCode>
                <c:ptCount val="4"/>
                <c:pt idx="0">
                  <c:v>2.89</c:v>
                </c:pt>
                <c:pt idx="1">
                  <c:v>2.67</c:v>
                </c:pt>
                <c:pt idx="2">
                  <c:v>3.3929999999999998</c:v>
                </c:pt>
                <c:pt idx="3">
                  <c:v>3.0529999999999999</c:v>
                </c:pt>
              </c:numCache>
            </c:numRef>
          </c:yVal>
          <c:smooth val="0"/>
          <c:extLst>
            <c:ext xmlns:c16="http://schemas.microsoft.com/office/drawing/2014/chart" uri="{C3380CC4-5D6E-409C-BE32-E72D297353CC}">
              <c16:uniqueId val="{00000005-E3D7-4F75-AD37-0C21003D2020}"/>
            </c:ext>
          </c:extLst>
        </c:ser>
        <c:ser>
          <c:idx val="3"/>
          <c:order val="3"/>
          <c:tx>
            <c:strRef>
              <c:f>Maize!$A$46</c:f>
              <c:strCache>
                <c:ptCount val="1"/>
                <c:pt idx="0">
                  <c:v>Taye et al, 2015</c:v>
                </c:pt>
              </c:strCache>
            </c:strRef>
          </c:tx>
          <c:spPr>
            <a:ln w="25400" cap="rnd">
              <a:noFill/>
              <a:round/>
            </a:ln>
            <a:effectLst/>
          </c:spPr>
          <c:marker>
            <c:symbol val="circle"/>
            <c:size val="5"/>
            <c:spPr>
              <a:solidFill>
                <a:srgbClr val="FF0000"/>
              </a:solidFill>
              <a:ln w="9525">
                <a:solidFill>
                  <a:schemeClr val="accent4"/>
                </a:solidFill>
              </a:ln>
              <a:effectLst/>
            </c:spPr>
          </c:marker>
          <c:trendline>
            <c:spPr>
              <a:ln w="19050" cap="rnd">
                <a:solidFill>
                  <a:srgbClr val="FF0000"/>
                </a:solidFill>
                <a:prstDash val="sysDot"/>
              </a:ln>
              <a:effectLst/>
            </c:spPr>
            <c:trendlineType val="poly"/>
            <c:order val="2"/>
            <c:dispRSqr val="1"/>
            <c:dispEq val="1"/>
            <c:trendlineLbl>
              <c:layout>
                <c:manualLayout>
                  <c:x val="0.10955457363042385"/>
                  <c:y val="0.1520432061376943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0000"/>
                        </a:solidFill>
                      </a:rPr>
                      <a:t>y = -6E-05x</a:t>
                    </a:r>
                    <a:r>
                      <a:rPr lang="en-US" baseline="30000">
                        <a:solidFill>
                          <a:srgbClr val="FF0000"/>
                        </a:solidFill>
                      </a:rPr>
                      <a:t>2</a:t>
                    </a:r>
                    <a:r>
                      <a:rPr lang="en-US" baseline="0">
                        <a:solidFill>
                          <a:srgbClr val="FF0000"/>
                        </a:solidFill>
                      </a:rPr>
                      <a:t> + 0.0214x + 3.5246
R² = 0.8091</a:t>
                    </a:r>
                    <a:endParaRPr lang="en-US">
                      <a:solidFill>
                        <a:srgbClr val="FF0000"/>
                      </a:solidFill>
                    </a:endParaRPr>
                  </a:p>
                </c:rich>
              </c:tx>
              <c:numFmt formatCode="General" sourceLinked="0"/>
              <c:spPr>
                <a:noFill/>
                <a:ln>
                  <a:noFill/>
                </a:ln>
                <a:effectLst/>
              </c:spPr>
            </c:trendlineLbl>
          </c:trendline>
          <c:xVal>
            <c:numRef>
              <c:f>Maize!$D$46:$D$50</c:f>
              <c:numCache>
                <c:formatCode>General</c:formatCode>
                <c:ptCount val="5"/>
                <c:pt idx="0">
                  <c:v>0</c:v>
                </c:pt>
                <c:pt idx="1">
                  <c:v>46</c:v>
                </c:pt>
                <c:pt idx="2">
                  <c:v>92</c:v>
                </c:pt>
                <c:pt idx="3">
                  <c:v>138</c:v>
                </c:pt>
                <c:pt idx="4">
                  <c:v>184</c:v>
                </c:pt>
              </c:numCache>
            </c:numRef>
          </c:xVal>
          <c:yVal>
            <c:numRef>
              <c:f>Maize!$F$46:$F$50</c:f>
              <c:numCache>
                <c:formatCode>General</c:formatCode>
                <c:ptCount val="5"/>
                <c:pt idx="0">
                  <c:v>3.2810000000000001</c:v>
                </c:pt>
                <c:pt idx="1">
                  <c:v>4.9630000000000001</c:v>
                </c:pt>
                <c:pt idx="2">
                  <c:v>4.6639999999999997</c:v>
                </c:pt>
                <c:pt idx="3">
                  <c:v>5.1029999999999998</c:v>
                </c:pt>
                <c:pt idx="4">
                  <c:v>5.4969999999999999</c:v>
                </c:pt>
              </c:numCache>
            </c:numRef>
          </c:yVal>
          <c:smooth val="0"/>
          <c:extLst>
            <c:ext xmlns:c16="http://schemas.microsoft.com/office/drawing/2014/chart" uri="{C3380CC4-5D6E-409C-BE32-E72D297353CC}">
              <c16:uniqueId val="{00000007-E3D7-4F75-AD37-0C21003D2020}"/>
            </c:ext>
          </c:extLst>
        </c:ser>
        <c:dLbls>
          <c:showLegendKey val="0"/>
          <c:showVal val="0"/>
          <c:showCatName val="0"/>
          <c:showSerName val="0"/>
          <c:showPercent val="0"/>
          <c:showBubbleSize val="0"/>
        </c:dLbls>
        <c:axId val="396560608"/>
        <c:axId val="396560216"/>
      </c:scatterChart>
      <c:valAx>
        <c:axId val="396560608"/>
        <c:scaling>
          <c:orientation val="minMax"/>
        </c:scaling>
        <c:delete val="0"/>
        <c:axPos val="b"/>
        <c:title>
          <c:tx>
            <c:rich>
              <a:bodyPr/>
              <a:lstStyle/>
              <a:p>
                <a:pPr>
                  <a:defRPr b="0"/>
                </a:pPr>
                <a:r>
                  <a:rPr lang="en-GB" b="0"/>
                  <a:t>Fertiliser N amount</a:t>
                </a:r>
                <a:r>
                  <a:rPr lang="en-GB" b="0" baseline="0"/>
                  <a:t> (kg ha</a:t>
                </a:r>
                <a:r>
                  <a:rPr lang="en-GB" b="0" baseline="30000"/>
                  <a:t>-1</a:t>
                </a:r>
                <a:r>
                  <a:rPr lang="en-GB" b="0" baseline="0"/>
                  <a:t>)</a:t>
                </a:r>
                <a:endParaRPr lang="en-GB" b="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60216"/>
        <c:crosses val="autoZero"/>
        <c:crossBetween val="midCat"/>
      </c:valAx>
      <c:valAx>
        <c:axId val="396560216"/>
        <c:scaling>
          <c:orientation val="minMax"/>
        </c:scaling>
        <c:delete val="0"/>
        <c:axPos val="l"/>
        <c:title>
          <c:tx>
            <c:rich>
              <a:bodyPr rot="-5400000" vert="horz"/>
              <a:lstStyle/>
              <a:p>
                <a:pPr>
                  <a:defRPr b="0"/>
                </a:pPr>
                <a:r>
                  <a:rPr lang="en-GB" b="0"/>
                  <a:t>Yield (t ha</a:t>
                </a:r>
                <a:r>
                  <a:rPr lang="en-GB" b="0" baseline="30000"/>
                  <a:t>-1</a:t>
                </a:r>
                <a:r>
                  <a:rPr lang="en-GB" b="0"/>
                  <a:t>)</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60608"/>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00144308852431"/>
          <c:y val="0.13765839416487621"/>
          <c:w val="0.80721281882417151"/>
          <c:h val="0.6957170399466656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intercept val="0"/>
            <c:dispRSqr val="1"/>
            <c:dispEq val="1"/>
            <c:trendlineLbl>
              <c:layout>
                <c:manualLayout>
                  <c:x val="-0.28807677213277144"/>
                  <c:y val="-0.266242739888734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'Teff N limitation'!$J$7:$J$43</c:f>
              <c:numCache>
                <c:formatCode>General</c:formatCode>
                <c:ptCount val="37"/>
                <c:pt idx="0">
                  <c:v>67.489999999999995</c:v>
                </c:pt>
                <c:pt idx="1">
                  <c:v>82.67</c:v>
                </c:pt>
                <c:pt idx="2">
                  <c:v>90.259999999999991</c:v>
                </c:pt>
                <c:pt idx="3">
                  <c:v>97.85</c:v>
                </c:pt>
                <c:pt idx="4">
                  <c:v>67.489999999999995</c:v>
                </c:pt>
                <c:pt idx="5">
                  <c:v>82.67</c:v>
                </c:pt>
                <c:pt idx="6">
                  <c:v>90.259999999999991</c:v>
                </c:pt>
                <c:pt idx="7">
                  <c:v>97.85</c:v>
                </c:pt>
                <c:pt idx="8">
                  <c:v>67.489999999999995</c:v>
                </c:pt>
                <c:pt idx="9">
                  <c:v>82.67</c:v>
                </c:pt>
                <c:pt idx="10">
                  <c:v>90.259999999999991</c:v>
                </c:pt>
                <c:pt idx="11">
                  <c:v>97.85</c:v>
                </c:pt>
                <c:pt idx="12">
                  <c:v>67.489999999999995</c:v>
                </c:pt>
                <c:pt idx="13">
                  <c:v>82.67</c:v>
                </c:pt>
                <c:pt idx="14">
                  <c:v>90.259999999999991</c:v>
                </c:pt>
                <c:pt idx="15">
                  <c:v>97.85</c:v>
                </c:pt>
                <c:pt idx="16">
                  <c:v>67.489999999999995</c:v>
                </c:pt>
                <c:pt idx="17">
                  <c:v>82.67</c:v>
                </c:pt>
                <c:pt idx="18">
                  <c:v>90.259999999999991</c:v>
                </c:pt>
                <c:pt idx="19">
                  <c:v>97.85</c:v>
                </c:pt>
                <c:pt idx="20">
                  <c:v>11.14</c:v>
                </c:pt>
                <c:pt idx="21">
                  <c:v>21.04</c:v>
                </c:pt>
                <c:pt idx="22">
                  <c:v>30.94</c:v>
                </c:pt>
                <c:pt idx="23">
                  <c:v>40.840000000000003</c:v>
                </c:pt>
                <c:pt idx="24">
                  <c:v>14.18</c:v>
                </c:pt>
                <c:pt idx="25">
                  <c:v>24.08</c:v>
                </c:pt>
                <c:pt idx="26">
                  <c:v>33.980000000000004</c:v>
                </c:pt>
                <c:pt idx="27">
                  <c:v>43.88</c:v>
                </c:pt>
                <c:pt idx="28">
                  <c:v>14.18</c:v>
                </c:pt>
                <c:pt idx="29">
                  <c:v>24.08</c:v>
                </c:pt>
                <c:pt idx="30">
                  <c:v>33.980000000000004</c:v>
                </c:pt>
                <c:pt idx="31">
                  <c:v>43.88</c:v>
                </c:pt>
                <c:pt idx="32">
                  <c:v>51.34</c:v>
                </c:pt>
                <c:pt idx="33">
                  <c:v>66.52000000000001</c:v>
                </c:pt>
                <c:pt idx="34">
                  <c:v>58.930000000000007</c:v>
                </c:pt>
                <c:pt idx="35">
                  <c:v>66.52000000000001</c:v>
                </c:pt>
                <c:pt idx="36">
                  <c:v>74.11</c:v>
                </c:pt>
              </c:numCache>
            </c:numRef>
          </c:xVal>
          <c:yVal>
            <c:numRef>
              <c:f>'Teff N limitation'!$D$7:$D$43</c:f>
              <c:numCache>
                <c:formatCode>General</c:formatCode>
                <c:ptCount val="37"/>
                <c:pt idx="0">
                  <c:v>1.605</c:v>
                </c:pt>
                <c:pt idx="1">
                  <c:v>1.7949999999999999</c:v>
                </c:pt>
                <c:pt idx="2">
                  <c:v>2.0230000000000001</c:v>
                </c:pt>
                <c:pt idx="3">
                  <c:v>1.18</c:v>
                </c:pt>
                <c:pt idx="4">
                  <c:v>1.605</c:v>
                </c:pt>
                <c:pt idx="5">
                  <c:v>2.0870000000000002</c:v>
                </c:pt>
                <c:pt idx="6">
                  <c:v>2.0630000000000002</c:v>
                </c:pt>
                <c:pt idx="7">
                  <c:v>2.0830000000000002</c:v>
                </c:pt>
                <c:pt idx="8">
                  <c:v>1.605</c:v>
                </c:pt>
                <c:pt idx="9">
                  <c:v>2.1970000000000001</c:v>
                </c:pt>
                <c:pt idx="10">
                  <c:v>2.504</c:v>
                </c:pt>
                <c:pt idx="11">
                  <c:v>2.0649999999999999</c:v>
                </c:pt>
                <c:pt idx="12">
                  <c:v>1.605</c:v>
                </c:pt>
                <c:pt idx="13">
                  <c:v>1.657</c:v>
                </c:pt>
                <c:pt idx="14">
                  <c:v>2.266</c:v>
                </c:pt>
                <c:pt idx="15">
                  <c:v>1.85</c:v>
                </c:pt>
                <c:pt idx="16">
                  <c:v>1.605</c:v>
                </c:pt>
                <c:pt idx="17">
                  <c:v>1.8779999999999999</c:v>
                </c:pt>
                <c:pt idx="18">
                  <c:v>2.4020000000000001</c:v>
                </c:pt>
                <c:pt idx="19">
                  <c:v>2.2120000000000002</c:v>
                </c:pt>
                <c:pt idx="20">
                  <c:v>0.34</c:v>
                </c:pt>
                <c:pt idx="21">
                  <c:v>0.59</c:v>
                </c:pt>
                <c:pt idx="22">
                  <c:v>1.2</c:v>
                </c:pt>
                <c:pt idx="23">
                  <c:v>0.84</c:v>
                </c:pt>
                <c:pt idx="24">
                  <c:v>0.32</c:v>
                </c:pt>
                <c:pt idx="25">
                  <c:v>0.61</c:v>
                </c:pt>
                <c:pt idx="26">
                  <c:v>0.87</c:v>
                </c:pt>
                <c:pt idx="27">
                  <c:v>0.74</c:v>
                </c:pt>
                <c:pt idx="28">
                  <c:v>0.45</c:v>
                </c:pt>
                <c:pt idx="29">
                  <c:v>0.82</c:v>
                </c:pt>
                <c:pt idx="30">
                  <c:v>1.33</c:v>
                </c:pt>
                <c:pt idx="31">
                  <c:v>0.8</c:v>
                </c:pt>
                <c:pt idx="32">
                  <c:v>2.11</c:v>
                </c:pt>
                <c:pt idx="33">
                  <c:v>2.9169999999999998</c:v>
                </c:pt>
                <c:pt idx="34">
                  <c:v>2.83</c:v>
                </c:pt>
                <c:pt idx="35">
                  <c:v>3.379</c:v>
                </c:pt>
                <c:pt idx="36">
                  <c:v>3.4430000000000001</c:v>
                </c:pt>
              </c:numCache>
            </c:numRef>
          </c:yVal>
          <c:smooth val="0"/>
          <c:extLst>
            <c:ext xmlns:c16="http://schemas.microsoft.com/office/drawing/2014/chart" uri="{C3380CC4-5D6E-409C-BE32-E72D297353CC}">
              <c16:uniqueId val="{00000001-7E8F-4F77-BFF4-89401BAF5850}"/>
            </c:ext>
          </c:extLst>
        </c:ser>
        <c:dLbls>
          <c:showLegendKey val="0"/>
          <c:showVal val="0"/>
          <c:showCatName val="0"/>
          <c:showSerName val="0"/>
          <c:showPercent val="0"/>
          <c:showBubbleSize val="0"/>
        </c:dLbls>
        <c:axId val="396558648"/>
        <c:axId val="396559824"/>
      </c:scatterChart>
      <c:valAx>
        <c:axId val="396558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N supply (fertilizer + soil) (kg</a:t>
                </a:r>
                <a:r>
                  <a:rPr lang="en-GB" baseline="0"/>
                  <a:t> ha</a:t>
                </a:r>
                <a:r>
                  <a:rPr lang="en-GB" baseline="30000"/>
                  <a:t>-1</a:t>
                </a:r>
                <a:r>
                  <a:rPr lang="en-GB" baseline="0"/>
                  <a:t>)</a:t>
                </a:r>
                <a:r>
                  <a:rPr lang="en-GB"/>
                  <a:t>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59824"/>
        <c:crosses val="autoZero"/>
        <c:crossBetween val="midCat"/>
      </c:valAx>
      <c:valAx>
        <c:axId val="3965598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Yield ( t ha</a:t>
                </a:r>
                <a:r>
                  <a:rPr lang="en-GB" baseline="30000"/>
                  <a:t>-1</a:t>
                </a:r>
                <a:r>
                  <a:rPr lang="en-GB"/>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58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8CA17-EE63-46E3-83A1-4E65D2B9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44</Pages>
  <Words>14818</Words>
  <Characters>84469</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99089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Smith</dc:creator>
  <cp:keywords/>
  <dc:description/>
  <cp:lastModifiedBy>Smith, Professor Jo.</cp:lastModifiedBy>
  <cp:revision>25</cp:revision>
  <cp:lastPrinted>2021-02-16T15:05:00Z</cp:lastPrinted>
  <dcterms:created xsi:type="dcterms:W3CDTF">2020-10-08T15:35:00Z</dcterms:created>
  <dcterms:modified xsi:type="dcterms:W3CDTF">2021-06-04T11:09:00Z</dcterms:modified>
</cp:coreProperties>
</file>